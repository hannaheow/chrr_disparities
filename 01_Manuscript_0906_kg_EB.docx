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CA9F" w14:textId="3E99E1CD" w:rsidR="00236A65" w:rsidRPr="00ED39BB" w:rsidRDefault="00236A65" w:rsidP="003570AB">
      <w:pPr>
        <w:pStyle w:val="Heading1"/>
        <w:rPr>
          <w:rFonts w:cs="Arial"/>
        </w:rPr>
      </w:pPr>
      <w:bookmarkStart w:id="0" w:name="conflict-of-interest-statement"/>
      <w:r w:rsidRPr="00ED39BB">
        <w:rPr>
          <w:rFonts w:cs="Arial"/>
        </w:rPr>
        <w:t>Measuring Geographic and Racial Disparities within Counties, An Exploratory Analysis in New York</w:t>
      </w:r>
    </w:p>
    <w:p w14:paraId="0E2B6E93" w14:textId="77777777" w:rsidR="00236A65" w:rsidRPr="00ED39BB" w:rsidRDefault="00236A65">
      <w:pPr>
        <w:rPr>
          <w:rFonts w:ascii="Arial" w:eastAsiaTheme="majorEastAsia" w:hAnsi="Arial" w:cs="Arial"/>
          <w:b/>
          <w:bCs/>
          <w:color w:val="000000" w:themeColor="text1"/>
          <w:sz w:val="32"/>
          <w:szCs w:val="32"/>
        </w:rPr>
      </w:pPr>
      <w:r w:rsidRPr="00ED39BB">
        <w:rPr>
          <w:rFonts w:ascii="Arial" w:hAnsi="Arial" w:cs="Arial"/>
        </w:rPr>
        <w:br w:type="page"/>
      </w:r>
    </w:p>
    <w:p w14:paraId="0C99A0EC" w14:textId="53F8E30E" w:rsidR="003570AB" w:rsidRPr="00ED39BB" w:rsidRDefault="003570AB" w:rsidP="003570AB">
      <w:pPr>
        <w:pStyle w:val="Heading1"/>
        <w:rPr>
          <w:rFonts w:cs="Arial"/>
        </w:rPr>
      </w:pPr>
      <w:commentRangeStart w:id="1"/>
      <w:r w:rsidRPr="00ED39BB">
        <w:rPr>
          <w:rFonts w:cs="Arial"/>
        </w:rPr>
        <w:lastRenderedPageBreak/>
        <w:t>Abstract</w:t>
      </w:r>
      <w:commentRangeEnd w:id="1"/>
      <w:r w:rsidR="00110F84">
        <w:rPr>
          <w:rStyle w:val="CommentReference"/>
          <w:rFonts w:asciiTheme="minorHAnsi" w:eastAsia="Batang" w:hAnsiTheme="minorHAnsi" w:cstheme="minorBidi"/>
          <w:b w:val="0"/>
          <w:bCs w:val="0"/>
          <w:color w:val="auto"/>
        </w:rPr>
        <w:commentReference w:id="1"/>
      </w:r>
    </w:p>
    <w:p w14:paraId="7CBF3328" w14:textId="48CB7165" w:rsidR="003570AB" w:rsidRPr="00ED39BB" w:rsidDel="0050027B" w:rsidRDefault="003570AB" w:rsidP="003570AB">
      <w:pPr>
        <w:pStyle w:val="BodyText"/>
        <w:rPr>
          <w:del w:id="2" w:author="Hyojun Park [2]" w:date="2023-09-03T14:22:00Z"/>
          <w:rFonts w:cs="Arial"/>
        </w:rPr>
      </w:pPr>
      <w:bookmarkStart w:id="3" w:name="_Hlk140055420"/>
      <w:del w:id="4" w:author="Hyojun Park [2]" w:date="2023-09-03T14:22:00Z">
        <w:r w:rsidRPr="00ED39BB" w:rsidDel="0050027B">
          <w:rPr>
            <w:rFonts w:cs="Arial"/>
          </w:rPr>
          <w:delText>Introduction</w:delText>
        </w:r>
      </w:del>
    </w:p>
    <w:p w14:paraId="4E1A72ED" w14:textId="11BA6398" w:rsidR="003570AB" w:rsidRPr="00ED39BB" w:rsidDel="0050027B" w:rsidRDefault="003570AB" w:rsidP="00887B15">
      <w:pPr>
        <w:pStyle w:val="BodyText"/>
        <w:rPr>
          <w:del w:id="5" w:author="Hyojun Park [2]" w:date="2023-09-03T14:22:00Z"/>
          <w:rFonts w:cs="Arial"/>
        </w:rPr>
      </w:pPr>
      <w:r w:rsidRPr="00ED39BB">
        <w:rPr>
          <w:rFonts w:cs="Arial"/>
        </w:rPr>
        <w:t xml:space="preserve">Appropriate health disparity indices are fundamental to identifying inequities and disparities within geographical areas and are crucial to motivating and informing efforts to reduce and, ultimately, eliminate them. In the absence of </w:t>
      </w:r>
      <w:r w:rsidR="00056C19" w:rsidRPr="00ED39BB">
        <w:rPr>
          <w:rFonts w:cs="Arial"/>
        </w:rPr>
        <w:t>publicly</w:t>
      </w:r>
      <w:r w:rsidR="00E47887" w:rsidRPr="00ED39BB">
        <w:rPr>
          <w:rFonts w:cs="Arial"/>
        </w:rPr>
        <w:t xml:space="preserve"> </w:t>
      </w:r>
      <w:r w:rsidR="00056C19" w:rsidRPr="00ED39BB">
        <w:rPr>
          <w:rFonts w:cs="Arial"/>
        </w:rPr>
        <w:t>accessible</w:t>
      </w:r>
      <w:r w:rsidR="00D96DD1" w:rsidRPr="00ED39BB">
        <w:rPr>
          <w:rFonts w:cs="Arial"/>
        </w:rPr>
        <w:t xml:space="preserve"> and</w:t>
      </w:r>
      <w:r w:rsidRPr="00ED39BB">
        <w:rPr>
          <w:rFonts w:cs="Arial"/>
        </w:rPr>
        <w:t xml:space="preserve"> nationally</w:t>
      </w:r>
      <w:r w:rsidR="00E47887" w:rsidRPr="00ED39BB">
        <w:rPr>
          <w:rFonts w:cs="Arial"/>
        </w:rPr>
        <w:t xml:space="preserve"> </w:t>
      </w:r>
      <w:r w:rsidRPr="00ED39BB">
        <w:rPr>
          <w:rFonts w:cs="Arial"/>
        </w:rPr>
        <w:t xml:space="preserve">representative </w:t>
      </w:r>
      <w:r w:rsidR="006E268D" w:rsidRPr="00ED39BB">
        <w:rPr>
          <w:rFonts w:cs="Arial"/>
        </w:rPr>
        <w:t>individual</w:t>
      </w:r>
      <w:ins w:id="6" w:author="Keith Gennuso" w:date="2023-09-12T10:21:00Z">
        <w:r w:rsidR="00B0007A">
          <w:rPr>
            <w:rFonts w:cs="Arial"/>
          </w:rPr>
          <w:t>-</w:t>
        </w:r>
      </w:ins>
      <w:r w:rsidR="006E268D" w:rsidRPr="00ED39BB">
        <w:rPr>
          <w:rFonts w:cs="Arial"/>
        </w:rPr>
        <w:t xml:space="preserve"> or </w:t>
      </w:r>
      <w:del w:id="7" w:author="Hyojun Park" w:date="2023-09-04T21:11:00Z">
        <w:r w:rsidR="006E268D" w:rsidRPr="00ED39BB" w:rsidDel="000E4B34">
          <w:rPr>
            <w:rFonts w:cs="Arial"/>
          </w:rPr>
          <w:delText xml:space="preserve">household </w:delText>
        </w:r>
      </w:del>
      <w:ins w:id="8" w:author="Hyojun Park" w:date="2023-09-04T21:11:00Z">
        <w:r w:rsidR="000E4B34" w:rsidRPr="00ED39BB">
          <w:rPr>
            <w:rFonts w:cs="Arial"/>
          </w:rPr>
          <w:t>household</w:t>
        </w:r>
        <w:r w:rsidR="000E4B34">
          <w:rPr>
            <w:rFonts w:cs="Arial"/>
          </w:rPr>
          <w:t>-</w:t>
        </w:r>
      </w:ins>
      <w:r w:rsidR="006E268D" w:rsidRPr="00ED39BB">
        <w:rPr>
          <w:rFonts w:cs="Arial"/>
        </w:rPr>
        <w:t xml:space="preserve">level </w:t>
      </w:r>
      <w:ins w:id="9" w:author="Keith Gennuso" w:date="2023-09-12T10:22:00Z">
        <w:r w:rsidR="00B0007A">
          <w:rPr>
            <w:rFonts w:cs="Arial"/>
          </w:rPr>
          <w:t xml:space="preserve">disparity </w:t>
        </w:r>
      </w:ins>
      <w:r w:rsidRPr="00ED39BB">
        <w:rPr>
          <w:rFonts w:cs="Arial"/>
        </w:rPr>
        <w:t>datasets, we proposed approaches to calculate and evaluate county-level disparity indices from tabulated Census Bureau datasets.</w:t>
      </w:r>
    </w:p>
    <w:p w14:paraId="67B7CF6D" w14:textId="660DB2A4" w:rsidR="003570AB" w:rsidRPr="00ED39BB" w:rsidDel="0050027B" w:rsidRDefault="003570AB">
      <w:pPr>
        <w:pStyle w:val="BodyText"/>
        <w:rPr>
          <w:del w:id="10" w:author="Hyojun Park [2]" w:date="2023-09-03T14:22:00Z"/>
          <w:rFonts w:cs="Arial"/>
        </w:rPr>
        <w:pPrChange w:id="11" w:author="Hyojun Park [2]" w:date="2023-09-03T14:22:00Z">
          <w:pPr>
            <w:pStyle w:val="FirstParagraph"/>
          </w:pPr>
        </w:pPrChange>
      </w:pPr>
      <w:del w:id="12" w:author="Hyojun Park [2]" w:date="2023-09-03T14:22:00Z">
        <w:r w:rsidRPr="00ED39BB" w:rsidDel="0050027B">
          <w:rPr>
            <w:rFonts w:cs="Arial"/>
          </w:rPr>
          <w:delText>Methods</w:delText>
        </w:r>
      </w:del>
    </w:p>
    <w:p w14:paraId="119D86EE" w14:textId="11D08052" w:rsidR="003570AB" w:rsidRPr="00ED39BB" w:rsidDel="0050027B" w:rsidRDefault="0050027B">
      <w:pPr>
        <w:pStyle w:val="BodyText"/>
        <w:rPr>
          <w:del w:id="13" w:author="Hyojun Park [2]" w:date="2023-09-03T14:22:00Z"/>
          <w:rFonts w:cs="Arial"/>
        </w:rPr>
        <w:pPrChange w:id="14" w:author="Hyojun Park [2]" w:date="2023-09-03T14:22:00Z">
          <w:pPr>
            <w:pStyle w:val="FirstParagraph"/>
          </w:pPr>
        </w:pPrChange>
      </w:pPr>
      <w:ins w:id="15" w:author="Hyojun Park [2]" w:date="2023-09-03T14:22:00Z">
        <w:r>
          <w:rPr>
            <w:rFonts w:cs="Arial"/>
          </w:rPr>
          <w:t xml:space="preserve"> </w:t>
        </w:r>
      </w:ins>
      <w:r w:rsidR="003570AB" w:rsidRPr="00ED39BB">
        <w:rPr>
          <w:rFonts w:cs="Arial"/>
        </w:rPr>
        <w:t>Using the median household income</w:t>
      </w:r>
      <w:del w:id="16" w:author="Elizabeth Blomberg" w:date="2023-09-14T12:08:00Z">
        <w:r w:rsidR="003570AB" w:rsidRPr="00ED39BB" w:rsidDel="006B0F9D">
          <w:rPr>
            <w:rFonts w:cs="Arial"/>
          </w:rPr>
          <w:delText xml:space="preserve"> (MHI)</w:delText>
        </w:r>
      </w:del>
      <w:r w:rsidR="003570AB" w:rsidRPr="00ED39BB">
        <w:rPr>
          <w:rFonts w:cs="Arial"/>
        </w:rPr>
        <w:t xml:space="preserve"> </w:t>
      </w:r>
      <w:ins w:id="17" w:author="Keith Gennuso" w:date="2023-09-12T10:22:00Z">
        <w:r w:rsidR="00B0007A">
          <w:rPr>
            <w:rFonts w:cs="Arial"/>
          </w:rPr>
          <w:t xml:space="preserve">as an exploratory </w:t>
        </w:r>
      </w:ins>
      <w:r w:rsidR="003570AB" w:rsidRPr="00ED39BB">
        <w:rPr>
          <w:rFonts w:cs="Arial"/>
        </w:rPr>
        <w:t xml:space="preserve">measure for counties in New York derived from the 2015-2019 5-year American Community Survey, the disparity ratio, Gini index, and Atkinson’s index </w:t>
      </w:r>
      <w:ins w:id="18" w:author="Hyojun Park" w:date="2023-09-04T21:12:00Z">
        <w:r w:rsidR="00DF4881">
          <w:rPr>
            <w:rFonts w:cs="Arial"/>
          </w:rPr>
          <w:t xml:space="preserve">were calculated </w:t>
        </w:r>
        <w:del w:id="19" w:author="Keith Gennuso" w:date="2023-09-12T10:23:00Z">
          <w:r w:rsidR="00DF4881" w:rsidDel="00B0007A">
            <w:rPr>
              <w:rFonts w:cs="Arial"/>
            </w:rPr>
            <w:delText xml:space="preserve">from the replicated datasets </w:delText>
          </w:r>
        </w:del>
      </w:ins>
      <w:del w:id="20" w:author="Keith Gennuso" w:date="2023-09-12T10:24:00Z">
        <w:r w:rsidR="003570AB" w:rsidRPr="00ED39BB" w:rsidDel="00B0007A">
          <w:rPr>
            <w:rFonts w:cs="Arial"/>
          </w:rPr>
          <w:delText>for</w:delText>
        </w:r>
      </w:del>
      <w:ins w:id="21" w:author="Keith Gennuso" w:date="2023-09-12T11:50:00Z">
        <w:r w:rsidR="005161F4">
          <w:rPr>
            <w:rFonts w:cs="Arial"/>
          </w:rPr>
          <w:t>using</w:t>
        </w:r>
      </w:ins>
      <w:r w:rsidR="003570AB" w:rsidRPr="00ED39BB">
        <w:rPr>
          <w:rFonts w:cs="Arial"/>
        </w:rPr>
        <w:t xml:space="preserve"> census tract and </w:t>
      </w:r>
      <w:ins w:id="22" w:author="Keith Gennuso" w:date="2023-09-12T10:26:00Z">
        <w:r w:rsidR="00B0007A">
          <w:rPr>
            <w:rFonts w:cs="Arial"/>
          </w:rPr>
          <w:t>subpopulation (i.e., race)</w:t>
        </w:r>
      </w:ins>
      <w:ins w:id="23" w:author="Keith Gennuso" w:date="2023-09-12T10:25:00Z">
        <w:r w:rsidR="00B0007A">
          <w:rPr>
            <w:rFonts w:cs="Arial"/>
          </w:rPr>
          <w:t xml:space="preserve"> group</w:t>
        </w:r>
      </w:ins>
      <w:ins w:id="24" w:author="Keith Gennuso" w:date="2023-09-12T11:50:00Z">
        <w:r w:rsidR="005161F4">
          <w:rPr>
            <w:rFonts w:cs="Arial"/>
          </w:rPr>
          <w:t xml:space="preserve"> data</w:t>
        </w:r>
      </w:ins>
      <w:ins w:id="25" w:author="Keith Gennuso" w:date="2023-09-12T11:49:00Z">
        <w:r w:rsidR="005161F4">
          <w:rPr>
            <w:rFonts w:cs="Arial"/>
          </w:rPr>
          <w:t xml:space="preserve"> </w:t>
        </w:r>
      </w:ins>
      <w:del w:id="26" w:author="Keith Gennuso" w:date="2023-09-12T10:24:00Z">
        <w:r w:rsidR="003570AB" w:rsidRPr="00ED39BB" w:rsidDel="00B0007A">
          <w:rPr>
            <w:rFonts w:cs="Arial"/>
          </w:rPr>
          <w:delText>s</w:delText>
        </w:r>
      </w:del>
      <w:del w:id="27" w:author="Keith Gennuso" w:date="2023-09-12T10:25:00Z">
        <w:r w:rsidR="003570AB" w:rsidRPr="00ED39BB" w:rsidDel="00B0007A">
          <w:rPr>
            <w:rFonts w:cs="Arial"/>
          </w:rPr>
          <w:delText xml:space="preserve">ubpopulation </w:delText>
        </w:r>
      </w:del>
      <w:ins w:id="28" w:author="Keith Gennuso" w:date="2023-09-12T10:33:00Z">
        <w:r w:rsidR="000B6425">
          <w:rPr>
            <w:rFonts w:cs="Arial"/>
          </w:rPr>
          <w:t>within counties</w:t>
        </w:r>
      </w:ins>
      <w:del w:id="29" w:author="Keith Gennuso" w:date="2023-09-12T10:25:00Z">
        <w:r w:rsidR="003570AB" w:rsidRPr="00ED39BB" w:rsidDel="00B0007A">
          <w:rPr>
            <w:rFonts w:cs="Arial"/>
          </w:rPr>
          <w:delText>models</w:delText>
        </w:r>
      </w:del>
      <w:del w:id="30" w:author="Hyojun Park" w:date="2023-09-04T21:12:00Z">
        <w:r w:rsidR="003570AB" w:rsidRPr="00ED39BB" w:rsidDel="00DF4881">
          <w:rPr>
            <w:rFonts w:cs="Arial"/>
          </w:rPr>
          <w:delText xml:space="preserve"> were calculated</w:delText>
        </w:r>
      </w:del>
      <w:r w:rsidR="003570AB" w:rsidRPr="00ED39BB">
        <w:rPr>
          <w:rFonts w:cs="Arial"/>
        </w:rPr>
        <w:t xml:space="preserve">. We evaluated percentage changes and rank order correlations of counties between </w:t>
      </w:r>
      <w:del w:id="31" w:author="Keith Gennuso" w:date="2023-09-12T11:50:00Z">
        <w:r w:rsidR="003570AB" w:rsidRPr="00ED39BB" w:rsidDel="005161F4">
          <w:rPr>
            <w:rFonts w:cs="Arial"/>
          </w:rPr>
          <w:delText xml:space="preserve">the </w:delText>
        </w:r>
      </w:del>
      <w:ins w:id="32" w:author="Keith Gennuso" w:date="2023-09-12T11:50:00Z">
        <w:r w:rsidR="005161F4">
          <w:rPr>
            <w:rFonts w:cs="Arial"/>
          </w:rPr>
          <w:t>a</w:t>
        </w:r>
        <w:r w:rsidR="005161F4" w:rsidRPr="00ED39BB">
          <w:rPr>
            <w:rFonts w:cs="Arial"/>
          </w:rPr>
          <w:t xml:space="preserve"> </w:t>
        </w:r>
      </w:ins>
      <w:ins w:id="33" w:author="Hyojun Park" w:date="2023-09-04T21:12:00Z">
        <w:r w:rsidR="005E5088">
          <w:rPr>
            <w:rFonts w:cs="Arial"/>
          </w:rPr>
          <w:t>census tract</w:t>
        </w:r>
      </w:ins>
      <w:ins w:id="34" w:author="Keith Gennuso" w:date="2023-09-12T11:50:00Z">
        <w:r w:rsidR="005161F4">
          <w:rPr>
            <w:rFonts w:cs="Arial"/>
          </w:rPr>
          <w:t>, alon</w:t>
        </w:r>
      </w:ins>
      <w:ins w:id="35" w:author="Keith Gennuso" w:date="2023-09-12T11:51:00Z">
        <w:r w:rsidR="005161F4">
          <w:rPr>
            <w:rFonts w:cs="Arial"/>
          </w:rPr>
          <w:t>e</w:t>
        </w:r>
      </w:ins>
      <w:ins w:id="36" w:author="Keith Gennuso" w:date="2023-09-12T11:50:00Z">
        <w:r w:rsidR="005161F4">
          <w:rPr>
            <w:rFonts w:cs="Arial"/>
          </w:rPr>
          <w:t>, and cen</w:t>
        </w:r>
      </w:ins>
      <w:ins w:id="37" w:author="Keith Gennuso" w:date="2023-09-12T11:51:00Z">
        <w:r w:rsidR="005161F4">
          <w:rPr>
            <w:rFonts w:cs="Arial"/>
          </w:rPr>
          <w:t xml:space="preserve">sus tract plus </w:t>
        </w:r>
      </w:ins>
      <w:ins w:id="38" w:author="Hyojun Park" w:date="2023-09-04T21:12:00Z">
        <w:del w:id="39" w:author="Keith Gennuso" w:date="2023-09-12T11:50:00Z">
          <w:r w:rsidR="005E5088" w:rsidDel="005161F4">
            <w:rPr>
              <w:rFonts w:cs="Arial"/>
            </w:rPr>
            <w:delText xml:space="preserve"> </w:delText>
          </w:r>
        </w:del>
        <w:del w:id="40" w:author="Keith Gennuso" w:date="2023-09-12T11:51:00Z">
          <w:r w:rsidR="005E5088" w:rsidDel="005161F4">
            <w:rPr>
              <w:rFonts w:cs="Arial"/>
            </w:rPr>
            <w:delText xml:space="preserve">and </w:delText>
          </w:r>
        </w:del>
        <w:r w:rsidR="005E5088">
          <w:rPr>
            <w:rFonts w:cs="Arial"/>
          </w:rPr>
          <w:t xml:space="preserve">subpopulation </w:t>
        </w:r>
      </w:ins>
      <w:del w:id="41" w:author="Hyojun Park" w:date="2023-09-04T21:12:00Z">
        <w:r w:rsidR="003570AB" w:rsidRPr="00ED39BB" w:rsidDel="005E5088">
          <w:rPr>
            <w:rFonts w:cs="Arial"/>
          </w:rPr>
          <w:delText xml:space="preserve">two </w:delText>
        </w:r>
      </w:del>
      <w:r w:rsidR="003570AB" w:rsidRPr="00ED39BB">
        <w:rPr>
          <w:rFonts w:cs="Arial"/>
        </w:rPr>
        <w:t>model</w:t>
      </w:r>
      <w:del w:id="42" w:author="Keith Gennuso" w:date="2023-09-12T11:51:00Z">
        <w:r w:rsidR="003570AB" w:rsidRPr="00ED39BB" w:rsidDel="005161F4">
          <w:rPr>
            <w:rFonts w:cs="Arial"/>
          </w:rPr>
          <w:delText>s</w:delText>
        </w:r>
      </w:del>
      <w:r w:rsidR="003570AB" w:rsidRPr="00ED39BB">
        <w:rPr>
          <w:rFonts w:cs="Arial"/>
        </w:rPr>
        <w:t>.</w:t>
      </w:r>
      <w:ins w:id="43" w:author="Hyojun Park [2]" w:date="2023-09-03T14:22:00Z">
        <w:r>
          <w:rPr>
            <w:rFonts w:cs="Arial"/>
          </w:rPr>
          <w:t xml:space="preserve"> </w:t>
        </w:r>
      </w:ins>
    </w:p>
    <w:p w14:paraId="634E1560" w14:textId="33CA90C1" w:rsidR="003570AB" w:rsidRPr="00ED39BB" w:rsidDel="0050027B" w:rsidRDefault="003570AB">
      <w:pPr>
        <w:pStyle w:val="BodyText"/>
        <w:rPr>
          <w:del w:id="44" w:author="Hyojun Park [2]" w:date="2023-09-03T14:22:00Z"/>
          <w:rFonts w:cs="Arial"/>
        </w:rPr>
        <w:pPrChange w:id="45" w:author="Hyojun Park [2]" w:date="2023-09-03T14:22:00Z">
          <w:pPr>
            <w:pStyle w:val="FirstParagraph"/>
          </w:pPr>
        </w:pPrChange>
      </w:pPr>
      <w:commentRangeStart w:id="46"/>
      <w:del w:id="47" w:author="Hyojun Park [2]" w:date="2023-09-03T14:22:00Z">
        <w:r w:rsidRPr="00ED39BB" w:rsidDel="0050027B">
          <w:rPr>
            <w:rFonts w:cs="Arial"/>
          </w:rPr>
          <w:delText>Results</w:delText>
        </w:r>
        <w:commentRangeEnd w:id="46"/>
        <w:r w:rsidR="009B29E1" w:rsidRPr="00ED39BB" w:rsidDel="0050027B">
          <w:rPr>
            <w:rStyle w:val="CommentReference"/>
            <w:rFonts w:cs="Arial"/>
          </w:rPr>
          <w:commentReference w:id="46"/>
        </w:r>
      </w:del>
    </w:p>
    <w:p w14:paraId="4596F790" w14:textId="4BEAE421" w:rsidR="003570AB" w:rsidRPr="00ED39BB" w:rsidDel="0050027B" w:rsidRDefault="003570AB" w:rsidP="003570AB">
      <w:pPr>
        <w:pStyle w:val="BodyText"/>
        <w:rPr>
          <w:del w:id="48" w:author="Hyojun Park [2]" w:date="2023-09-03T14:22:00Z"/>
          <w:rFonts w:cs="Arial"/>
        </w:rPr>
      </w:pPr>
      <w:r w:rsidRPr="00ED39BB">
        <w:rPr>
          <w:rFonts w:cs="Arial"/>
        </w:rPr>
        <w:t xml:space="preserve">On average, the census tract model tended to </w:t>
      </w:r>
      <w:commentRangeStart w:id="49"/>
      <w:r w:rsidRPr="00ED39BB">
        <w:rPr>
          <w:rFonts w:cs="Arial"/>
        </w:rPr>
        <w:t xml:space="preserve">underestimate </w:t>
      </w:r>
      <w:commentRangeEnd w:id="49"/>
      <w:r w:rsidR="00B0007A">
        <w:rPr>
          <w:rStyle w:val="CommentReference"/>
          <w:rFonts w:asciiTheme="minorHAnsi" w:hAnsiTheme="minorHAnsi"/>
        </w:rPr>
        <w:commentReference w:id="49"/>
      </w:r>
      <w:r w:rsidRPr="00ED39BB">
        <w:rPr>
          <w:rFonts w:cs="Arial"/>
        </w:rPr>
        <w:t xml:space="preserve">the level of disparity in a county compared to that from the </w:t>
      </w:r>
      <w:ins w:id="50" w:author="Keith Gennuso" w:date="2023-09-12T11:51:00Z">
        <w:r w:rsidR="005161F4" w:rsidRPr="00ED39BB">
          <w:rPr>
            <w:rFonts w:cs="Arial"/>
          </w:rPr>
          <w:t xml:space="preserve">model </w:t>
        </w:r>
        <w:r w:rsidR="005161F4">
          <w:rPr>
            <w:rFonts w:cs="Arial"/>
          </w:rPr>
          <w:t xml:space="preserve">with </w:t>
        </w:r>
      </w:ins>
      <w:ins w:id="51" w:author="Elizabeth Blomberg" w:date="2023-09-14T11:52:00Z">
        <w:r w:rsidR="00D33EB5">
          <w:rPr>
            <w:rFonts w:cs="Arial"/>
          </w:rPr>
          <w:t>incorpor</w:t>
        </w:r>
      </w:ins>
      <w:ins w:id="52" w:author="Elizabeth Blomberg" w:date="2023-09-14T11:53:00Z">
        <w:r w:rsidR="00D33EB5">
          <w:rPr>
            <w:rFonts w:cs="Arial"/>
          </w:rPr>
          <w:t xml:space="preserve">ated </w:t>
        </w:r>
      </w:ins>
      <w:r w:rsidRPr="00ED39BB">
        <w:rPr>
          <w:rFonts w:cs="Arial"/>
        </w:rPr>
        <w:t>subpopulation</w:t>
      </w:r>
      <w:ins w:id="53" w:author="Keith Gennuso" w:date="2023-09-12T11:51:00Z">
        <w:r w:rsidR="005161F4">
          <w:rPr>
            <w:rFonts w:cs="Arial"/>
          </w:rPr>
          <w:t xml:space="preserve"> data</w:t>
        </w:r>
      </w:ins>
      <w:del w:id="54" w:author="Keith Gennuso" w:date="2023-09-12T11:51:00Z">
        <w:r w:rsidRPr="00ED39BB" w:rsidDel="005161F4">
          <w:rPr>
            <w:rFonts w:cs="Arial"/>
          </w:rPr>
          <w:delText xml:space="preserve"> model</w:delText>
        </w:r>
      </w:del>
      <w:r w:rsidRPr="00ED39BB">
        <w:rPr>
          <w:rFonts w:cs="Arial"/>
        </w:rPr>
        <w:t xml:space="preserve">. The rank order of the three disparity indices was highly correlated with </w:t>
      </w:r>
      <w:del w:id="55" w:author="Elizabeth Blomberg" w:date="2023-09-14T11:53:00Z">
        <w:r w:rsidRPr="00ED39BB" w:rsidDel="00D33EB5">
          <w:rPr>
            <w:rFonts w:cs="Arial"/>
          </w:rPr>
          <w:delText xml:space="preserve">each </w:delText>
        </w:r>
      </w:del>
      <w:ins w:id="56" w:author="Elizabeth Blomberg" w:date="2023-09-14T11:53:00Z">
        <w:r w:rsidR="00D33EB5">
          <w:rPr>
            <w:rFonts w:cs="Arial"/>
          </w:rPr>
          <w:t>one</w:t>
        </w:r>
        <w:r w:rsidR="00D33EB5" w:rsidRPr="00ED39BB">
          <w:rPr>
            <w:rFonts w:cs="Arial"/>
          </w:rPr>
          <w:t xml:space="preserve"> </w:t>
        </w:r>
      </w:ins>
      <w:r w:rsidRPr="00ED39BB">
        <w:rPr>
          <w:rFonts w:cs="Arial"/>
        </w:rPr>
        <w:t xml:space="preserve">other </w:t>
      </w:r>
      <w:r w:rsidRPr="00ED39BB">
        <w:rPr>
          <w:rFonts w:cs="Arial"/>
        </w:rPr>
        <w:lastRenderedPageBreak/>
        <w:t xml:space="preserve">and across the two models. The disparity indices were likely </w:t>
      </w:r>
      <w:commentRangeStart w:id="57"/>
      <w:r w:rsidRPr="00ED39BB">
        <w:rPr>
          <w:rFonts w:cs="Arial"/>
        </w:rPr>
        <w:t xml:space="preserve">penalized </w:t>
      </w:r>
      <w:commentRangeEnd w:id="57"/>
      <w:r w:rsidR="00B0007A">
        <w:rPr>
          <w:rStyle w:val="CommentReference"/>
          <w:rFonts w:asciiTheme="minorHAnsi" w:hAnsiTheme="minorHAnsi"/>
        </w:rPr>
        <w:commentReference w:id="57"/>
      </w:r>
      <w:r w:rsidRPr="00ED39BB">
        <w:rPr>
          <w:rFonts w:cs="Arial"/>
        </w:rPr>
        <w:t xml:space="preserve">by small sizes of counties or subpopulations. </w:t>
      </w:r>
    </w:p>
    <w:p w14:paraId="4BA43A89" w14:textId="4EC1397B" w:rsidR="003570AB" w:rsidRPr="00ED39BB" w:rsidDel="00887B15" w:rsidRDefault="003570AB" w:rsidP="003570AB">
      <w:pPr>
        <w:pStyle w:val="BodyText"/>
        <w:rPr>
          <w:del w:id="58" w:author="Hyojun Park [2]" w:date="2023-09-03T14:23:00Z"/>
          <w:rFonts w:cs="Arial"/>
        </w:rPr>
      </w:pPr>
      <w:commentRangeStart w:id="59"/>
      <w:commentRangeStart w:id="60"/>
      <w:del w:id="61" w:author="Hyojun Park [2]" w:date="2023-09-03T14:22:00Z">
        <w:r w:rsidRPr="00ED39BB" w:rsidDel="0050027B">
          <w:rPr>
            <w:rFonts w:cs="Arial"/>
          </w:rPr>
          <w:delText>Conclusion</w:delText>
        </w:r>
      </w:del>
      <w:del w:id="62" w:author="Hyojun Park [2]" w:date="2023-09-03T14:23:00Z">
        <w:r w:rsidRPr="00ED39BB" w:rsidDel="00887B15">
          <w:rPr>
            <w:rFonts w:cs="Arial"/>
          </w:rPr>
          <w:delText>s</w:delText>
        </w:r>
      </w:del>
      <w:commentRangeEnd w:id="59"/>
      <w:r w:rsidR="00614BC0" w:rsidRPr="00ED39BB">
        <w:rPr>
          <w:rStyle w:val="CommentReference"/>
          <w:rFonts w:cs="Arial"/>
        </w:rPr>
        <w:commentReference w:id="59"/>
      </w:r>
      <w:commentRangeEnd w:id="60"/>
      <w:r w:rsidR="00B0007A">
        <w:rPr>
          <w:rStyle w:val="CommentReference"/>
          <w:rFonts w:asciiTheme="minorHAnsi" w:hAnsiTheme="minorHAnsi"/>
        </w:rPr>
        <w:commentReference w:id="60"/>
      </w:r>
    </w:p>
    <w:p w14:paraId="766670D5" w14:textId="77777777" w:rsidR="003570AB" w:rsidRPr="00ED39BB" w:rsidRDefault="003570AB" w:rsidP="003570AB">
      <w:pPr>
        <w:pStyle w:val="BodyText"/>
        <w:rPr>
          <w:rFonts w:cs="Arial"/>
        </w:rPr>
      </w:pPr>
      <w:r w:rsidRPr="00ED39BB">
        <w:rPr>
          <w:rFonts w:cs="Arial"/>
        </w:rPr>
        <w:t>Health disparity indices at the county level are urgent population health tools that could connect a missing link in the ongoing efforts to measure and improve community health. Not only calculating disparity indices for each county, but also quantifying the level of disparity as the changes from the census tract model to the subpopulation model would be an informative assessment of the health disparity in counties.</w:t>
      </w:r>
      <w:bookmarkEnd w:id="3"/>
    </w:p>
    <w:p w14:paraId="53039E21" w14:textId="77777777" w:rsidR="003570AB" w:rsidRPr="00ED39BB" w:rsidRDefault="003570AB" w:rsidP="003570AB">
      <w:pPr>
        <w:pStyle w:val="BodyText"/>
        <w:rPr>
          <w:rFonts w:cs="Arial"/>
        </w:rPr>
      </w:pPr>
    </w:p>
    <w:p w14:paraId="23C58FD7" w14:textId="6B4A2F4F" w:rsidR="00785C74" w:rsidRPr="00ED39BB" w:rsidRDefault="003570AB" w:rsidP="00B844DC">
      <w:pPr>
        <w:pStyle w:val="FirstParagraph"/>
        <w:rPr>
          <w:rFonts w:cs="Arial"/>
        </w:rPr>
      </w:pPr>
      <w:r w:rsidRPr="00ED39BB">
        <w:rPr>
          <w:rFonts w:cs="Arial"/>
        </w:rPr>
        <w:t>Key words: health disparity; disparity ratio; Gini index; Atkinson’s index; County Health Rankings &amp; Roadmaps</w:t>
      </w:r>
      <w:r w:rsidR="004263D3" w:rsidRPr="00ED39BB">
        <w:rPr>
          <w:rFonts w:cs="Arial"/>
        </w:rPr>
        <w:t>, New York</w:t>
      </w:r>
      <w:r w:rsidR="00891AA1" w:rsidRPr="00ED39BB">
        <w:rPr>
          <w:rFonts w:cs="Arial"/>
        </w:rPr>
        <w:br w:type="page"/>
      </w:r>
    </w:p>
    <w:p w14:paraId="5448069B" w14:textId="77777777" w:rsidR="00785C74" w:rsidRPr="00ED39BB" w:rsidRDefault="00891AA1">
      <w:pPr>
        <w:pStyle w:val="Heading1"/>
        <w:rPr>
          <w:rFonts w:cs="Arial"/>
        </w:rPr>
      </w:pPr>
      <w:bookmarkStart w:id="63" w:name="introduction"/>
      <w:bookmarkEnd w:id="0"/>
      <w:r w:rsidRPr="00ED39BB">
        <w:rPr>
          <w:rFonts w:cs="Arial"/>
        </w:rPr>
        <w:lastRenderedPageBreak/>
        <w:t>Introduction</w:t>
      </w:r>
    </w:p>
    <w:p w14:paraId="6A324225" w14:textId="0371CD47" w:rsidR="00785C74" w:rsidRPr="00ED39BB" w:rsidRDefault="00891AA1">
      <w:pPr>
        <w:pStyle w:val="FirstParagraph"/>
        <w:rPr>
          <w:rFonts w:cs="Arial"/>
        </w:rPr>
      </w:pPr>
      <w:r w:rsidRPr="00ED39BB">
        <w:rPr>
          <w:rFonts w:cs="Arial"/>
        </w:rPr>
        <w:t xml:space="preserve">There are stark disparities in health and the factors that influence health between population subgroups in the United States, such as </w:t>
      </w:r>
      <w:commentRangeStart w:id="64"/>
      <w:del w:id="65" w:author="Hyojun Park" w:date="2023-09-06T16:51:00Z">
        <w:r w:rsidRPr="00ED39BB" w:rsidDel="00256A27">
          <w:rPr>
            <w:rFonts w:cs="Arial"/>
          </w:rPr>
          <w:delText xml:space="preserve">by </w:delText>
        </w:r>
      </w:del>
      <w:commentRangeEnd w:id="64"/>
      <w:r w:rsidR="000B6425">
        <w:rPr>
          <w:rStyle w:val="CommentReference"/>
          <w:rFonts w:asciiTheme="minorHAnsi" w:hAnsiTheme="minorHAnsi"/>
        </w:rPr>
        <w:commentReference w:id="64"/>
      </w:r>
      <w:r w:rsidRPr="00ED39BB">
        <w:rPr>
          <w:rFonts w:cs="Arial"/>
        </w:rPr>
        <w:t>race/ethnicity and socioeconomic status. Many studies at the national, state, and local levels have quantified the variation in health among populations and point to inequitable conditions and outcomes for socially disadvantaged groups. For instance, a recent study documented that not only have the overall trends in the percentage of infants born at low birth weight increased in recent years, but so too have disparities by maternal race and education level.</w:t>
      </w:r>
      <w:r w:rsidRPr="00ED39BB">
        <w:rPr>
          <w:rFonts w:cs="Arial"/>
          <w:vertAlign w:val="superscript"/>
        </w:rPr>
        <w:t>1</w:t>
      </w:r>
      <w:r w:rsidRPr="00ED39BB">
        <w:rPr>
          <w:rFonts w:cs="Arial"/>
        </w:rPr>
        <w:t xml:space="preserve"> Another study </w:t>
      </w:r>
      <w:r w:rsidR="007512A9" w:rsidRPr="00ED39BB">
        <w:rPr>
          <w:rFonts w:cs="Arial"/>
        </w:rPr>
        <w:t xml:space="preserve">reported </w:t>
      </w:r>
      <w:r w:rsidRPr="00ED39BB">
        <w:rPr>
          <w:rFonts w:cs="Arial"/>
        </w:rPr>
        <w:t>that</w:t>
      </w:r>
      <w:r w:rsidR="000F7FA8" w:rsidRPr="00ED39BB">
        <w:rPr>
          <w:rFonts w:cs="Arial"/>
        </w:rPr>
        <w:t xml:space="preserve"> </w:t>
      </w:r>
      <w:r w:rsidRPr="00ED39BB">
        <w:rPr>
          <w:rFonts w:cs="Arial"/>
        </w:rPr>
        <w:t xml:space="preserve">the recent trend of </w:t>
      </w:r>
      <w:r w:rsidR="003653F3" w:rsidRPr="00ED39BB">
        <w:rPr>
          <w:rFonts w:cs="Arial"/>
        </w:rPr>
        <w:t xml:space="preserve">mortality </w:t>
      </w:r>
      <w:r w:rsidRPr="00ED39BB">
        <w:rPr>
          <w:rFonts w:cs="Arial"/>
        </w:rPr>
        <w:t xml:space="preserve">fluctuation in the U.S. </w:t>
      </w:r>
      <w:del w:id="66" w:author="Hyojun Park" w:date="2023-09-06T16:51:00Z">
        <w:r w:rsidRPr="00ED39BB" w:rsidDel="006613B8">
          <w:rPr>
            <w:rFonts w:cs="Arial"/>
          </w:rPr>
          <w:delText>was a consequence of</w:delText>
        </w:r>
      </w:del>
      <w:ins w:id="67" w:author="Hyojun Park" w:date="2023-09-06T16:51:00Z">
        <w:r w:rsidR="006613B8">
          <w:rPr>
            <w:rFonts w:cs="Arial"/>
          </w:rPr>
          <w:t>resulted from</w:t>
        </w:r>
      </w:ins>
      <w:r w:rsidRPr="00ED39BB">
        <w:rPr>
          <w:rFonts w:cs="Arial"/>
        </w:rPr>
        <w:t xml:space="preserve"> mortality disparities among race/ethnicity and age groups.</w:t>
      </w:r>
      <w:r w:rsidRPr="00ED39BB">
        <w:rPr>
          <w:rFonts w:cs="Arial"/>
          <w:vertAlign w:val="superscript"/>
        </w:rPr>
        <w:t>2</w:t>
      </w:r>
      <w:r w:rsidRPr="00ED39BB">
        <w:rPr>
          <w:rFonts w:cs="Arial"/>
        </w:rPr>
        <w:t xml:space="preserve"> These studies imply that because overall population health measures could mask health disparities among subpopulations in communities, </w:t>
      </w:r>
      <w:r w:rsidR="0041370C" w:rsidRPr="00ED39BB">
        <w:rPr>
          <w:rFonts w:cs="Arial"/>
        </w:rPr>
        <w:t>it is imperative</w:t>
      </w:r>
      <w:r w:rsidRPr="00ED39BB">
        <w:rPr>
          <w:rFonts w:cs="Arial"/>
        </w:rPr>
        <w:t xml:space="preserve"> to </w:t>
      </w:r>
      <w:del w:id="68" w:author="Keith Gennuso" w:date="2023-09-12T10:35:00Z">
        <w:r w:rsidRPr="00ED39BB" w:rsidDel="000B6425">
          <w:rPr>
            <w:rFonts w:cs="Arial"/>
          </w:rPr>
          <w:delText xml:space="preserve">determine </w:delText>
        </w:r>
        <w:r w:rsidR="0041370C" w:rsidRPr="00ED39BB" w:rsidDel="000B6425">
          <w:rPr>
            <w:rFonts w:cs="Arial"/>
          </w:rPr>
          <w:delText xml:space="preserve">a </w:delText>
        </w:r>
        <w:r w:rsidRPr="00ED39BB" w:rsidDel="000B6425">
          <w:rPr>
            <w:rFonts w:cs="Arial"/>
          </w:rPr>
          <w:delText>health disparity</w:delText>
        </w:r>
      </w:del>
      <w:ins w:id="69" w:author="Keith Gennuso" w:date="2023-09-12T10:35:00Z">
        <w:r w:rsidR="000B6425">
          <w:rPr>
            <w:rFonts w:cs="Arial"/>
          </w:rPr>
          <w:t>simultaneously examine health disparities</w:t>
        </w:r>
      </w:ins>
      <w:r w:rsidRPr="00ED39BB">
        <w:rPr>
          <w:rFonts w:cs="Arial"/>
        </w:rPr>
        <w:t xml:space="preserve"> </w:t>
      </w:r>
      <w:del w:id="70" w:author="Elizabeth Blomberg" w:date="2023-09-14T12:02:00Z">
        <w:r w:rsidR="0041370C" w:rsidRPr="00ED39BB" w:rsidDel="006B0F9D">
          <w:rPr>
            <w:rFonts w:cs="Arial"/>
          </w:rPr>
          <w:delText xml:space="preserve">measure </w:delText>
        </w:r>
      </w:del>
      <w:r w:rsidR="007A0178" w:rsidRPr="00ED39BB">
        <w:rPr>
          <w:rFonts w:cs="Arial"/>
        </w:rPr>
        <w:t xml:space="preserve">to </w:t>
      </w:r>
      <w:r w:rsidRPr="00ED39BB">
        <w:rPr>
          <w:rFonts w:cs="Arial"/>
        </w:rPr>
        <w:t>identify disadvantage</w:t>
      </w:r>
      <w:ins w:id="71" w:author="Hyojun Park" w:date="2023-09-04T21:14:00Z">
        <w:r w:rsidR="00DE72AD">
          <w:rPr>
            <w:rFonts w:cs="Arial"/>
          </w:rPr>
          <w:t>s</w:t>
        </w:r>
      </w:ins>
      <w:r w:rsidR="0041370C" w:rsidRPr="00ED39BB">
        <w:rPr>
          <w:rFonts w:cs="Arial"/>
        </w:rPr>
        <w:t xml:space="preserve"> among these</w:t>
      </w:r>
      <w:r w:rsidRPr="00ED39BB">
        <w:rPr>
          <w:rFonts w:cs="Arial"/>
        </w:rPr>
        <w:t xml:space="preserve"> subpopulations. However, outside of </w:t>
      </w:r>
      <w:del w:id="72" w:author="Hyojun Park [2]" w:date="2023-08-26T23:43:00Z">
        <w:r w:rsidRPr="00ED39BB" w:rsidDel="00C6044C">
          <w:rPr>
            <w:rFonts w:cs="Arial"/>
          </w:rPr>
          <w:delText>the scientific</w:delText>
        </w:r>
      </w:del>
      <w:ins w:id="73" w:author="Hyojun Park [2]" w:date="2023-08-26T23:43:00Z">
        <w:r w:rsidR="00C6044C" w:rsidRPr="00ED39BB">
          <w:rPr>
            <w:rFonts w:cs="Arial"/>
          </w:rPr>
          <w:t>scientific</w:t>
        </w:r>
      </w:ins>
      <w:r w:rsidRPr="00ED39BB">
        <w:rPr>
          <w:rFonts w:cs="Arial"/>
        </w:rPr>
        <w:t xml:space="preserve"> literature, there is little widely</w:t>
      </w:r>
      <w:del w:id="74" w:author="Elizabeth Blomberg" w:date="2023-09-14T12:04:00Z">
        <w:r w:rsidRPr="00ED39BB" w:rsidDel="006B0F9D">
          <w:rPr>
            <w:rFonts w:cs="Arial"/>
          </w:rPr>
          <w:delText xml:space="preserve"> </w:delText>
        </w:r>
      </w:del>
      <w:ins w:id="75" w:author="Elizabeth Blomberg" w:date="2023-09-14T12:04:00Z">
        <w:r w:rsidR="006B0F9D">
          <w:rPr>
            <w:rFonts w:cs="Arial"/>
          </w:rPr>
          <w:t>-</w:t>
        </w:r>
      </w:ins>
      <w:r w:rsidRPr="00ED39BB">
        <w:rPr>
          <w:rFonts w:cs="Arial"/>
        </w:rPr>
        <w:t>available data that would allow non-scientific audiences to investigate and understand local health disparities in the context of other community conditions. This is due to a lack of</w:t>
      </w:r>
      <w:r w:rsidR="003653F3" w:rsidRPr="00ED39BB">
        <w:rPr>
          <w:rFonts w:cs="Arial"/>
        </w:rPr>
        <w:t>,</w:t>
      </w:r>
      <w:r w:rsidRPr="00ED39BB">
        <w:rPr>
          <w:rFonts w:cs="Arial"/>
        </w:rPr>
        <w:t xml:space="preserve"> or inconsistency in</w:t>
      </w:r>
      <w:r w:rsidR="003653F3" w:rsidRPr="00ED39BB">
        <w:rPr>
          <w:rFonts w:cs="Arial"/>
        </w:rPr>
        <w:t>,</w:t>
      </w:r>
      <w:r w:rsidRPr="00ED39BB">
        <w:rPr>
          <w:rFonts w:cs="Arial"/>
        </w:rPr>
        <w:t xml:space="preserve"> data provision, both across geographic locations and different health-related measures.</w:t>
      </w:r>
    </w:p>
    <w:p w14:paraId="25207D7A" w14:textId="4403ADD8" w:rsidR="00785C74" w:rsidRPr="00ED39BB" w:rsidRDefault="00891AA1">
      <w:pPr>
        <w:pStyle w:val="BodyText"/>
        <w:rPr>
          <w:rFonts w:cs="Arial"/>
        </w:rPr>
      </w:pPr>
      <w:r w:rsidRPr="00ED39BB">
        <w:rPr>
          <w:rFonts w:cs="Arial"/>
        </w:rPr>
        <w:t>Population health improvement platforms across the nation, such as the County Health Rankings &amp; Roadmaps (CHR&amp;R)</w:t>
      </w:r>
      <w:r w:rsidRPr="00ED39BB">
        <w:rPr>
          <w:rFonts w:cs="Arial"/>
          <w:vertAlign w:val="superscript"/>
        </w:rPr>
        <w:t>3,4</w:t>
      </w:r>
      <w:r w:rsidRPr="00ED39BB">
        <w:rPr>
          <w:rFonts w:cs="Arial"/>
        </w:rPr>
        <w:t>, are well-positioned to expand upon their current data infrastructure to include more explicit measurement of health disparities in a way that would facilitate meaningful comparisons and advance the understanding and</w:t>
      </w:r>
      <w:r w:rsidR="003653F3" w:rsidRPr="00ED39BB">
        <w:rPr>
          <w:rFonts w:cs="Arial"/>
        </w:rPr>
        <w:t xml:space="preserve"> – </w:t>
      </w:r>
      <w:r w:rsidRPr="00ED39BB">
        <w:rPr>
          <w:rFonts w:cs="Arial"/>
        </w:rPr>
        <w:lastRenderedPageBreak/>
        <w:t>ideally</w:t>
      </w:r>
      <w:r w:rsidR="003653F3" w:rsidRPr="00ED39BB">
        <w:rPr>
          <w:rFonts w:cs="Arial"/>
        </w:rPr>
        <w:t xml:space="preserve"> – </w:t>
      </w:r>
      <w:r w:rsidRPr="00ED39BB">
        <w:rPr>
          <w:rFonts w:cs="Arial"/>
        </w:rPr>
        <w:t xml:space="preserve">the elimination of pervasive health inequities. CHR&amp;R has provided summarized statistics of </w:t>
      </w:r>
      <w:ins w:id="76" w:author="Keith Gennuso" w:date="2023-09-12T10:37:00Z">
        <w:r w:rsidR="000B6425" w:rsidRPr="00ED39BB">
          <w:rPr>
            <w:rFonts w:cs="Arial"/>
          </w:rPr>
          <w:t xml:space="preserve">more than 60 measures covering </w:t>
        </w:r>
      </w:ins>
      <w:r w:rsidRPr="00ED39BB">
        <w:rPr>
          <w:rFonts w:cs="Arial"/>
        </w:rPr>
        <w:t>health outcomes and health factors for the nation’s 3,14</w:t>
      </w:r>
      <w:r w:rsidR="000F7FA8" w:rsidRPr="00ED39BB">
        <w:rPr>
          <w:rFonts w:cs="Arial"/>
        </w:rPr>
        <w:t>3</w:t>
      </w:r>
      <w:r w:rsidRPr="00ED39BB">
        <w:rPr>
          <w:rFonts w:cs="Arial"/>
        </w:rPr>
        <w:t xml:space="preserve"> counties annually for more than </w:t>
      </w:r>
      <w:del w:id="77" w:author="Hyojun Park" w:date="2023-09-04T21:15:00Z">
        <w:r w:rsidRPr="00ED39BB" w:rsidDel="00732AE0">
          <w:rPr>
            <w:rFonts w:cs="Arial"/>
          </w:rPr>
          <w:delText xml:space="preserve">10 </w:delText>
        </w:r>
      </w:del>
      <w:ins w:id="78" w:author="Hyojun Park" w:date="2023-09-04T21:15:00Z">
        <w:r w:rsidR="00732AE0">
          <w:rPr>
            <w:rFonts w:cs="Arial"/>
          </w:rPr>
          <w:t>ten</w:t>
        </w:r>
        <w:r w:rsidR="00732AE0" w:rsidRPr="00ED39BB">
          <w:rPr>
            <w:rFonts w:cs="Arial"/>
          </w:rPr>
          <w:t xml:space="preserve"> </w:t>
        </w:r>
      </w:ins>
      <w:r w:rsidRPr="00ED39BB">
        <w:rPr>
          <w:rFonts w:cs="Arial"/>
        </w:rPr>
        <w:t xml:space="preserve">years. </w:t>
      </w:r>
      <w:del w:id="79" w:author="Keith Gennuso" w:date="2023-09-12T10:37:00Z">
        <w:r w:rsidRPr="00ED39BB" w:rsidDel="000B6425">
          <w:rPr>
            <w:rFonts w:cs="Arial"/>
          </w:rPr>
          <w:delText>This effort includes more than 60 measures covering health outcomes and health factors based on a model of population health that emphasizes the importance of social determinants in the overall health of communities.</w:delText>
        </w:r>
        <w:r w:rsidRPr="00ED39BB" w:rsidDel="000B6425">
          <w:rPr>
            <w:rFonts w:cs="Arial"/>
            <w:vertAlign w:val="superscript"/>
          </w:rPr>
          <w:delText>4,5</w:delText>
        </w:r>
        <w:r w:rsidRPr="00ED39BB" w:rsidDel="000B6425">
          <w:rPr>
            <w:rFonts w:cs="Arial"/>
          </w:rPr>
          <w:delText xml:space="preserve"> </w:delText>
        </w:r>
      </w:del>
      <w:r w:rsidR="00D10072" w:rsidRPr="00ED39BB">
        <w:rPr>
          <w:rFonts w:cs="Arial"/>
        </w:rPr>
        <w:t>Evolving CHR&amp;R and other health platforms</w:t>
      </w:r>
      <w:r w:rsidRPr="00ED39BB">
        <w:rPr>
          <w:rFonts w:cs="Arial"/>
        </w:rPr>
        <w:t xml:space="preserve"> </w:t>
      </w:r>
      <w:ins w:id="80" w:author="Elizabeth Blomberg" w:date="2023-09-14T12:06:00Z">
        <w:r w:rsidR="006B0F9D">
          <w:rPr>
            <w:rFonts w:cs="Arial"/>
          </w:rPr>
          <w:t xml:space="preserve">to </w:t>
        </w:r>
      </w:ins>
      <w:ins w:id="81" w:author="Keith Gennuso" w:date="2023-09-12T10:39:00Z">
        <w:r w:rsidR="000B6425">
          <w:rPr>
            <w:rFonts w:cs="Arial"/>
          </w:rPr>
          <w:t>address the goals of the U</w:t>
        </w:r>
      </w:ins>
      <w:ins w:id="82" w:author="Elizabeth Blomberg" w:date="2023-09-14T12:05:00Z">
        <w:r w:rsidR="006B0F9D">
          <w:rPr>
            <w:rFonts w:cs="Arial"/>
          </w:rPr>
          <w:t>.</w:t>
        </w:r>
      </w:ins>
      <w:ins w:id="83" w:author="Keith Gennuso" w:date="2023-09-12T10:39:00Z">
        <w:r w:rsidR="000B6425">
          <w:rPr>
            <w:rFonts w:cs="Arial"/>
          </w:rPr>
          <w:t>S</w:t>
        </w:r>
      </w:ins>
      <w:ins w:id="84" w:author="Elizabeth Blomberg" w:date="2023-09-14T12:05:00Z">
        <w:r w:rsidR="006B0F9D">
          <w:rPr>
            <w:rFonts w:cs="Arial"/>
          </w:rPr>
          <w:t>.</w:t>
        </w:r>
      </w:ins>
      <w:ins w:id="85" w:author="Keith Gennuso" w:date="2023-09-12T10:39:00Z">
        <w:r w:rsidR="000B6425">
          <w:rPr>
            <w:rFonts w:cs="Arial"/>
          </w:rPr>
          <w:t xml:space="preserve"> Department of Health and Human Services’ </w:t>
        </w:r>
        <w:commentRangeStart w:id="86"/>
        <w:r w:rsidR="000B6425">
          <w:rPr>
            <w:rFonts w:cs="Arial"/>
          </w:rPr>
          <w:t>Public Health 3.0 initiative</w:t>
        </w:r>
      </w:ins>
      <w:commentRangeEnd w:id="86"/>
      <w:ins w:id="87" w:author="Keith Gennuso" w:date="2023-09-12T10:41:00Z">
        <w:r w:rsidR="000B6425">
          <w:rPr>
            <w:rStyle w:val="CommentReference"/>
            <w:rFonts w:asciiTheme="minorHAnsi" w:hAnsiTheme="minorHAnsi"/>
          </w:rPr>
          <w:commentReference w:id="86"/>
        </w:r>
      </w:ins>
      <w:ins w:id="88" w:author="Keith Gennuso" w:date="2023-09-12T10:40:00Z">
        <w:r w:rsidR="000B6425">
          <w:rPr>
            <w:rFonts w:cs="Arial"/>
          </w:rPr>
          <w:t xml:space="preserve"> - that is, leveraging data and resources to address social, environmental, and economic conditions tha</w:t>
        </w:r>
      </w:ins>
      <w:ins w:id="89" w:author="Elizabeth Blomberg" w:date="2023-09-14T12:05:00Z">
        <w:r w:rsidR="006B0F9D">
          <w:rPr>
            <w:rFonts w:cs="Arial"/>
          </w:rPr>
          <w:t>t</w:t>
        </w:r>
      </w:ins>
      <w:ins w:id="90" w:author="Keith Gennuso" w:date="2023-09-12T10:40:00Z">
        <w:r w:rsidR="000B6425">
          <w:rPr>
            <w:rFonts w:cs="Arial"/>
          </w:rPr>
          <w:t xml:space="preserve"> affect not only overall health but also health equity –</w:t>
        </w:r>
      </w:ins>
      <w:del w:id="91" w:author="Keith Gennuso" w:date="2023-09-12T10:40:00Z">
        <w:r w:rsidRPr="00ED39BB" w:rsidDel="000B6425">
          <w:rPr>
            <w:rFonts w:cs="Arial"/>
          </w:rPr>
          <w:delText xml:space="preserve">to capture the current level and determinants of </w:delText>
        </w:r>
        <w:r w:rsidR="00CC78AF" w:rsidRPr="00ED39BB" w:rsidDel="000B6425">
          <w:rPr>
            <w:rFonts w:cs="Arial"/>
          </w:rPr>
          <w:delText xml:space="preserve">not only </w:delText>
        </w:r>
        <w:r w:rsidRPr="00ED39BB" w:rsidDel="000B6425">
          <w:rPr>
            <w:rFonts w:cs="Arial"/>
          </w:rPr>
          <w:delText xml:space="preserve">overall health but also health disparities </w:delText>
        </w:r>
      </w:del>
      <w:r w:rsidRPr="00ED39BB">
        <w:rPr>
          <w:rFonts w:cs="Arial"/>
        </w:rPr>
        <w:t>could provide communities with actionable information on the state of potential barriers to equitable health for all of their residents.</w:t>
      </w:r>
    </w:p>
    <w:p w14:paraId="6A7A8AB5" w14:textId="26AA548E" w:rsidR="00785C74" w:rsidRPr="00ED39BB" w:rsidDel="00057AED" w:rsidRDefault="00891AA1">
      <w:pPr>
        <w:pStyle w:val="BodyText"/>
        <w:rPr>
          <w:del w:id="92" w:author="Hyojun Park [2]" w:date="2023-09-04T19:33:00Z"/>
          <w:rFonts w:cs="Arial"/>
        </w:rPr>
      </w:pPr>
      <w:r w:rsidRPr="00ED39BB">
        <w:rPr>
          <w:rFonts w:cs="Arial"/>
        </w:rPr>
        <w:t xml:space="preserve">There are myriad ways to measure health disparities, each with a series of methodological and analytic considerations that </w:t>
      </w:r>
      <w:r w:rsidR="0041370C" w:rsidRPr="00ED39BB">
        <w:rPr>
          <w:rFonts w:cs="Arial"/>
        </w:rPr>
        <w:t xml:space="preserve">are </w:t>
      </w:r>
      <w:r w:rsidRPr="00ED39BB">
        <w:rPr>
          <w:rFonts w:cs="Arial"/>
        </w:rPr>
        <w:t>not only tailor</w:t>
      </w:r>
      <w:r w:rsidR="0041370C" w:rsidRPr="00ED39BB">
        <w:rPr>
          <w:rFonts w:cs="Arial"/>
        </w:rPr>
        <w:t>ed</w:t>
      </w:r>
      <w:r w:rsidRPr="00ED39BB">
        <w:rPr>
          <w:rFonts w:cs="Arial"/>
        </w:rPr>
        <w:t xml:space="preserve"> to </w:t>
      </w:r>
      <w:r w:rsidR="0041370C" w:rsidRPr="00ED39BB">
        <w:rPr>
          <w:rFonts w:cs="Arial"/>
        </w:rPr>
        <w:t xml:space="preserve">a </w:t>
      </w:r>
      <w:r w:rsidRPr="00ED39BB">
        <w:rPr>
          <w:rFonts w:cs="Arial"/>
        </w:rPr>
        <w:t xml:space="preserve">specific use but </w:t>
      </w:r>
      <w:ins w:id="93" w:author="Keith Gennuso" w:date="2023-09-12T10:41:00Z">
        <w:r w:rsidR="000B6425">
          <w:rPr>
            <w:rFonts w:cs="Arial"/>
          </w:rPr>
          <w:t xml:space="preserve">also </w:t>
        </w:r>
      </w:ins>
      <w:r w:rsidRPr="00ED39BB">
        <w:rPr>
          <w:rFonts w:cs="Arial"/>
        </w:rPr>
        <w:t>reflect the norms and values of the user.</w:t>
      </w:r>
      <w:r w:rsidRPr="00ED39BB">
        <w:rPr>
          <w:rFonts w:cs="Arial"/>
          <w:vertAlign w:val="superscript"/>
        </w:rPr>
        <w:t>6,7</w:t>
      </w:r>
      <w:r w:rsidRPr="00ED39BB">
        <w:rPr>
          <w:rFonts w:cs="Arial"/>
        </w:rPr>
        <w:t xml:space="preserve"> Although health disparity metrics have been employed by researchers and public health practitioners for years,</w:t>
      </w:r>
      <w:r w:rsidRPr="00ED39BB">
        <w:rPr>
          <w:rFonts w:cs="Arial"/>
          <w:vertAlign w:val="superscript"/>
        </w:rPr>
        <w:t>8,9</w:t>
      </w:r>
      <w:r w:rsidRPr="00ED39BB">
        <w:rPr>
          <w:rFonts w:cs="Arial"/>
        </w:rPr>
        <w:t xml:space="preserve"> there are few examples of their use catered to lay audiences and, to the authors’ knowledge, little or no practical guidance on how to </w:t>
      </w:r>
      <w:del w:id="94" w:author="Hyojun Park" w:date="2023-09-04T21:16:00Z">
        <w:r w:rsidRPr="00ED39BB" w:rsidDel="00001F97">
          <w:rPr>
            <w:rFonts w:cs="Arial"/>
          </w:rPr>
          <w:delText>most effectively do so</w:delText>
        </w:r>
      </w:del>
      <w:ins w:id="95" w:author="Hyojun Park" w:date="2023-09-04T21:16:00Z">
        <w:r w:rsidR="00001F97">
          <w:rPr>
            <w:rFonts w:cs="Arial"/>
          </w:rPr>
          <w:t>do so most effectively</w:t>
        </w:r>
      </w:ins>
      <w:r w:rsidRPr="00ED39BB">
        <w:rPr>
          <w:rFonts w:cs="Arial"/>
        </w:rPr>
        <w:t>. If</w:t>
      </w:r>
      <w:r w:rsidR="00236B23" w:rsidRPr="00ED39BB">
        <w:rPr>
          <w:rFonts w:cs="Arial"/>
        </w:rPr>
        <w:t xml:space="preserve"> </w:t>
      </w:r>
      <w:ins w:id="96" w:author="Keith Gennuso" w:date="2023-09-12T10:42:00Z">
        <w:r w:rsidR="00E82A61">
          <w:rPr>
            <w:rFonts w:cs="Arial"/>
          </w:rPr>
          <w:t>public</w:t>
        </w:r>
        <w:del w:id="97" w:author="Elizabeth Blomberg" w:date="2023-09-14T12:07:00Z">
          <w:r w:rsidR="00E82A61" w:rsidDel="006B0F9D">
            <w:rPr>
              <w:rFonts w:cs="Arial"/>
            </w:rPr>
            <w:delText>al</w:delText>
          </w:r>
        </w:del>
        <w:r w:rsidR="00E82A61">
          <w:rPr>
            <w:rFonts w:cs="Arial"/>
          </w:rPr>
          <w:t>ly</w:t>
        </w:r>
        <w:del w:id="98" w:author="Elizabeth Blomberg" w:date="2023-09-14T12:07:00Z">
          <w:r w:rsidR="00E82A61" w:rsidDel="006B0F9D">
            <w:rPr>
              <w:rFonts w:cs="Arial"/>
            </w:rPr>
            <w:delText xml:space="preserve"> </w:delText>
          </w:r>
        </w:del>
      </w:ins>
      <w:ins w:id="99" w:author="Elizabeth Blomberg" w:date="2023-09-14T12:07:00Z">
        <w:r w:rsidR="006B0F9D">
          <w:rPr>
            <w:rFonts w:cs="Arial"/>
          </w:rPr>
          <w:t>-</w:t>
        </w:r>
      </w:ins>
      <w:ins w:id="100" w:author="Keith Gennuso" w:date="2023-09-12T10:42:00Z">
        <w:r w:rsidR="00E82A61">
          <w:rPr>
            <w:rFonts w:cs="Arial"/>
          </w:rPr>
          <w:t xml:space="preserve">facing health </w:t>
        </w:r>
      </w:ins>
      <w:ins w:id="101" w:author="Keith Gennuso" w:date="2023-09-12T10:44:00Z">
        <w:r w:rsidR="00E82A61">
          <w:rPr>
            <w:rFonts w:cs="Arial"/>
          </w:rPr>
          <w:t xml:space="preserve">data </w:t>
        </w:r>
      </w:ins>
      <w:r w:rsidR="00236B23" w:rsidRPr="00ED39BB">
        <w:rPr>
          <w:rFonts w:cs="Arial"/>
        </w:rPr>
        <w:t xml:space="preserve">platforms like </w:t>
      </w:r>
      <w:r w:rsidRPr="00ED39BB">
        <w:rPr>
          <w:rFonts w:cs="Arial"/>
        </w:rPr>
        <w:t>CHR&amp;R</w:t>
      </w:r>
      <w:ins w:id="102" w:author="Keith Gennuso" w:date="2023-09-12T10:43:00Z">
        <w:r w:rsidR="00E82A61">
          <w:rPr>
            <w:rFonts w:cs="Arial"/>
          </w:rPr>
          <w:t>,</w:t>
        </w:r>
      </w:ins>
      <w:r w:rsidRPr="00ED39BB">
        <w:rPr>
          <w:rFonts w:cs="Arial"/>
        </w:rPr>
        <w:t xml:space="preserve"> </w:t>
      </w:r>
      <w:ins w:id="103" w:author="Keith Gennuso" w:date="2023-09-12T10:44:00Z">
        <w:r w:rsidR="00E82A61">
          <w:rPr>
            <w:rFonts w:cs="Arial"/>
          </w:rPr>
          <w:t xml:space="preserve">for instance, </w:t>
        </w:r>
      </w:ins>
      <w:r w:rsidRPr="00ED39BB">
        <w:rPr>
          <w:rFonts w:cs="Arial"/>
        </w:rPr>
        <w:t xml:space="preserve">were to incorporate </w:t>
      </w:r>
      <w:r w:rsidR="0041370C" w:rsidRPr="00ED39BB">
        <w:rPr>
          <w:rFonts w:cs="Arial"/>
        </w:rPr>
        <w:t xml:space="preserve">such </w:t>
      </w:r>
      <w:r w:rsidRPr="00ED39BB">
        <w:rPr>
          <w:rFonts w:cs="Arial"/>
        </w:rPr>
        <w:t xml:space="preserve">measures of </w:t>
      </w:r>
      <w:r w:rsidR="0041370C" w:rsidRPr="00ED39BB">
        <w:rPr>
          <w:rFonts w:cs="Arial"/>
        </w:rPr>
        <w:t xml:space="preserve">health </w:t>
      </w:r>
      <w:r w:rsidRPr="00ED39BB">
        <w:rPr>
          <w:rFonts w:cs="Arial"/>
        </w:rPr>
        <w:t xml:space="preserve">disparities into </w:t>
      </w:r>
      <w:del w:id="104" w:author="Hyojun Park" w:date="2023-09-04T21:16:00Z">
        <w:r w:rsidRPr="00ED39BB" w:rsidDel="00001F97">
          <w:rPr>
            <w:rFonts w:cs="Arial"/>
          </w:rPr>
          <w:delText xml:space="preserve">its </w:delText>
        </w:r>
      </w:del>
      <w:ins w:id="105" w:author="Hyojun Park" w:date="2023-09-04T21:16:00Z">
        <w:r w:rsidR="00001F97">
          <w:rPr>
            <w:rFonts w:cs="Arial"/>
          </w:rPr>
          <w:t>their</w:t>
        </w:r>
        <w:r w:rsidR="00001F97" w:rsidRPr="00ED39BB">
          <w:rPr>
            <w:rFonts w:cs="Arial"/>
          </w:rPr>
          <w:t xml:space="preserve"> </w:t>
        </w:r>
      </w:ins>
      <w:r w:rsidRPr="00ED39BB">
        <w:rPr>
          <w:rFonts w:cs="Arial"/>
        </w:rPr>
        <w:t xml:space="preserve">existing schema and methods of ranking, </w:t>
      </w:r>
      <w:del w:id="106" w:author="Hyojun Park" w:date="2023-09-04T21:16:00Z">
        <w:r w:rsidRPr="00ED39BB" w:rsidDel="00127959">
          <w:rPr>
            <w:rFonts w:cs="Arial"/>
          </w:rPr>
          <w:delText xml:space="preserve">it </w:delText>
        </w:r>
      </w:del>
      <w:ins w:id="107" w:author="Hyojun Park" w:date="2023-09-04T21:16:00Z">
        <w:r w:rsidR="00127959">
          <w:rPr>
            <w:rFonts w:cs="Arial"/>
          </w:rPr>
          <w:t>they</w:t>
        </w:r>
        <w:r w:rsidR="00127959" w:rsidRPr="00ED39BB">
          <w:rPr>
            <w:rFonts w:cs="Arial"/>
          </w:rPr>
          <w:t xml:space="preserve"> </w:t>
        </w:r>
      </w:ins>
      <w:r w:rsidRPr="00ED39BB">
        <w:rPr>
          <w:rFonts w:cs="Arial"/>
        </w:rPr>
        <w:t xml:space="preserve">would first need to select a subset of measures and then critically evaluate the feasibility of calculating them at the county level for a single health outcome or determinant. Once complete, this information could be used to guide the </w:t>
      </w:r>
      <w:r w:rsidRPr="00ED39BB">
        <w:rPr>
          <w:rFonts w:cs="Arial"/>
        </w:rPr>
        <w:lastRenderedPageBreak/>
        <w:t>selection of candidate measures to be developed into a multidimensional measure of health disparities by incorporating multiple health outcomes.</w:t>
      </w:r>
    </w:p>
    <w:p w14:paraId="323A2256" w14:textId="6AEBFDD8" w:rsidR="003D39CC" w:rsidRDefault="003D39CC">
      <w:pPr>
        <w:pStyle w:val="BodyText"/>
        <w:rPr>
          <w:ins w:id="108" w:author="Hyojun Park" w:date="2023-09-04T17:18:00Z"/>
          <w:rFonts w:cs="Arial"/>
        </w:rPr>
        <w:pPrChange w:id="109" w:author="Hyojun Park [2]" w:date="2023-09-04T19:33:00Z">
          <w:pPr/>
        </w:pPrChange>
      </w:pPr>
      <w:ins w:id="110" w:author="Hyojun Park" w:date="2023-09-04T17:18:00Z">
        <w:del w:id="111" w:author="Hyojun Park [2]" w:date="2023-09-04T19:33:00Z">
          <w:r w:rsidDel="00057AED">
            <w:rPr>
              <w:rFonts w:cs="Arial"/>
            </w:rPr>
            <w:br w:type="page"/>
          </w:r>
        </w:del>
      </w:ins>
    </w:p>
    <w:p w14:paraId="7A283657" w14:textId="7F1AF7D7" w:rsidR="00785C74" w:rsidDel="001B5A7A" w:rsidRDefault="00891AA1" w:rsidP="001C68FF">
      <w:pPr>
        <w:pStyle w:val="BodyText"/>
        <w:rPr>
          <w:del w:id="112" w:author="Hyojun Park" w:date="2023-09-04T17:24:00Z"/>
          <w:rFonts w:cs="Arial"/>
        </w:rPr>
      </w:pPr>
      <w:r w:rsidRPr="00ED39BB">
        <w:rPr>
          <w:rFonts w:cs="Arial"/>
        </w:rPr>
        <w:lastRenderedPageBreak/>
        <w:t xml:space="preserve">In this paper, we aim to take the first step of calculating </w:t>
      </w:r>
      <w:del w:id="113" w:author="Hyojun Park [2]" w:date="2023-08-27T00:49:00Z">
        <w:r w:rsidRPr="00ED39BB" w:rsidDel="004E05E9">
          <w:rPr>
            <w:rFonts w:cs="Arial"/>
          </w:rPr>
          <w:delText xml:space="preserve">existing </w:delText>
        </w:r>
      </w:del>
      <w:ins w:id="114" w:author="Hyojun Park [2]" w:date="2023-08-27T00:49:00Z">
        <w:r w:rsidR="0031259C">
          <w:rPr>
            <w:rFonts w:cs="Arial"/>
          </w:rPr>
          <w:t xml:space="preserve">county-level </w:t>
        </w:r>
      </w:ins>
      <w:del w:id="115" w:author="Hyojun Park [2]" w:date="2023-08-27T00:51:00Z">
        <w:r w:rsidRPr="00ED39BB" w:rsidDel="00A00055">
          <w:rPr>
            <w:rFonts w:cs="Arial"/>
          </w:rPr>
          <w:delText xml:space="preserve">health </w:delText>
        </w:r>
      </w:del>
      <w:r w:rsidRPr="00ED39BB">
        <w:rPr>
          <w:rFonts w:cs="Arial"/>
        </w:rPr>
        <w:t>disparities indices and assessing their performance using median household income (MHI) as the</w:t>
      </w:r>
      <w:ins w:id="116" w:author="Keith Gennuso" w:date="2023-09-12T10:44:00Z">
        <w:r w:rsidR="00E82A61">
          <w:rPr>
            <w:rFonts w:cs="Arial"/>
          </w:rPr>
          <w:t xml:space="preserve"> exploratory</w:t>
        </w:r>
      </w:ins>
      <w:r w:rsidRPr="00ED39BB">
        <w:rPr>
          <w:rFonts w:cs="Arial"/>
        </w:rPr>
        <w:t xml:space="preserve"> health determinant of interest. </w:t>
      </w:r>
      <w:del w:id="117" w:author="Hyojun Park" w:date="2023-09-04T17:24:00Z">
        <w:r w:rsidRPr="00ED39BB" w:rsidDel="00632283">
          <w:rPr>
            <w:rFonts w:cs="Arial"/>
          </w:rPr>
          <w:delText xml:space="preserve">Specifically, we calculated a set of county-level disparity indices, </w:delText>
        </w:r>
        <w:r w:rsidR="0041370C" w:rsidRPr="00ED39BB" w:rsidDel="00632283">
          <w:rPr>
            <w:rFonts w:cs="Arial"/>
          </w:rPr>
          <w:delText>including</w:delText>
        </w:r>
        <w:r w:rsidRPr="00ED39BB" w:rsidDel="00632283">
          <w:rPr>
            <w:rFonts w:cs="Arial"/>
          </w:rPr>
          <w:delText xml:space="preserve"> the </w:delText>
        </w:r>
      </w:del>
      <m:oMath>
        <m:sSup>
          <m:sSupPr>
            <m:ctrlPr>
              <w:del w:id="118" w:author="Hyojun Park" w:date="2023-09-04T17:24:00Z">
                <w:rPr>
                  <w:rFonts w:ascii="Cambria Math" w:hAnsi="Cambria Math" w:cs="Arial"/>
                </w:rPr>
              </w:del>
            </m:ctrlPr>
          </m:sSupPr>
          <m:e>
            <m:r>
              <w:del w:id="119" w:author="Hyojun Park" w:date="2023-09-04T17:24:00Z">
                <w:rPr>
                  <w:rFonts w:ascii="Cambria Math" w:hAnsi="Cambria Math" w:cs="Arial"/>
                </w:rPr>
                <m:t>80</m:t>
              </w:del>
            </m:r>
          </m:e>
          <m:sup>
            <m:r>
              <w:del w:id="120" w:author="Hyojun Park" w:date="2023-09-04T17:24:00Z">
                <w:rPr>
                  <w:rFonts w:ascii="Cambria Math" w:hAnsi="Cambria Math" w:cs="Arial"/>
                </w:rPr>
                <m:t>th</m:t>
              </w:del>
            </m:r>
          </m:sup>
        </m:sSup>
        <m:r>
          <w:del w:id="121" w:author="Hyojun Park" w:date="2023-09-04T17:24:00Z">
            <m:rPr>
              <m:sty m:val="p"/>
            </m:rPr>
            <w:rPr>
              <w:rFonts w:ascii="Cambria Math" w:hAnsi="Cambria Math" w:cs="Arial"/>
            </w:rPr>
            <m:t>-</m:t>
          </w:del>
        </m:r>
        <m:r>
          <w:del w:id="122" w:author="Hyojun Park" w:date="2023-09-04T17:24:00Z">
            <w:rPr>
              <w:rFonts w:ascii="Cambria Math" w:hAnsi="Cambria Math" w:cs="Arial"/>
            </w:rPr>
            <m:t>to</m:t>
          </w:del>
        </m:r>
        <m:r>
          <w:del w:id="123" w:author="Hyojun Park" w:date="2023-09-04T17:24:00Z">
            <m:rPr>
              <m:sty m:val="p"/>
            </m:rPr>
            <w:rPr>
              <w:rFonts w:ascii="Cambria Math" w:hAnsi="Cambria Math" w:cs="Arial"/>
            </w:rPr>
            <m:t>-</m:t>
          </w:del>
        </m:r>
        <m:sSup>
          <m:sSupPr>
            <m:ctrlPr>
              <w:del w:id="124" w:author="Hyojun Park" w:date="2023-09-04T17:24:00Z">
                <w:rPr>
                  <w:rFonts w:ascii="Cambria Math" w:hAnsi="Cambria Math" w:cs="Arial"/>
                </w:rPr>
              </w:del>
            </m:ctrlPr>
          </m:sSupPr>
          <m:e>
            <m:r>
              <w:del w:id="125" w:author="Hyojun Park" w:date="2023-09-04T17:24:00Z">
                <w:rPr>
                  <w:rFonts w:ascii="Cambria Math" w:hAnsi="Cambria Math" w:cs="Arial"/>
                </w:rPr>
                <m:t>20</m:t>
              </w:del>
            </m:r>
          </m:e>
          <m:sup>
            <m:r>
              <w:del w:id="126" w:author="Hyojun Park" w:date="2023-09-04T17:24:00Z">
                <w:rPr>
                  <w:rFonts w:ascii="Cambria Math" w:hAnsi="Cambria Math" w:cs="Arial"/>
                </w:rPr>
                <m:t>th</m:t>
              </w:del>
            </m:r>
          </m:sup>
        </m:sSup>
      </m:oMath>
      <w:del w:id="127" w:author="Hyojun Park" w:date="2023-09-04T17:24:00Z">
        <w:r w:rsidRPr="00ED39BB" w:rsidDel="00632283">
          <w:rPr>
            <w:rFonts w:cs="Arial"/>
          </w:rPr>
          <w:delText xml:space="preserve"> ratio, Gini index, and Atkinson’s index, and then evaluated how much these disparity indices agree with one another. This evaluation was conducted for two models: a census tract model which utilizes MHI at the census tract only, and a subpopulation model which incorporates additional information o</w:delText>
        </w:r>
        <w:r w:rsidR="007937DC" w:rsidRPr="00ED39BB" w:rsidDel="00632283">
          <w:rPr>
            <w:rFonts w:cs="Arial"/>
          </w:rPr>
          <w:delText>n</w:delText>
        </w:r>
        <w:r w:rsidRPr="00ED39BB" w:rsidDel="00632283">
          <w:rPr>
            <w:rFonts w:cs="Arial"/>
          </w:rPr>
          <w:delText xml:space="preserve"> MHI by racial subgroups</w:delText>
        </w:r>
        <w:r w:rsidR="00DE1864" w:rsidRPr="00ED39BB" w:rsidDel="00632283">
          <w:rPr>
            <w:rFonts w:cs="Arial"/>
          </w:rPr>
          <w:delText xml:space="preserve"> within each census tract</w:delText>
        </w:r>
        <w:r w:rsidRPr="00ED39BB" w:rsidDel="00632283">
          <w:rPr>
            <w:rFonts w:cs="Arial"/>
          </w:rPr>
          <w:delText>.</w:delText>
        </w:r>
      </w:del>
    </w:p>
    <w:p w14:paraId="4EF9BDD2" w14:textId="10435F4C" w:rsidR="001B5A7A" w:rsidRDefault="003D39CC">
      <w:pPr>
        <w:pStyle w:val="BodyText"/>
        <w:rPr>
          <w:ins w:id="128" w:author="Hyojun Park [2]" w:date="2023-09-03T23:48:00Z"/>
          <w:rFonts w:eastAsiaTheme="majorEastAsia" w:cs="Arial"/>
          <w:b/>
          <w:bCs/>
          <w:color w:val="000000" w:themeColor="text1"/>
          <w:sz w:val="32"/>
          <w:szCs w:val="32"/>
        </w:rPr>
        <w:pPrChange w:id="129" w:author="Hyojun Park [2]" w:date="2023-09-04T19:38:00Z">
          <w:pPr/>
        </w:pPrChange>
      </w:pPr>
      <w:bookmarkStart w:id="130" w:name="methods"/>
      <w:bookmarkEnd w:id="63"/>
      <w:moveToRangeStart w:id="131" w:author="Hyojun Park" w:date="2023-09-04T17:18:00Z" w:name="move144740323"/>
      <w:moveTo w:id="132" w:author="Hyojun Park" w:date="2023-09-04T17:18:00Z">
        <w:del w:id="133" w:author="Hyojun Park" w:date="2023-09-05T13:00:00Z">
          <w:r w:rsidRPr="00210ACB" w:rsidDel="00783B77">
            <w:rPr>
              <w:rFonts w:cs="Arial"/>
            </w:rPr>
            <w:delText xml:space="preserve">The </w:delText>
          </w:r>
          <w:r w:rsidDel="00783B77">
            <w:rPr>
              <w:rFonts w:cs="Arial"/>
            </w:rPr>
            <w:delText>p</w:delText>
          </w:r>
          <w:r w:rsidRPr="00210ACB" w:rsidDel="00783B77">
            <w:rPr>
              <w:rFonts w:cs="Arial"/>
            </w:rPr>
            <w:delText>s</w:delText>
          </w:r>
          <w:r w:rsidDel="00783B77">
            <w:rPr>
              <w:rFonts w:cs="Arial"/>
            </w:rPr>
            <w:delText>e</w:delText>
          </w:r>
          <w:r w:rsidRPr="00210ACB" w:rsidDel="00783B77">
            <w:rPr>
              <w:rFonts w:cs="Arial"/>
            </w:rPr>
            <w:delText xml:space="preserve">udo-populations </w:delText>
          </w:r>
          <w:r w:rsidDel="00783B77">
            <w:rPr>
              <w:rFonts w:cs="Arial"/>
            </w:rPr>
            <w:delText xml:space="preserve">at the </w:delText>
          </w:r>
          <w:r w:rsidRPr="00210ACB" w:rsidDel="00783B77">
            <w:rPr>
              <w:rFonts w:cs="Arial"/>
            </w:rPr>
            <w:delText xml:space="preserve">household-level in each census tract were </w:delText>
          </w:r>
          <w:r w:rsidDel="00783B77">
            <w:rPr>
              <w:rFonts w:cs="Arial"/>
            </w:rPr>
            <w:delText>generated</w:delText>
          </w:r>
          <w:r w:rsidRPr="00210ACB" w:rsidDel="00783B77">
            <w:rPr>
              <w:rFonts w:cs="Arial"/>
            </w:rPr>
            <w:delText xml:space="preserve"> </w:delText>
          </w:r>
          <w:r w:rsidDel="00783B77">
            <w:rPr>
              <w:rFonts w:cs="Arial"/>
            </w:rPr>
            <w:delText>under two</w:delText>
          </w:r>
          <w:r w:rsidRPr="00210ACB" w:rsidDel="00783B77">
            <w:rPr>
              <w:rFonts w:cs="Arial"/>
            </w:rPr>
            <w:delText xml:space="preserve"> assumptions, including the census tract model and the subpopulation model. These </w:delText>
          </w:r>
          <w:r w:rsidDel="00783B77">
            <w:rPr>
              <w:rFonts w:cs="Arial"/>
            </w:rPr>
            <w:delText>p</w:delText>
          </w:r>
          <w:r w:rsidRPr="00210ACB" w:rsidDel="00783B77">
            <w:rPr>
              <w:rFonts w:cs="Arial"/>
            </w:rPr>
            <w:delText>s</w:delText>
          </w:r>
          <w:r w:rsidDel="00783B77">
            <w:rPr>
              <w:rFonts w:cs="Arial"/>
            </w:rPr>
            <w:delText>e</w:delText>
          </w:r>
          <w:r w:rsidRPr="00210ACB" w:rsidDel="00783B77">
            <w:rPr>
              <w:rFonts w:cs="Arial"/>
            </w:rPr>
            <w:delText xml:space="preserve">udo-populations were used to estimate total disparity </w:delText>
          </w:r>
          <w:r w:rsidDel="00783B77">
            <w:rPr>
              <w:rFonts w:cs="Arial"/>
            </w:rPr>
            <w:delText xml:space="preserve">among households in a county </w:delText>
          </w:r>
          <w:r w:rsidRPr="00210ACB" w:rsidDel="00783B77">
            <w:rPr>
              <w:rFonts w:cs="Arial"/>
            </w:rPr>
            <w:delText xml:space="preserve">using three sets of disparity indices. The </w:delText>
          </w:r>
          <w:r w:rsidDel="00783B77">
            <w:rPr>
              <w:rFonts w:cs="Arial"/>
            </w:rPr>
            <w:delText xml:space="preserve">estimated disparity </w:delText>
          </w:r>
          <w:r w:rsidRPr="00210ACB" w:rsidDel="00783B77">
            <w:rPr>
              <w:rFonts w:cs="Arial"/>
            </w:rPr>
            <w:delText>indices were then evaluate</w:delText>
          </w:r>
          <w:r w:rsidDel="00783B77">
            <w:rPr>
              <w:rFonts w:cs="Arial"/>
            </w:rPr>
            <w:delText xml:space="preserve">d for </w:delText>
          </w:r>
          <w:r w:rsidRPr="00210ACB" w:rsidDel="00783B77">
            <w:rPr>
              <w:rFonts w:cs="Arial"/>
            </w:rPr>
            <w:delText>the agreement of the rank orders of counties</w:delText>
          </w:r>
          <w:r w:rsidDel="00783B77">
            <w:rPr>
              <w:rFonts w:cs="Arial"/>
            </w:rPr>
            <w:delText xml:space="preserve"> from each model</w:delText>
          </w:r>
          <w:r w:rsidRPr="00210ACB" w:rsidDel="00783B77">
            <w:rPr>
              <w:rFonts w:cs="Arial"/>
            </w:rPr>
            <w:delText>.</w:delText>
          </w:r>
        </w:del>
      </w:moveTo>
      <w:moveToRangeEnd w:id="131"/>
      <w:ins w:id="134" w:author="Hyojun Park [2]" w:date="2023-09-04T19:35:00Z">
        <w:del w:id="135" w:author="Hyojun Park" w:date="2023-09-05T13:00:00Z">
          <w:r w:rsidR="00815E16" w:rsidRPr="00815E16" w:rsidDel="00783B77">
            <w:rPr>
              <w:rFonts w:cs="Arial"/>
            </w:rPr>
            <w:delText xml:space="preserve">Specifically, we calculated a set of county-level disparity indices, including the 80th-to-20th ratio, Gini index, and Atkinson's index, from the </w:delText>
          </w:r>
        </w:del>
        <w:del w:id="136" w:author="Hyojun Park" w:date="2023-09-05T12:52:00Z">
          <w:r w:rsidR="00815E16" w:rsidRPr="00815E16" w:rsidDel="007862FF">
            <w:rPr>
              <w:rFonts w:cs="Arial"/>
            </w:rPr>
            <w:delText xml:space="preserve">pseudo-populations at the </w:delText>
          </w:r>
        </w:del>
        <w:del w:id="137" w:author="Hyojun Park" w:date="2023-09-05T13:00:00Z">
          <w:r w:rsidR="00815E16" w:rsidRPr="00815E16" w:rsidDel="00783B77">
            <w:rPr>
              <w:rFonts w:cs="Arial"/>
            </w:rPr>
            <w:delText>household level</w:delText>
          </w:r>
        </w:del>
        <w:del w:id="138" w:author="Hyojun Park" w:date="2023-09-04T21:19:00Z">
          <w:r w:rsidR="00815E16" w:rsidRPr="00815E16" w:rsidDel="00943818">
            <w:rPr>
              <w:rFonts w:cs="Arial"/>
            </w:rPr>
            <w:delText xml:space="preserve">. </w:delText>
          </w:r>
        </w:del>
        <w:del w:id="139" w:author="Hyojun Park" w:date="2023-09-04T21:18:00Z">
          <w:r w:rsidR="00815E16" w:rsidRPr="00815E16" w:rsidDel="00BC26B4">
            <w:rPr>
              <w:rFonts w:cs="Arial"/>
            </w:rPr>
            <w:delText xml:space="preserve">These </w:delText>
          </w:r>
        </w:del>
        <w:del w:id="140" w:author="Hyojun Park" w:date="2023-09-04T21:19:00Z">
          <w:r w:rsidR="00815E16" w:rsidRPr="00815E16" w:rsidDel="00943818">
            <w:rPr>
              <w:rFonts w:cs="Arial"/>
            </w:rPr>
            <w:delText xml:space="preserve">pseudo-populations were generated </w:delText>
          </w:r>
          <w:r w:rsidR="00815E16" w:rsidRPr="00815E16" w:rsidDel="00BC26B4">
            <w:rPr>
              <w:rFonts w:cs="Arial"/>
            </w:rPr>
            <w:delText xml:space="preserve">by </w:delText>
          </w:r>
        </w:del>
        <w:del w:id="141" w:author="Hyojun Park" w:date="2023-09-05T12:54:00Z">
          <w:r w:rsidR="00815E16" w:rsidRPr="00815E16" w:rsidDel="001F2367">
            <w:rPr>
              <w:rFonts w:cs="Arial"/>
            </w:rPr>
            <w:delText xml:space="preserve">MHI at </w:delText>
          </w:r>
        </w:del>
        <w:del w:id="142" w:author="Hyojun Park" w:date="2023-09-05T13:00:00Z">
          <w:r w:rsidR="00815E16" w:rsidRPr="00815E16" w:rsidDel="00783B77">
            <w:rPr>
              <w:rFonts w:cs="Arial"/>
            </w:rPr>
            <w:delText xml:space="preserve">the census tract </w:delText>
          </w:r>
        </w:del>
        <w:del w:id="143" w:author="Hyojun Park" w:date="2023-09-05T12:54:00Z">
          <w:r w:rsidR="00815E16" w:rsidRPr="00815E16" w:rsidDel="001F2367">
            <w:rPr>
              <w:rFonts w:cs="Arial"/>
            </w:rPr>
            <w:delText>level</w:delText>
          </w:r>
        </w:del>
        <w:del w:id="144" w:author="Hyojun Park" w:date="2023-09-04T21:18:00Z">
          <w:r w:rsidR="00815E16" w:rsidRPr="00815E16" w:rsidDel="00A13A0F">
            <w:rPr>
              <w:rFonts w:cs="Arial"/>
            </w:rPr>
            <w:delText xml:space="preserve"> only</w:delText>
          </w:r>
          <w:r w:rsidR="00815E16" w:rsidRPr="00815E16" w:rsidDel="00BC26B4">
            <w:rPr>
              <w:rFonts w:cs="Arial"/>
            </w:rPr>
            <w:delText>,</w:delText>
          </w:r>
        </w:del>
        <w:del w:id="145" w:author="Hyojun Park" w:date="2023-09-05T12:54:00Z">
          <w:r w:rsidR="00815E16" w:rsidRPr="00815E16" w:rsidDel="001F2367">
            <w:rPr>
              <w:rFonts w:cs="Arial"/>
            </w:rPr>
            <w:delText xml:space="preserve"> </w:delText>
          </w:r>
        </w:del>
        <w:del w:id="146" w:author="Hyojun Park" w:date="2023-09-05T13:00:00Z">
          <w:r w:rsidR="00815E16" w:rsidRPr="00815E16" w:rsidDel="00783B77">
            <w:rPr>
              <w:rFonts w:cs="Arial"/>
            </w:rPr>
            <w:delText>and</w:delText>
          </w:r>
        </w:del>
        <w:del w:id="147" w:author="Hyojun Park" w:date="2023-09-05T12:54:00Z">
          <w:r w:rsidR="00815E16" w:rsidRPr="00815E16" w:rsidDel="001F2367">
            <w:rPr>
              <w:rFonts w:cs="Arial"/>
            </w:rPr>
            <w:delText xml:space="preserve"> </w:delText>
          </w:r>
        </w:del>
      </w:ins>
      <w:ins w:id="148" w:author="Hyojun Park [2]" w:date="2023-09-04T19:37:00Z">
        <w:del w:id="149" w:author="Hyojun Park" w:date="2023-09-05T12:54:00Z">
          <w:r w:rsidR="009B1D80" w:rsidDel="001F2367">
            <w:rPr>
              <w:rFonts w:cs="Arial"/>
            </w:rPr>
            <w:delText xml:space="preserve">race-specific </w:delText>
          </w:r>
        </w:del>
      </w:ins>
      <w:ins w:id="150" w:author="Hyojun Park [2]" w:date="2023-09-04T19:35:00Z">
        <w:del w:id="151" w:author="Hyojun Park" w:date="2023-09-05T12:54:00Z">
          <w:r w:rsidR="00815E16" w:rsidRPr="00815E16" w:rsidDel="001F2367">
            <w:rPr>
              <w:rFonts w:cs="Arial"/>
            </w:rPr>
            <w:delText>MHI within each census tract</w:delText>
          </w:r>
        </w:del>
        <w:del w:id="152" w:author="Hyojun Park" w:date="2023-09-05T13:00:00Z">
          <w:r w:rsidR="00815E16" w:rsidRPr="00815E16" w:rsidDel="00783B77">
            <w:rPr>
              <w:rFonts w:cs="Arial"/>
            </w:rPr>
            <w:delText>. The estimated disparity indices were then evaluated for the agreement of the rank orders of counties across three disparity indices and two models.</w:delText>
          </w:r>
        </w:del>
      </w:ins>
      <w:ins w:id="153" w:author="Hyojun Park" w:date="2023-09-05T12:54:00Z">
        <w:r w:rsidR="001B5A7A">
          <w:rPr>
            <w:rFonts w:cs="Arial"/>
          </w:rPr>
          <w:t>Specifically,</w:t>
        </w:r>
      </w:ins>
      <w:ins w:id="154" w:author="Hyojun Park" w:date="2023-09-05T12:55:00Z">
        <w:r w:rsidR="0021470B">
          <w:rPr>
            <w:rFonts w:cs="Arial"/>
          </w:rPr>
          <w:t xml:space="preserve"> </w:t>
        </w:r>
      </w:ins>
      <w:ins w:id="155" w:author="Hyojun Park" w:date="2023-09-05T13:04:00Z">
        <w:r w:rsidR="00697AD7">
          <w:rPr>
            <w:rFonts w:cs="Arial"/>
          </w:rPr>
          <w:t>analytic datasets</w:t>
        </w:r>
      </w:ins>
      <w:ins w:id="156" w:author="Hyojun Park" w:date="2023-09-05T12:55:00Z">
        <w:r w:rsidR="0021470B">
          <w:rPr>
            <w:rFonts w:cs="Arial"/>
          </w:rPr>
          <w:t xml:space="preserve"> at the household level were </w:t>
        </w:r>
      </w:ins>
      <w:ins w:id="157" w:author="Hyojun Park" w:date="2023-09-05T13:04:00Z">
        <w:r w:rsidR="005A580E">
          <w:rPr>
            <w:rFonts w:cs="Arial"/>
          </w:rPr>
          <w:t>generated</w:t>
        </w:r>
      </w:ins>
      <w:ins w:id="158" w:author="Hyojun Park" w:date="2023-09-05T12:55:00Z">
        <w:r w:rsidR="0021470B">
          <w:rPr>
            <w:rFonts w:cs="Arial"/>
          </w:rPr>
          <w:t xml:space="preserve"> </w:t>
        </w:r>
      </w:ins>
      <w:ins w:id="159" w:author="Hyojun Park" w:date="2023-09-05T13:04:00Z">
        <w:r w:rsidR="005A580E">
          <w:rPr>
            <w:rFonts w:cs="Arial"/>
          </w:rPr>
          <w:t>from</w:t>
        </w:r>
      </w:ins>
      <w:ins w:id="160" w:author="Hyojun Park" w:date="2023-09-05T12:56:00Z">
        <w:r w:rsidR="00683BD3">
          <w:rPr>
            <w:rFonts w:cs="Arial"/>
          </w:rPr>
          <w:t xml:space="preserve"> overall and race-specific MHI estimates </w:t>
        </w:r>
      </w:ins>
      <w:ins w:id="161" w:author="Hyojun Park" w:date="2023-09-05T13:04:00Z">
        <w:r w:rsidR="005A580E">
          <w:rPr>
            <w:rFonts w:cs="Arial"/>
          </w:rPr>
          <w:t>of</w:t>
        </w:r>
      </w:ins>
      <w:ins w:id="162" w:author="Hyojun Park" w:date="2023-09-05T12:56:00Z">
        <w:r w:rsidR="00683BD3">
          <w:rPr>
            <w:rFonts w:cs="Arial"/>
          </w:rPr>
          <w:t xml:space="preserve"> nationally representative </w:t>
        </w:r>
      </w:ins>
      <w:ins w:id="163" w:author="Hyojun Park" w:date="2023-09-05T12:57:00Z">
        <w:r w:rsidR="00007EA5">
          <w:rPr>
            <w:rFonts w:cs="Arial"/>
          </w:rPr>
          <w:t>tabulated data.</w:t>
        </w:r>
      </w:ins>
      <w:ins w:id="164" w:author="Hyojun Park" w:date="2023-09-05T12:56:00Z">
        <w:r w:rsidR="00683BD3">
          <w:rPr>
            <w:rFonts w:cs="Arial"/>
          </w:rPr>
          <w:t xml:space="preserve"> </w:t>
        </w:r>
      </w:ins>
      <w:ins w:id="165" w:author="Hyojun Park" w:date="2023-09-05T12:57:00Z">
        <w:r w:rsidR="007745A1">
          <w:rPr>
            <w:rFonts w:cs="Arial"/>
          </w:rPr>
          <w:t xml:space="preserve">A </w:t>
        </w:r>
        <w:del w:id="166" w:author="Keith Gennuso" w:date="2023-09-12T10:57:00Z">
          <w:r w:rsidR="007745A1" w:rsidDel="00907BA5">
            <w:rPr>
              <w:rFonts w:cs="Arial"/>
            </w:rPr>
            <w:delText>set</w:delText>
          </w:r>
        </w:del>
      </w:ins>
      <w:ins w:id="167" w:author="Keith Gennuso" w:date="2023-09-12T10:57:00Z">
        <w:r w:rsidR="00907BA5">
          <w:rPr>
            <w:rFonts w:cs="Arial"/>
          </w:rPr>
          <w:t>suite</w:t>
        </w:r>
      </w:ins>
      <w:ins w:id="168" w:author="Hyojun Park" w:date="2023-09-05T12:57:00Z">
        <w:r w:rsidR="007745A1">
          <w:rPr>
            <w:rFonts w:cs="Arial"/>
          </w:rPr>
          <w:t xml:space="preserve"> of county-level disparity indices</w:t>
        </w:r>
      </w:ins>
      <w:ins w:id="169" w:author="Keith Gennuso" w:date="2023-09-12T10:58:00Z">
        <w:r w:rsidR="00907BA5">
          <w:rPr>
            <w:rFonts w:cs="Arial"/>
          </w:rPr>
          <w:t xml:space="preserve"> </w:t>
        </w:r>
      </w:ins>
      <w:ins w:id="170" w:author="Hyojun Park" w:date="2023-09-05T12:57:00Z">
        <w:del w:id="171" w:author="Keith Gennuso" w:date="2023-09-12T10:58:00Z">
          <w:r w:rsidR="007745A1" w:rsidDel="00907BA5">
            <w:rPr>
              <w:rFonts w:cs="Arial"/>
            </w:rPr>
            <w:delText>, including</w:delText>
          </w:r>
          <w:r w:rsidR="007745A1" w:rsidRPr="007745A1" w:rsidDel="00907BA5">
            <w:rPr>
              <w:rFonts w:cs="Arial"/>
            </w:rPr>
            <w:delText xml:space="preserve"> </w:delText>
          </w:r>
          <w:r w:rsidR="007745A1" w:rsidRPr="00815E16" w:rsidDel="00907BA5">
            <w:rPr>
              <w:rFonts w:cs="Arial"/>
            </w:rPr>
            <w:delText>the 80th-to-20th ratio, Gini index, and Atkinson's index,</w:delText>
          </w:r>
        </w:del>
      </w:ins>
      <w:ins w:id="172" w:author="Hyojun Park" w:date="2023-09-05T12:58:00Z">
        <w:del w:id="173" w:author="Keith Gennuso" w:date="2023-09-12T10:58:00Z">
          <w:r w:rsidR="00197ED7" w:rsidDel="00907BA5">
            <w:rPr>
              <w:rFonts w:cs="Arial"/>
            </w:rPr>
            <w:delText xml:space="preserve"> </w:delText>
          </w:r>
        </w:del>
        <w:r w:rsidR="00197ED7">
          <w:rPr>
            <w:rFonts w:cs="Arial"/>
          </w:rPr>
          <w:t xml:space="preserve">were estimated </w:t>
        </w:r>
      </w:ins>
      <w:ins w:id="174" w:author="Keith Gennuso" w:date="2023-09-12T10:58:00Z">
        <w:r w:rsidR="00907BA5">
          <w:rPr>
            <w:rFonts w:cs="Arial"/>
          </w:rPr>
          <w:t>by</w:t>
        </w:r>
      </w:ins>
      <w:ins w:id="175" w:author="Keith Gennuso" w:date="2023-09-12T10:59:00Z">
        <w:r w:rsidR="00907BA5">
          <w:rPr>
            <w:rFonts w:cs="Arial"/>
          </w:rPr>
          <w:t xml:space="preserve"> census tracts and subpopulations within </w:t>
        </w:r>
      </w:ins>
      <w:ins w:id="176" w:author="Keith Gennuso" w:date="2023-09-13T11:34:00Z">
        <w:r w:rsidR="00143D11">
          <w:rPr>
            <w:rFonts w:cs="Arial"/>
          </w:rPr>
          <w:t>census tracts</w:t>
        </w:r>
      </w:ins>
      <w:ins w:id="177" w:author="Hyojun Park" w:date="2023-09-05T12:58:00Z">
        <w:del w:id="178" w:author="Keith Gennuso" w:date="2023-09-12T10:58:00Z">
          <w:r w:rsidR="00197ED7" w:rsidDel="00907BA5">
            <w:rPr>
              <w:rFonts w:cs="Arial"/>
            </w:rPr>
            <w:delText>from the replicated datasets</w:delText>
          </w:r>
        </w:del>
      </w:ins>
      <w:ins w:id="179" w:author="Keith Gennuso" w:date="2023-09-12T11:35:00Z">
        <w:r w:rsidR="00B81DF6">
          <w:rPr>
            <w:rFonts w:cs="Arial"/>
          </w:rPr>
          <w:t xml:space="preserve"> from the analytic </w:t>
        </w:r>
        <w:r w:rsidR="00B81DF6">
          <w:rPr>
            <w:rFonts w:cs="Arial"/>
          </w:rPr>
          <w:lastRenderedPageBreak/>
          <w:t>datasets</w:t>
        </w:r>
      </w:ins>
      <w:ins w:id="180" w:author="Keith Gennuso" w:date="2023-09-12T11:36:00Z">
        <w:r w:rsidR="00B81DF6">
          <w:rPr>
            <w:rFonts w:cs="Arial"/>
          </w:rPr>
          <w:t xml:space="preserve"> </w:t>
        </w:r>
      </w:ins>
      <w:ins w:id="181" w:author="Hyojun Park" w:date="2023-09-05T12:58:00Z">
        <w:del w:id="182" w:author="Keith Gennuso" w:date="2023-09-12T10:58:00Z">
          <w:r w:rsidR="00197ED7" w:rsidDel="00907BA5">
            <w:rPr>
              <w:rFonts w:cs="Arial"/>
            </w:rPr>
            <w:delText xml:space="preserve"> </w:delText>
          </w:r>
        </w:del>
        <w:r w:rsidR="00197ED7">
          <w:rPr>
            <w:rFonts w:cs="Arial"/>
          </w:rPr>
          <w:t xml:space="preserve">and then </w:t>
        </w:r>
        <w:r w:rsidR="00197ED7" w:rsidRPr="00815E16">
          <w:rPr>
            <w:rFonts w:cs="Arial"/>
          </w:rPr>
          <w:t xml:space="preserve">evaluated for agreement </w:t>
        </w:r>
      </w:ins>
      <w:ins w:id="183" w:author="Hyojun Park" w:date="2023-09-05T13:03:00Z">
        <w:del w:id="184" w:author="Keith Gennuso" w:date="2023-09-12T10:59:00Z">
          <w:r w:rsidR="0098454B" w:rsidDel="00907BA5">
            <w:rPr>
              <w:rFonts w:cs="Arial"/>
            </w:rPr>
            <w:delText>in</w:delText>
          </w:r>
        </w:del>
      </w:ins>
      <w:ins w:id="185" w:author="Hyojun Park" w:date="2023-09-05T12:58:00Z">
        <w:del w:id="186" w:author="Keith Gennuso" w:date="2023-09-12T10:59:00Z">
          <w:r w:rsidR="00197ED7" w:rsidRPr="00815E16" w:rsidDel="00907BA5">
            <w:rPr>
              <w:rFonts w:cs="Arial"/>
            </w:rPr>
            <w:delText xml:space="preserve"> the rank orders of counties across disparity indices </w:delText>
          </w:r>
        </w:del>
      </w:ins>
      <w:ins w:id="187" w:author="Hyojun Park" w:date="2023-09-05T13:00:00Z">
        <w:del w:id="188" w:author="Keith Gennuso" w:date="2023-09-12T10:59:00Z">
          <w:r w:rsidR="00032753" w:rsidDel="00907BA5">
            <w:rPr>
              <w:rFonts w:cs="Arial"/>
            </w:rPr>
            <w:delText xml:space="preserve">from </w:delText>
          </w:r>
        </w:del>
        <w:del w:id="189" w:author="Keith Gennuso" w:date="2023-09-12T10:45:00Z">
          <w:r w:rsidR="00783B77" w:rsidRPr="00815E16" w:rsidDel="00E82A61">
            <w:rPr>
              <w:rFonts w:cs="Arial"/>
            </w:rPr>
            <w:delText xml:space="preserve">the </w:delText>
          </w:r>
        </w:del>
        <w:del w:id="190" w:author="Keith Gennuso" w:date="2023-09-12T10:59:00Z">
          <w:r w:rsidR="00783B77" w:rsidRPr="00815E16" w:rsidDel="00907BA5">
            <w:rPr>
              <w:rFonts w:cs="Arial"/>
            </w:rPr>
            <w:delText>census tract and</w:delText>
          </w:r>
          <w:r w:rsidR="00783B77" w:rsidDel="00907BA5">
            <w:rPr>
              <w:rFonts w:cs="Arial"/>
            </w:rPr>
            <w:delText xml:space="preserve"> subpopulation models</w:delText>
          </w:r>
        </w:del>
      </w:ins>
      <w:ins w:id="191" w:author="Keith Gennuso" w:date="2023-09-12T10:59:00Z">
        <w:r w:rsidR="00907BA5">
          <w:rPr>
            <w:rFonts w:cs="Arial"/>
          </w:rPr>
          <w:t>using rank order</w:t>
        </w:r>
      </w:ins>
      <w:ins w:id="192" w:author="Keith Gennuso" w:date="2023-09-12T11:36:00Z">
        <w:r w:rsidR="00B81DF6">
          <w:rPr>
            <w:rFonts w:cs="Arial"/>
          </w:rPr>
          <w:t xml:space="preserve"> correlations.</w:t>
        </w:r>
      </w:ins>
      <w:ins w:id="193" w:author="Hyojun Park" w:date="2023-09-05T12:58:00Z">
        <w:del w:id="194" w:author="Keith Gennuso" w:date="2023-09-12T11:36:00Z">
          <w:r w:rsidR="00197ED7" w:rsidRPr="00815E16" w:rsidDel="00B81DF6">
            <w:rPr>
              <w:rFonts w:cs="Arial"/>
            </w:rPr>
            <w:delText>.</w:delText>
          </w:r>
        </w:del>
      </w:ins>
    </w:p>
    <w:p w14:paraId="73B999B8" w14:textId="59E96AD4" w:rsidR="00785C74" w:rsidRPr="00ED39BB" w:rsidRDefault="00891AA1">
      <w:pPr>
        <w:pStyle w:val="Heading1"/>
        <w:rPr>
          <w:rFonts w:cs="Arial"/>
        </w:rPr>
      </w:pPr>
      <w:r w:rsidRPr="00ED39BB">
        <w:rPr>
          <w:rFonts w:cs="Arial"/>
        </w:rPr>
        <w:t>Methods</w:t>
      </w:r>
    </w:p>
    <w:p w14:paraId="0D299E22" w14:textId="3AEF36AA" w:rsidR="00A356FC" w:rsidDel="003D39CC" w:rsidRDefault="00A356FC">
      <w:pPr>
        <w:pStyle w:val="FirstParagraph"/>
        <w:rPr>
          <w:ins w:id="195" w:author="Hyojun Park [2]" w:date="2023-09-04T15:34:00Z"/>
          <w:del w:id="196" w:author="Hyojun Park" w:date="2023-09-04T17:18:00Z"/>
          <w:rFonts w:cs="Arial"/>
        </w:rPr>
        <w:pPrChange w:id="197" w:author="Hyojun Park [2]" w:date="2023-09-04T15:35:00Z">
          <w:pPr>
            <w:pStyle w:val="Heading2"/>
          </w:pPr>
        </w:pPrChange>
      </w:pPr>
      <w:bookmarkStart w:id="198" w:name="data"/>
      <w:moveFromRangeStart w:id="199" w:author="Hyojun Park" w:date="2023-09-04T17:18:00Z" w:name="move144740323"/>
      <w:moveFrom w:id="200" w:author="Hyojun Park" w:date="2023-09-04T17:18:00Z">
        <w:ins w:id="201" w:author="Hyojun Park [2]" w:date="2023-09-04T15:35:00Z">
          <w:r w:rsidRPr="00210ACB" w:rsidDel="003D39CC">
            <w:rPr>
              <w:rFonts w:cs="Arial"/>
            </w:rPr>
            <w:t xml:space="preserve">The </w:t>
          </w:r>
          <w:r w:rsidDel="003D39CC">
            <w:rPr>
              <w:rFonts w:cs="Arial"/>
            </w:rPr>
            <w:t>p</w:t>
          </w:r>
          <w:r w:rsidRPr="00210ACB" w:rsidDel="003D39CC">
            <w:rPr>
              <w:rFonts w:cs="Arial"/>
            </w:rPr>
            <w:t>s</w:t>
          </w:r>
          <w:r w:rsidDel="003D39CC">
            <w:rPr>
              <w:rFonts w:cs="Arial"/>
            </w:rPr>
            <w:t>e</w:t>
          </w:r>
          <w:r w:rsidRPr="00210ACB" w:rsidDel="003D39CC">
            <w:rPr>
              <w:rFonts w:cs="Arial"/>
            </w:rPr>
            <w:t xml:space="preserve">udo-populations </w:t>
          </w:r>
          <w:r w:rsidDel="003D39CC">
            <w:rPr>
              <w:rFonts w:cs="Arial"/>
            </w:rPr>
            <w:t xml:space="preserve">at the </w:t>
          </w:r>
          <w:r w:rsidRPr="00210ACB" w:rsidDel="003D39CC">
            <w:rPr>
              <w:rFonts w:cs="Arial"/>
            </w:rPr>
            <w:t xml:space="preserve">household-level in each census tract were </w:t>
          </w:r>
          <w:r w:rsidDel="003D39CC">
            <w:rPr>
              <w:rFonts w:cs="Arial"/>
            </w:rPr>
            <w:t>generated</w:t>
          </w:r>
          <w:r w:rsidRPr="00210ACB" w:rsidDel="003D39CC">
            <w:rPr>
              <w:rFonts w:cs="Arial"/>
            </w:rPr>
            <w:t xml:space="preserve"> </w:t>
          </w:r>
          <w:r w:rsidDel="003D39CC">
            <w:rPr>
              <w:rFonts w:cs="Arial"/>
            </w:rPr>
            <w:t>under two</w:t>
          </w:r>
          <w:r w:rsidRPr="00210ACB" w:rsidDel="003D39CC">
            <w:rPr>
              <w:rFonts w:cs="Arial"/>
            </w:rPr>
            <w:t xml:space="preserve"> assumptions, including the census tract model and the subpopulation model. These </w:t>
          </w:r>
          <w:r w:rsidDel="003D39CC">
            <w:rPr>
              <w:rFonts w:cs="Arial"/>
            </w:rPr>
            <w:t>p</w:t>
          </w:r>
          <w:r w:rsidRPr="00210ACB" w:rsidDel="003D39CC">
            <w:rPr>
              <w:rFonts w:cs="Arial"/>
            </w:rPr>
            <w:t>s</w:t>
          </w:r>
          <w:r w:rsidDel="003D39CC">
            <w:rPr>
              <w:rFonts w:cs="Arial"/>
            </w:rPr>
            <w:t>e</w:t>
          </w:r>
          <w:r w:rsidRPr="00210ACB" w:rsidDel="003D39CC">
            <w:rPr>
              <w:rFonts w:cs="Arial"/>
            </w:rPr>
            <w:t xml:space="preserve">udo-populations were used to estimate total disparity </w:t>
          </w:r>
          <w:r w:rsidDel="003D39CC">
            <w:rPr>
              <w:rFonts w:cs="Arial"/>
            </w:rPr>
            <w:t xml:space="preserve">among households in a county </w:t>
          </w:r>
          <w:r w:rsidRPr="00210ACB" w:rsidDel="003D39CC">
            <w:rPr>
              <w:rFonts w:cs="Arial"/>
            </w:rPr>
            <w:t xml:space="preserve">using three sets of disparity indices. The </w:t>
          </w:r>
          <w:r w:rsidDel="003D39CC">
            <w:rPr>
              <w:rFonts w:cs="Arial"/>
            </w:rPr>
            <w:t xml:space="preserve">estimated disparity </w:t>
          </w:r>
          <w:r w:rsidRPr="00210ACB" w:rsidDel="003D39CC">
            <w:rPr>
              <w:rFonts w:cs="Arial"/>
            </w:rPr>
            <w:t>indices were then evaluate</w:t>
          </w:r>
          <w:r w:rsidDel="003D39CC">
            <w:rPr>
              <w:rFonts w:cs="Arial"/>
            </w:rPr>
            <w:t xml:space="preserve">d for </w:t>
          </w:r>
          <w:r w:rsidRPr="00210ACB" w:rsidDel="003D39CC">
            <w:rPr>
              <w:rFonts w:cs="Arial"/>
            </w:rPr>
            <w:t>the agreement of the rank orders of counties</w:t>
          </w:r>
          <w:r w:rsidDel="003D39CC">
            <w:rPr>
              <w:rFonts w:cs="Arial"/>
            </w:rPr>
            <w:t xml:space="preserve"> from each model</w:t>
          </w:r>
          <w:r w:rsidRPr="00210ACB" w:rsidDel="003D39CC">
            <w:rPr>
              <w:rFonts w:cs="Arial"/>
            </w:rPr>
            <w:t>.</w:t>
          </w:r>
        </w:ins>
      </w:moveFrom>
      <w:moveFromRangeEnd w:id="199"/>
    </w:p>
    <w:p w14:paraId="324B1A43" w14:textId="4E78D8FF" w:rsidR="00785C74" w:rsidRPr="00ED39BB" w:rsidRDefault="00891AA1">
      <w:pPr>
        <w:pStyle w:val="FirstParagraph"/>
        <w:rPr>
          <w:rFonts w:cs="Arial"/>
        </w:rPr>
        <w:pPrChange w:id="202" w:author="Hyojun Park" w:date="2023-09-04T17:18:00Z">
          <w:pPr>
            <w:pStyle w:val="Heading2"/>
          </w:pPr>
        </w:pPrChange>
      </w:pPr>
      <w:r w:rsidRPr="00ED39BB">
        <w:rPr>
          <w:rFonts w:cs="Arial"/>
        </w:rPr>
        <w:t>Data</w:t>
      </w:r>
    </w:p>
    <w:p w14:paraId="70F938E7" w14:textId="38928A22" w:rsidR="0097553B" w:rsidDel="00936353" w:rsidRDefault="006C73A9" w:rsidP="00411A33">
      <w:pPr>
        <w:pStyle w:val="BodyText"/>
        <w:rPr>
          <w:del w:id="203" w:author="Hyojun Park" w:date="2023-09-03T16:06:00Z"/>
        </w:rPr>
      </w:pPr>
      <w:commentRangeStart w:id="204"/>
      <w:ins w:id="205" w:author="Hyojun Park [2]" w:date="2023-09-03T15:54:00Z">
        <w:r>
          <w:rPr>
            <w:rFonts w:cs="Arial"/>
          </w:rPr>
          <w:t xml:space="preserve">Data </w:t>
        </w:r>
      </w:ins>
      <w:commentRangeEnd w:id="204"/>
      <w:r w:rsidR="006B0F9D">
        <w:rPr>
          <w:rStyle w:val="CommentReference"/>
          <w:rFonts w:asciiTheme="minorHAnsi" w:hAnsiTheme="minorHAnsi"/>
        </w:rPr>
        <w:commentReference w:id="204"/>
      </w:r>
      <w:ins w:id="206" w:author="Hyojun Park [2]" w:date="2023-09-03T15:54:00Z">
        <w:r>
          <w:rPr>
            <w:rFonts w:cs="Arial"/>
          </w:rPr>
          <w:t xml:space="preserve">came from the </w:t>
        </w:r>
      </w:ins>
      <w:ins w:id="207" w:author="Hyojun Park" w:date="2023-09-03T16:18:00Z">
        <w:r w:rsidR="00C73CED" w:rsidRPr="00ED39BB">
          <w:rPr>
            <w:rFonts w:cs="Arial"/>
          </w:rPr>
          <w:t xml:space="preserve">2015-2019 5-year </w:t>
        </w:r>
      </w:ins>
      <w:ins w:id="208" w:author="Hyojun Park [2]" w:date="2023-09-03T15:54:00Z">
        <w:del w:id="209" w:author="Hyojun Park" w:date="2023-09-03T16:14:00Z">
          <w:r w:rsidRPr="00ED39BB" w:rsidDel="00EE0702">
            <w:rPr>
              <w:rFonts w:cs="Arial"/>
            </w:rPr>
            <w:delText xml:space="preserve">2015-2019 5-year </w:delText>
          </w:r>
        </w:del>
        <w:r w:rsidRPr="00ED39BB">
          <w:rPr>
            <w:rFonts w:cs="Arial"/>
          </w:rPr>
          <w:t>American Community Survey (ACS)</w:t>
        </w:r>
      </w:ins>
      <w:ins w:id="210" w:author="Hyojun Park [2]" w:date="2023-09-03T16:01:00Z">
        <w:r w:rsidR="00447450">
          <w:rPr>
            <w:rFonts w:cs="Arial"/>
          </w:rPr>
          <w:t xml:space="preserve">, </w:t>
        </w:r>
        <w:del w:id="211" w:author="Hyojun Park" w:date="2023-09-03T16:15:00Z">
          <w:r w:rsidR="00447450" w:rsidDel="00EE0702">
            <w:rPr>
              <w:rFonts w:cs="Arial"/>
            </w:rPr>
            <w:delText xml:space="preserve">a collection of </w:delText>
          </w:r>
        </w:del>
      </w:ins>
      <w:ins w:id="212" w:author="Hyojun Park [2]" w:date="2023-09-03T16:02:00Z">
        <w:del w:id="213" w:author="Hyojun Park" w:date="2023-09-03T16:20:00Z">
          <w:r w:rsidR="00087322" w:rsidDel="003F7C79">
            <w:rPr>
              <w:rFonts w:cs="Arial"/>
            </w:rPr>
            <w:delText>a</w:delText>
          </w:r>
        </w:del>
        <w:del w:id="214" w:author="Hyojun Park" w:date="2023-09-03T16:11:00Z">
          <w:r w:rsidR="00087322" w:rsidDel="000C3E05">
            <w:rPr>
              <w:rFonts w:cs="Arial"/>
            </w:rPr>
            <w:delText xml:space="preserve"> yearly basis</w:delText>
          </w:r>
        </w:del>
        <w:del w:id="215" w:author="Hyojun Park" w:date="2023-09-03T16:20:00Z">
          <w:r w:rsidR="00087322" w:rsidDel="003F7C79">
            <w:rPr>
              <w:rFonts w:cs="Arial"/>
            </w:rPr>
            <w:delText xml:space="preserve"> </w:delText>
          </w:r>
        </w:del>
      </w:ins>
      <w:ins w:id="216" w:author="Hyojun Park" w:date="2023-09-03T16:19:00Z">
        <w:r w:rsidR="005107E4" w:rsidRPr="005107E4">
          <w:t xml:space="preserve">a nationally representative survey conducted by the United States Census Bureau that </w:t>
        </w:r>
      </w:ins>
      <w:ins w:id="217" w:author="Hyojun Park" w:date="2023-09-03T16:20:00Z">
        <w:r w:rsidR="00800FD3">
          <w:t>provides</w:t>
        </w:r>
        <w:r w:rsidR="003F7C79">
          <w:t xml:space="preserve"> </w:t>
        </w:r>
      </w:ins>
      <w:ins w:id="218" w:author="Hyojun Park" w:date="2023-09-03T16:19:00Z">
        <w:r w:rsidR="005107E4" w:rsidRPr="005107E4">
          <w:t>data on the demographic, socioeconomic, and housing characteristics of the U</w:t>
        </w:r>
      </w:ins>
      <w:ins w:id="219" w:author="Elizabeth Blomberg" w:date="2023-09-14T12:10:00Z">
        <w:r w:rsidR="006B0F9D">
          <w:t>.</w:t>
        </w:r>
      </w:ins>
      <w:ins w:id="220" w:author="Hyojun Park" w:date="2023-09-03T16:19:00Z">
        <w:r w:rsidR="005107E4" w:rsidRPr="005107E4">
          <w:t>S</w:t>
        </w:r>
      </w:ins>
      <w:ins w:id="221" w:author="Elizabeth Blomberg" w:date="2023-09-14T12:10:00Z">
        <w:r w:rsidR="006B0F9D">
          <w:t>.</w:t>
        </w:r>
      </w:ins>
      <w:ins w:id="222" w:author="Hyojun Park" w:date="2023-09-03T16:19:00Z">
        <w:r w:rsidR="005107E4" w:rsidRPr="005107E4">
          <w:t xml:space="preserve"> population.</w:t>
        </w:r>
      </w:ins>
      <w:ins w:id="223" w:author="Hyojun Park" w:date="2023-09-03T16:21:00Z">
        <w:r w:rsidR="00800FD3">
          <w:t>[</w:t>
        </w:r>
      </w:ins>
      <w:ins w:id="224" w:author="Hyojun Park" w:date="2023-09-03T16:22:00Z">
        <w:r w:rsidR="00DF7405">
          <w:t>@</w:t>
        </w:r>
        <w:r w:rsidR="00DF7405" w:rsidRPr="00DF7405">
          <w:t>uscbAmericanCommunitySurveya</w:t>
        </w:r>
      </w:ins>
      <w:ins w:id="225" w:author="Hyojun Park" w:date="2023-09-03T16:21:00Z">
        <w:r w:rsidR="00800FD3">
          <w:t>]</w:t>
        </w:r>
      </w:ins>
      <w:ins w:id="226" w:author="Hyojun Park" w:date="2023-09-03T16:22:00Z">
        <w:r w:rsidR="006E6CC3">
          <w:t xml:space="preserve"> </w:t>
        </w:r>
      </w:ins>
      <w:ins w:id="227" w:author="Hyojun Park [2]" w:date="2023-09-03T16:02:00Z">
        <w:del w:id="228" w:author="Hyojun Park" w:date="2023-09-03T16:10:00Z">
          <w:r w:rsidR="00087322" w:rsidDel="000C3E05">
            <w:rPr>
              <w:rFonts w:cs="Arial"/>
            </w:rPr>
            <w:delText>survey</w:delText>
          </w:r>
        </w:del>
        <w:del w:id="229" w:author="Hyojun Park" w:date="2023-09-03T16:11:00Z">
          <w:r w:rsidR="00AF1B01" w:rsidDel="00810D06">
            <w:rPr>
              <w:rFonts w:cs="Arial"/>
            </w:rPr>
            <w:delText xml:space="preserve"> </w:delText>
          </w:r>
        </w:del>
        <w:del w:id="230" w:author="Hyojun Park" w:date="2023-09-03T16:21:00Z">
          <w:r w:rsidR="00AF1B01" w:rsidDel="00800FD3">
            <w:rPr>
              <w:rFonts w:cs="Arial"/>
            </w:rPr>
            <w:delText>between 2015 and 2019.</w:delText>
          </w:r>
        </w:del>
        <w:del w:id="231" w:author="Hyojun Park" w:date="2023-09-03T16:13:00Z">
          <w:r w:rsidR="00AF1B01" w:rsidDel="00055FC0">
            <w:rPr>
              <w:rFonts w:cs="Arial"/>
            </w:rPr>
            <w:delText xml:space="preserve"> </w:delText>
          </w:r>
        </w:del>
      </w:ins>
    </w:p>
    <w:p w14:paraId="11DEBC45" w14:textId="77777777" w:rsidR="00936353" w:rsidRDefault="00936353">
      <w:pPr>
        <w:pStyle w:val="FirstParagraph"/>
        <w:rPr>
          <w:ins w:id="232" w:author="Hyojun Park" w:date="2023-09-03T16:35:00Z"/>
        </w:rPr>
      </w:pPr>
    </w:p>
    <w:p w14:paraId="647A9543" w14:textId="195C8D14" w:rsidR="008E225E" w:rsidDel="00800FD3" w:rsidRDefault="008E225E">
      <w:pPr>
        <w:pStyle w:val="FirstParagraph"/>
        <w:rPr>
          <w:ins w:id="233" w:author="Hyojun Park [2]" w:date="2023-09-03T15:56:00Z"/>
          <w:del w:id="234" w:author="Hyojun Park" w:date="2023-09-03T16:21:00Z"/>
        </w:rPr>
        <w:pPrChange w:id="235" w:author="Hyojun Park" w:date="2023-09-03T16:23:00Z">
          <w:pPr>
            <w:pStyle w:val="BodyText"/>
          </w:pPr>
        </w:pPrChange>
      </w:pPr>
      <w:ins w:id="236" w:author="Hyojun Park [2]" w:date="2023-09-03T15:56:00Z">
        <w:del w:id="237" w:author="Hyojun Park" w:date="2023-09-03T16:21:00Z">
          <w:r w:rsidRPr="008E225E" w:rsidDel="00800FD3">
            <w:delText>The American Community Survey (ACS) is an ongoing survey that provides vital information on a yearly basis about our nation and its people. Information from the survey generates data that help inform how trillions of dollars in federal funds are distributed each year.</w:delText>
          </w:r>
        </w:del>
      </w:ins>
    </w:p>
    <w:p w14:paraId="7A79D7B7" w14:textId="2AC01AAE" w:rsidR="008E225E" w:rsidRPr="008E225E" w:rsidDel="006E6CC3" w:rsidRDefault="008E225E" w:rsidP="006E6CC3">
      <w:pPr>
        <w:pStyle w:val="FirstParagraph"/>
        <w:rPr>
          <w:ins w:id="238" w:author="Hyojun Park [2]" w:date="2023-09-03T15:54:00Z"/>
          <w:del w:id="239" w:author="Hyojun Park" w:date="2023-09-03T16:23:00Z"/>
        </w:rPr>
      </w:pPr>
    </w:p>
    <w:p w14:paraId="242EEA1A" w14:textId="11F1E237" w:rsidR="001E27D2" w:rsidDel="00F46D87" w:rsidRDefault="00891AA1">
      <w:pPr>
        <w:pStyle w:val="FirstParagraph"/>
        <w:rPr>
          <w:ins w:id="240" w:author="Hyojun Park [2]" w:date="2023-09-03T15:33:00Z"/>
          <w:del w:id="241" w:author="Hyojun Park" w:date="2023-09-03T16:44:00Z"/>
          <w:rFonts w:cs="Arial"/>
        </w:rPr>
      </w:pPr>
      <w:del w:id="242" w:author="Hyojun Park" w:date="2023-09-03T16:39:00Z">
        <w:r w:rsidRPr="00ED39BB" w:rsidDel="006F388C">
          <w:rPr>
            <w:rFonts w:cs="Arial"/>
          </w:rPr>
          <w:delText xml:space="preserve">The </w:delText>
        </w:r>
      </w:del>
      <w:del w:id="243" w:author="Hyojun Park" w:date="2023-09-03T16:44:00Z">
        <w:r w:rsidRPr="00ED39BB" w:rsidDel="00F46D87">
          <w:rPr>
            <w:rFonts w:cs="Arial"/>
          </w:rPr>
          <w:delText>MHI</w:delText>
        </w:r>
      </w:del>
      <w:del w:id="244" w:author="Hyojun Park" w:date="2023-09-03T16:24:00Z">
        <w:r w:rsidRPr="00ED39BB" w:rsidDel="00842C8F">
          <w:rPr>
            <w:rFonts w:cs="Arial"/>
          </w:rPr>
          <w:delText xml:space="preserve"> measure</w:delText>
        </w:r>
      </w:del>
      <w:del w:id="245" w:author="Hyojun Park" w:date="2023-09-03T16:44:00Z">
        <w:r w:rsidRPr="00ED39BB" w:rsidDel="00F46D87">
          <w:rPr>
            <w:rFonts w:cs="Arial"/>
          </w:rPr>
          <w:delText xml:space="preserve"> </w:delText>
        </w:r>
      </w:del>
      <w:del w:id="246" w:author="Hyojun Park" w:date="2023-09-03T16:23:00Z">
        <w:r w:rsidRPr="00ED39BB" w:rsidDel="00411A33">
          <w:rPr>
            <w:rFonts w:cs="Arial"/>
          </w:rPr>
          <w:delText xml:space="preserve">from the 2015-2019 5-year American Community Survey (ACS) </w:delText>
        </w:r>
      </w:del>
      <w:del w:id="247" w:author="Hyojun Park" w:date="2023-09-03T16:44:00Z">
        <w:r w:rsidRPr="00ED39BB" w:rsidDel="00F46D87">
          <w:rPr>
            <w:rFonts w:cs="Arial"/>
          </w:rPr>
          <w:delText>was used to calculate a set of disparity indices for counties in New York</w:delText>
        </w:r>
        <w:r w:rsidR="001B4BA6" w:rsidRPr="00ED39BB" w:rsidDel="00F46D87">
          <w:rPr>
            <w:rFonts w:cs="Arial"/>
          </w:rPr>
          <w:delText>, a state among the worst for within-county income inequality</w:delText>
        </w:r>
        <w:r w:rsidR="00E97B3E" w:rsidRPr="00ED39BB" w:rsidDel="00F46D87">
          <w:rPr>
            <w:rFonts w:cs="Arial"/>
          </w:rPr>
          <w:delText>(</w:delText>
        </w:r>
        <w:r w:rsidR="00E97B3E" w:rsidRPr="009B437F" w:rsidDel="00F46D87">
          <w:rPr>
            <w:rFonts w:cs="Arial"/>
          </w:rPr>
          <w:delText>(minor) Citation needed for "a state among the worst for within-county income inequality".</w:delText>
        </w:r>
        <w:r w:rsidR="00E97B3E" w:rsidRPr="00ED39BB" w:rsidDel="00F46D87">
          <w:rPr>
            <w:rFonts w:cs="Arial"/>
          </w:rPr>
          <w:delText>)</w:delText>
        </w:r>
        <w:r w:rsidRPr="00ED39BB" w:rsidDel="00F46D87">
          <w:rPr>
            <w:rFonts w:cs="Arial"/>
          </w:rPr>
          <w:delText>.</w:delText>
        </w:r>
      </w:del>
      <w:ins w:id="248" w:author="Hyojun Park [2]" w:date="2023-09-03T14:36:00Z">
        <w:del w:id="249" w:author="Hyojun Park" w:date="2023-09-03T16:44:00Z">
          <w:r w:rsidR="00D26406" w:rsidDel="00F46D87">
            <w:rPr>
              <w:rFonts w:cs="Arial"/>
            </w:rPr>
            <w:delText>[@</w:delText>
          </w:r>
          <w:r w:rsidR="00D26406" w:rsidRPr="00D26406" w:rsidDel="00F46D87">
            <w:rPr>
              <w:rFonts w:cs="Arial"/>
            </w:rPr>
            <w:delText>ucsbCensusBureauTable2021</w:delText>
          </w:r>
          <w:r w:rsidR="00D26406" w:rsidDel="00F46D87">
            <w:rPr>
              <w:rFonts w:cs="Arial"/>
            </w:rPr>
            <w:delText>]</w:delText>
          </w:r>
        </w:del>
      </w:ins>
      <w:del w:id="250" w:author="Hyojun Park" w:date="2023-09-03T16:44:00Z">
        <w:r w:rsidRPr="00ED39BB" w:rsidDel="00F46D87">
          <w:rPr>
            <w:rFonts w:cs="Arial"/>
          </w:rPr>
          <w:delText xml:space="preserve"> </w:delText>
        </w:r>
      </w:del>
    </w:p>
    <w:p w14:paraId="063B3DE8" w14:textId="6D761BE8" w:rsidR="00785C74" w:rsidRPr="00ED39BB" w:rsidDel="00525D35" w:rsidRDefault="00891AA1">
      <w:pPr>
        <w:pStyle w:val="FirstParagraph"/>
        <w:rPr>
          <w:del w:id="251" w:author="Hyojun Park" w:date="2023-09-03T16:44:00Z"/>
          <w:rFonts w:cs="Arial"/>
        </w:rPr>
      </w:pPr>
      <w:commentRangeStart w:id="252"/>
      <w:del w:id="253" w:author="Hyojun Park" w:date="2023-09-03T16:44:00Z">
        <w:r w:rsidRPr="00ED39BB" w:rsidDel="00525D35">
          <w:rPr>
            <w:rFonts w:cs="Arial"/>
          </w:rPr>
          <w:delText>Among</w:delText>
        </w:r>
        <w:commentRangeEnd w:id="252"/>
        <w:r w:rsidR="003567B5" w:rsidDel="00525D35">
          <w:rPr>
            <w:rStyle w:val="CommentReference"/>
            <w:rFonts w:asciiTheme="minorHAnsi" w:hAnsiTheme="minorHAnsi"/>
          </w:rPr>
          <w:commentReference w:id="252"/>
        </w:r>
        <w:r w:rsidRPr="00ED39BB" w:rsidDel="00525D35">
          <w:rPr>
            <w:rFonts w:cs="Arial"/>
          </w:rPr>
          <w:delText xml:space="preserve"> various health-related factors available in the ACS dataset, we selected MHI as an example for several reasons. First, income has been shown to be strong</w:delText>
        </w:r>
        <w:r w:rsidR="00BF63F9" w:rsidRPr="00ED39BB" w:rsidDel="00525D35">
          <w:rPr>
            <w:rFonts w:cs="Arial"/>
          </w:rPr>
          <w:delText>ly</w:delText>
        </w:r>
        <w:r w:rsidRPr="00ED39BB" w:rsidDel="00525D35">
          <w:rPr>
            <w:rFonts w:cs="Arial"/>
          </w:rPr>
          <w:delText xml:space="preserve"> associated with other essential health factors.</w:delText>
        </w:r>
        <w:r w:rsidRPr="00ED39BB" w:rsidDel="00525D35">
          <w:rPr>
            <w:rFonts w:cs="Arial"/>
            <w:vertAlign w:val="superscript"/>
          </w:rPr>
          <w:delText>10,11</w:delText>
        </w:r>
        <w:r w:rsidRPr="00ED39BB" w:rsidDel="00525D35">
          <w:rPr>
            <w:rFonts w:cs="Arial"/>
          </w:rPr>
          <w:delText xml:space="preserve"> A systematic review </w:delText>
        </w:r>
        <w:r w:rsidR="00BF63F9" w:rsidRPr="00ED39BB" w:rsidDel="00525D35">
          <w:rPr>
            <w:rFonts w:cs="Arial"/>
          </w:rPr>
          <w:delText xml:space="preserve">also </w:delText>
        </w:r>
        <w:r w:rsidRPr="00ED39BB" w:rsidDel="00525D35">
          <w:rPr>
            <w:rFonts w:cs="Arial"/>
          </w:rPr>
          <w:delText xml:space="preserve">identified a </w:delText>
        </w:r>
        <w:commentRangeStart w:id="254"/>
        <w:r w:rsidRPr="00ED39BB" w:rsidDel="00525D35">
          <w:rPr>
            <w:rFonts w:cs="Arial"/>
          </w:rPr>
          <w:delText>robust</w:delText>
        </w:r>
        <w:commentRangeEnd w:id="254"/>
        <w:r w:rsidR="00F2612D" w:rsidRPr="00ED39BB" w:rsidDel="00525D35">
          <w:rPr>
            <w:rStyle w:val="CommentReference"/>
            <w:rFonts w:cs="Arial"/>
          </w:rPr>
          <w:commentReference w:id="254"/>
        </w:r>
        <w:r w:rsidRPr="00ED39BB" w:rsidDel="00525D35">
          <w:rPr>
            <w:rFonts w:cs="Arial"/>
          </w:rPr>
          <w:delText xml:space="preserve"> association between income inequality and health outcomes, particularly in the U.S.</w:delText>
        </w:r>
        <w:r w:rsidRPr="00ED39BB" w:rsidDel="00525D35">
          <w:rPr>
            <w:rFonts w:cs="Arial"/>
            <w:vertAlign w:val="superscript"/>
          </w:rPr>
          <w:delText>12,13</w:delText>
        </w:r>
        <w:r w:rsidRPr="00ED39BB" w:rsidDel="00525D35">
          <w:rPr>
            <w:rFonts w:cs="Arial"/>
          </w:rPr>
          <w:delText xml:space="preserve"> Second, as a continuous measure, MHI requires fewer statistical assumptions to evaluate subsequence metrics produced by this measure. Lastly, interpretations of MHI and disparity indices from this measure are relatively intuitive and easy to communicate. Thus, using the MHI measure as an example would be beneficial to establish and evaluate the procedure used in this paper.</w:delText>
        </w:r>
      </w:del>
    </w:p>
    <w:p w14:paraId="4EA1D7EB" w14:textId="24941045" w:rsidR="00C91EE2" w:rsidDel="00B75C53" w:rsidRDefault="00891AA1" w:rsidP="00E25450">
      <w:pPr>
        <w:pStyle w:val="FirstParagraph"/>
        <w:rPr>
          <w:ins w:id="255" w:author="Hyojun Park" w:date="2023-09-05T13:22:00Z"/>
          <w:del w:id="256" w:author="Hyojun Park [2]" w:date="2023-09-05T14:57:00Z"/>
        </w:rPr>
      </w:pPr>
      <w:del w:id="257" w:author="Hyojun Park" w:date="2023-09-03T16:44:00Z">
        <w:r w:rsidRPr="00ED39BB" w:rsidDel="00525D35">
          <w:rPr>
            <w:rFonts w:cs="Arial"/>
          </w:rPr>
          <w:delText xml:space="preserve">Datasets for </w:delText>
        </w:r>
        <w:commentRangeStart w:id="258"/>
        <w:r w:rsidRPr="00ED39BB" w:rsidDel="00525D35">
          <w:rPr>
            <w:rFonts w:cs="Arial"/>
          </w:rPr>
          <w:delText xml:space="preserve">MHI </w:delText>
        </w:r>
        <w:commentRangeEnd w:id="258"/>
        <w:r w:rsidR="007914A5" w:rsidRPr="00ED39BB" w:rsidDel="00525D35">
          <w:rPr>
            <w:rStyle w:val="CommentReference"/>
            <w:rFonts w:cs="Arial"/>
          </w:rPr>
          <w:commentReference w:id="258"/>
        </w:r>
        <w:r w:rsidRPr="00ED39BB" w:rsidDel="00525D35">
          <w:rPr>
            <w:rFonts w:cs="Arial"/>
          </w:rPr>
          <w:delText>at the census tract level, MHI by race within each census tract, and the number of households by census tracts and racial subpopulations were accessed</w:delText>
        </w:r>
      </w:del>
      <w:ins w:id="259" w:author="Hyojun Park [2]" w:date="2023-09-03T15:52:00Z">
        <w:del w:id="260" w:author="Hyojun Park" w:date="2023-09-03T16:44:00Z">
          <w:r w:rsidR="008E5E03" w:rsidDel="00525D35">
            <w:rPr>
              <w:rFonts w:cs="Arial"/>
            </w:rPr>
            <w:delText>.</w:delText>
          </w:r>
        </w:del>
      </w:ins>
      <w:del w:id="261" w:author="Hyojun Park" w:date="2023-09-03T16:44:00Z">
        <w:r w:rsidRPr="00ED39BB" w:rsidDel="00525D35">
          <w:rPr>
            <w:rFonts w:cs="Arial"/>
          </w:rPr>
          <w:delText xml:space="preserve"> </w:delText>
        </w:r>
      </w:del>
      <w:ins w:id="262" w:author="Hyojun Park" w:date="2023-09-03T16:39:00Z">
        <w:r w:rsidR="006F388C" w:rsidRPr="00ED39BB">
          <w:rPr>
            <w:rFonts w:cs="Arial"/>
          </w:rPr>
          <w:t xml:space="preserve">The </w:t>
        </w:r>
        <w:r w:rsidR="006F388C">
          <w:rPr>
            <w:rFonts w:cs="Arial"/>
          </w:rPr>
          <w:t>overall and race-specific MHI</w:t>
        </w:r>
        <w:r w:rsidR="006F388C" w:rsidRPr="008402F7">
          <w:rPr>
            <w:rFonts w:cs="Arial"/>
          </w:rPr>
          <w:t xml:space="preserve"> </w:t>
        </w:r>
      </w:ins>
      <w:ins w:id="263" w:author="Hyojun Park" w:date="2023-09-03T16:42:00Z">
        <w:r w:rsidR="00C9599A">
          <w:rPr>
            <w:rFonts w:cs="Arial"/>
          </w:rPr>
          <w:t xml:space="preserve">and </w:t>
        </w:r>
      </w:ins>
      <w:ins w:id="264" w:author="Hyojun Park" w:date="2023-09-03T16:41:00Z">
        <w:r w:rsidR="00C9599A" w:rsidRPr="00ED39BB">
          <w:rPr>
            <w:rFonts w:cs="Arial"/>
          </w:rPr>
          <w:t>the number of households</w:t>
        </w:r>
        <w:r w:rsidR="00C9599A">
          <w:rPr>
            <w:rFonts w:cs="Arial"/>
          </w:rPr>
          <w:t xml:space="preserve"> </w:t>
        </w:r>
      </w:ins>
      <w:ins w:id="265" w:author="Hyojun Park" w:date="2023-09-03T16:39:00Z">
        <w:r w:rsidR="006F388C">
          <w:rPr>
            <w:rFonts w:cs="Arial"/>
          </w:rPr>
          <w:t xml:space="preserve">in each census tract were used to </w:t>
        </w:r>
      </w:ins>
      <w:ins w:id="266" w:author="Hyojun Park" w:date="2023-09-04T21:21:00Z">
        <w:r w:rsidR="0098705A">
          <w:rPr>
            <w:rFonts w:cs="Arial"/>
          </w:rPr>
          <w:t>construct analytic datasets</w:t>
        </w:r>
      </w:ins>
      <w:ins w:id="267" w:author="Keith Gennuso" w:date="2023-09-12T11:52:00Z">
        <w:r w:rsidR="005161F4">
          <w:rPr>
            <w:rFonts w:cs="Arial"/>
          </w:rPr>
          <w:t xml:space="preserve"> of </w:t>
        </w:r>
      </w:ins>
      <w:commentRangeStart w:id="268"/>
      <w:commentRangeStart w:id="269"/>
      <w:ins w:id="270" w:author="Hyojun Park" w:date="2023-09-05T13:05:00Z">
        <w:del w:id="271" w:author="Keith Gennuso" w:date="2023-09-12T11:52:00Z">
          <w:r w:rsidR="0005752B" w:rsidDel="005161F4">
            <w:rPr>
              <w:rFonts w:cs="Arial"/>
            </w:rPr>
            <w:delText xml:space="preserve">, </w:delText>
          </w:r>
        </w:del>
        <w:r w:rsidR="0005752B">
          <w:rPr>
            <w:rFonts w:cs="Arial"/>
          </w:rPr>
          <w:t>pseudo-populations</w:t>
        </w:r>
        <w:del w:id="272" w:author="Keith Gennuso" w:date="2023-09-12T11:52:00Z">
          <w:r w:rsidR="0005752B" w:rsidDel="005161F4">
            <w:rPr>
              <w:rFonts w:cs="Arial"/>
            </w:rPr>
            <w:delText>,</w:delText>
          </w:r>
        </w:del>
      </w:ins>
      <w:ins w:id="273" w:author="Hyojun Park" w:date="2023-09-04T21:21:00Z">
        <w:r w:rsidR="0098705A">
          <w:rPr>
            <w:rFonts w:cs="Arial"/>
          </w:rPr>
          <w:t xml:space="preserve"> </w:t>
        </w:r>
        <w:r w:rsidR="001D6E4C">
          <w:rPr>
            <w:rFonts w:cs="Arial"/>
          </w:rPr>
          <w:t xml:space="preserve">for </w:t>
        </w:r>
      </w:ins>
      <w:ins w:id="274" w:author="Hyojun Park" w:date="2023-09-03T16:39:00Z">
        <w:r w:rsidR="006F388C" w:rsidRPr="00ED39BB">
          <w:rPr>
            <w:rFonts w:cs="Arial"/>
          </w:rPr>
          <w:t>calculat</w:t>
        </w:r>
      </w:ins>
      <w:ins w:id="275" w:author="Hyojun Park" w:date="2023-09-04T21:21:00Z">
        <w:r w:rsidR="001D6E4C">
          <w:rPr>
            <w:rFonts w:cs="Arial"/>
          </w:rPr>
          <w:t>ing</w:t>
        </w:r>
      </w:ins>
      <w:ins w:id="276" w:author="Hyojun Park" w:date="2023-09-03T16:39:00Z">
        <w:r w:rsidR="006F388C" w:rsidRPr="00ED39BB">
          <w:rPr>
            <w:rFonts w:cs="Arial"/>
          </w:rPr>
          <w:t xml:space="preserve"> disparity indices </w:t>
        </w:r>
      </w:ins>
      <w:ins w:id="277" w:author="Hyojun Park" w:date="2023-09-04T21:21:00Z">
        <w:r w:rsidR="001D6E4C">
          <w:rPr>
            <w:rFonts w:cs="Arial"/>
          </w:rPr>
          <w:t>of</w:t>
        </w:r>
      </w:ins>
      <w:ins w:id="278" w:author="Hyojun Park" w:date="2023-09-03T16:39:00Z">
        <w:r w:rsidR="006F388C" w:rsidRPr="00ED39BB">
          <w:rPr>
            <w:rFonts w:cs="Arial"/>
          </w:rPr>
          <w:t xml:space="preserve"> counties in </w:t>
        </w:r>
        <w:r w:rsidR="006F388C">
          <w:rPr>
            <w:rFonts w:cs="Arial"/>
          </w:rPr>
          <w:t>the U.S.</w:t>
        </w:r>
      </w:ins>
      <w:commentRangeEnd w:id="268"/>
      <w:r w:rsidR="00B81DF6">
        <w:rPr>
          <w:rStyle w:val="CommentReference"/>
          <w:rFonts w:asciiTheme="minorHAnsi" w:hAnsiTheme="minorHAnsi"/>
        </w:rPr>
        <w:commentReference w:id="268"/>
      </w:r>
      <w:commentRangeEnd w:id="269"/>
      <w:r w:rsidR="00141C0D">
        <w:rPr>
          <w:rStyle w:val="CommentReference"/>
          <w:rFonts w:asciiTheme="minorHAnsi" w:hAnsiTheme="minorHAnsi"/>
        </w:rPr>
        <w:commentReference w:id="269"/>
      </w:r>
      <w:ins w:id="279" w:author="Hyojun Park" w:date="2023-09-03T16:47:00Z">
        <w:r w:rsidR="00D40A31">
          <w:rPr>
            <w:rFonts w:cs="Arial"/>
          </w:rPr>
          <w:t xml:space="preserve"> </w:t>
        </w:r>
      </w:ins>
      <w:moveToRangeStart w:id="280" w:author="Hyojun Park" w:date="2023-09-03T16:46:00Z" w:name="move144652020"/>
      <w:moveTo w:id="281" w:author="Hyojun Park" w:date="2023-09-03T16:46:00Z">
        <w:r w:rsidR="00E634F9" w:rsidRPr="00ED39BB">
          <w:rPr>
            <w:rFonts w:cs="Arial"/>
          </w:rPr>
          <w:t xml:space="preserve">Among various health-related factors available in the ACS dataset, </w:t>
        </w:r>
      </w:moveTo>
      <w:ins w:id="282" w:author="Hyojun Park" w:date="2023-09-04T21:22:00Z">
        <w:r w:rsidR="00F13905">
          <w:rPr>
            <w:rFonts w:cs="Arial"/>
          </w:rPr>
          <w:t xml:space="preserve">the </w:t>
        </w:r>
      </w:ins>
      <w:moveTo w:id="283" w:author="Hyojun Park" w:date="2023-09-03T16:46:00Z">
        <w:del w:id="284" w:author="Hyojun Park" w:date="2023-09-04T21:22:00Z">
          <w:r w:rsidR="00E634F9" w:rsidRPr="00ED39BB" w:rsidDel="00F13905">
            <w:rPr>
              <w:rFonts w:cs="Arial"/>
            </w:rPr>
            <w:delText xml:space="preserve">we selected </w:delText>
          </w:r>
        </w:del>
        <w:r w:rsidR="00E634F9" w:rsidRPr="00ED39BB">
          <w:rPr>
            <w:rFonts w:cs="Arial"/>
          </w:rPr>
          <w:t xml:space="preserve">MHI </w:t>
        </w:r>
      </w:moveTo>
      <w:ins w:id="285" w:author="Hyojun Park" w:date="2023-09-04T21:22:00Z">
        <w:r w:rsidR="00F13905">
          <w:rPr>
            <w:rFonts w:cs="Arial"/>
          </w:rPr>
          <w:t xml:space="preserve">measure was selected </w:t>
        </w:r>
      </w:ins>
      <w:moveTo w:id="286" w:author="Hyojun Park" w:date="2023-09-03T16:46:00Z">
        <w:r w:rsidR="00E634F9" w:rsidRPr="00ED39BB">
          <w:rPr>
            <w:rFonts w:cs="Arial"/>
          </w:rPr>
          <w:t xml:space="preserve">as an </w:t>
        </w:r>
      </w:moveTo>
      <w:ins w:id="287" w:author="Keith Gennuso" w:date="2023-09-12T11:37:00Z">
        <w:r w:rsidR="00B81DF6">
          <w:rPr>
            <w:rFonts w:cs="Arial"/>
          </w:rPr>
          <w:t xml:space="preserve">exploratory </w:t>
        </w:r>
      </w:ins>
      <w:moveTo w:id="288" w:author="Hyojun Park" w:date="2023-09-03T16:46:00Z">
        <w:r w:rsidR="00E634F9" w:rsidRPr="00ED39BB">
          <w:rPr>
            <w:rFonts w:cs="Arial"/>
          </w:rPr>
          <w:t xml:space="preserve">example </w:t>
        </w:r>
        <w:del w:id="289" w:author="Hyojun Park" w:date="2023-09-05T13:07:00Z">
          <w:r w:rsidR="00E634F9" w:rsidRPr="00ED39BB" w:rsidDel="00D0278C">
            <w:rPr>
              <w:rFonts w:cs="Arial"/>
            </w:rPr>
            <w:delText xml:space="preserve">for </w:delText>
          </w:r>
        </w:del>
        <w:del w:id="290" w:author="Hyojun Park" w:date="2023-09-04T17:50:00Z">
          <w:r w:rsidR="00E634F9" w:rsidRPr="00ED39BB" w:rsidDel="006256BD">
            <w:rPr>
              <w:rFonts w:cs="Arial"/>
            </w:rPr>
            <w:delText>several</w:delText>
          </w:r>
        </w:del>
        <w:del w:id="291" w:author="Hyojun Park" w:date="2023-09-05T13:07:00Z">
          <w:r w:rsidR="00E634F9" w:rsidRPr="00ED39BB" w:rsidDel="00D0278C">
            <w:rPr>
              <w:rFonts w:cs="Arial"/>
            </w:rPr>
            <w:delText xml:space="preserve"> reasons. </w:delText>
          </w:r>
        </w:del>
      </w:moveTo>
      <w:ins w:id="292" w:author="Hyojun Park" w:date="2023-09-05T13:07:00Z">
        <w:r w:rsidR="00D0278C">
          <w:rPr>
            <w:rFonts w:cs="Arial"/>
          </w:rPr>
          <w:t>because</w:t>
        </w:r>
      </w:ins>
      <w:ins w:id="293" w:author="Hyojun Park" w:date="2023-09-04T17:38:00Z">
        <w:r w:rsidR="00C83946" w:rsidRPr="00C83946">
          <w:t xml:space="preserve"> income is </w:t>
        </w:r>
        <w:commentRangeStart w:id="294"/>
        <w:r w:rsidR="00C83946" w:rsidRPr="00C83946">
          <w:t xml:space="preserve">one of </w:t>
        </w:r>
      </w:ins>
      <w:ins w:id="295" w:author="Hyojun Park" w:date="2023-09-04T21:22:00Z">
        <w:r w:rsidR="00F13905">
          <w:t xml:space="preserve">the </w:t>
        </w:r>
      </w:ins>
      <w:ins w:id="296" w:author="Hyojun Park" w:date="2023-09-04T17:38:00Z">
        <w:del w:id="297" w:author="Keith Gennuso" w:date="2023-09-12T11:58:00Z">
          <w:r w:rsidR="00C83946" w:rsidDel="007662F4">
            <w:delText>multiple</w:delText>
          </w:r>
        </w:del>
      </w:ins>
      <w:ins w:id="298" w:author="Keith Gennuso" w:date="2023-09-12T11:58:00Z">
        <w:r w:rsidR="007662F4">
          <w:t>most well-</w:t>
        </w:r>
        <w:proofErr w:type="spellStart"/>
        <w:r w:rsidR="007662F4">
          <w:t>estabilished</w:t>
        </w:r>
        <w:proofErr w:type="spellEnd"/>
        <w:r w:rsidR="007662F4">
          <w:t xml:space="preserve"> </w:t>
        </w:r>
      </w:ins>
      <w:ins w:id="299" w:author="Elizabeth Blomberg" w:date="2023-09-14T13:22:00Z">
        <w:r w:rsidR="00567D45">
          <w:t xml:space="preserve">and impactful </w:t>
        </w:r>
      </w:ins>
      <w:ins w:id="300" w:author="Keith Gennuso" w:date="2023-09-12T11:58:00Z">
        <w:r w:rsidR="007662F4">
          <w:t>social</w:t>
        </w:r>
      </w:ins>
      <w:ins w:id="301" w:author="Hyojun Park" w:date="2023-09-04T17:38:00Z">
        <w:r w:rsidR="00C83946" w:rsidRPr="00C83946">
          <w:t xml:space="preserve"> determinants </w:t>
        </w:r>
      </w:ins>
      <w:commentRangeEnd w:id="294"/>
      <w:r w:rsidR="00B81DF6">
        <w:rPr>
          <w:rStyle w:val="CommentReference"/>
          <w:rFonts w:asciiTheme="minorHAnsi" w:hAnsiTheme="minorHAnsi"/>
        </w:rPr>
        <w:commentReference w:id="294"/>
      </w:r>
      <w:ins w:id="302" w:author="Hyojun Park" w:date="2023-09-04T17:38:00Z">
        <w:r w:rsidR="00C83946" w:rsidRPr="00C83946">
          <w:t xml:space="preserve">of </w:t>
        </w:r>
      </w:ins>
      <w:ins w:id="303" w:author="Keith Gennuso" w:date="2023-09-12T11:59:00Z">
        <w:r w:rsidR="007662F4">
          <w:t xml:space="preserve">population </w:t>
        </w:r>
      </w:ins>
      <w:ins w:id="304" w:author="Hyojun Park" w:date="2023-09-04T17:38:00Z">
        <w:r w:rsidR="00C83946" w:rsidRPr="00C83946">
          <w:t>health</w:t>
        </w:r>
        <w:del w:id="305" w:author="Keith Gennuso" w:date="2023-09-12T11:59:00Z">
          <w:r w:rsidR="00C83946" w:rsidRPr="00C83946" w:rsidDel="007662F4">
            <w:delText xml:space="preserve"> associated with health factors and outcomes</w:delText>
          </w:r>
        </w:del>
        <w:r w:rsidR="00C83946" w:rsidRPr="00C83946">
          <w:t>.</w:t>
        </w:r>
        <w:r w:rsidR="00C77200" w:rsidRPr="00ED39BB">
          <w:rPr>
            <w:rFonts w:cs="Arial"/>
            <w:vertAlign w:val="superscript"/>
          </w:rPr>
          <w:t>10,11</w:t>
        </w:r>
        <w:r w:rsidR="00C77200">
          <w:rPr>
            <w:rFonts w:cs="Arial"/>
            <w:vertAlign w:val="superscript"/>
          </w:rPr>
          <w:t>,</w:t>
        </w:r>
        <w:del w:id="306" w:author="Hyojun Park [2]" w:date="2023-09-04T19:41:00Z">
          <w:r w:rsidR="00C77200" w:rsidRPr="00782198" w:rsidDel="00F876D5">
            <w:rPr>
              <w:rFonts w:cs="Arial"/>
              <w:vertAlign w:val="superscript"/>
            </w:rPr>
            <w:delText xml:space="preserve"> </w:delText>
          </w:r>
        </w:del>
        <w:r w:rsidR="00C77200" w:rsidRPr="00ED39BB">
          <w:rPr>
            <w:rFonts w:cs="Arial"/>
            <w:vertAlign w:val="superscript"/>
          </w:rPr>
          <w:t>12,13</w:t>
        </w:r>
        <w:r w:rsidR="00C83946" w:rsidRPr="00C83946">
          <w:t xml:space="preserve"> For example, </w:t>
        </w:r>
      </w:ins>
      <w:ins w:id="307" w:author="Hyojun Park" w:date="2023-09-06T12:35:00Z">
        <w:r w:rsidR="00817E9D">
          <w:t xml:space="preserve">in the U.S., </w:t>
        </w:r>
      </w:ins>
      <w:ins w:id="308" w:author="Hyojun Park" w:date="2023-09-04T17:38:00Z">
        <w:r w:rsidR="00C83946" w:rsidRPr="00C83946">
          <w:t xml:space="preserve">the life expectancy of </w:t>
        </w:r>
        <w:r w:rsidR="00C83946" w:rsidRPr="00C83946">
          <w:lastRenderedPageBreak/>
          <w:t xml:space="preserve">the richest 1% of men was 14.6 years (95% CI, 14.4 to 14.8 years) longer than that of the poorest 1% </w:t>
        </w:r>
      </w:ins>
      <w:ins w:id="309" w:author="Hyojun Park" w:date="2023-09-04T21:23:00Z">
        <w:r w:rsidR="006D4524">
          <w:t>between</w:t>
        </w:r>
      </w:ins>
      <w:ins w:id="310" w:author="Hyojun Park" w:date="2023-09-04T17:38:00Z">
        <w:r w:rsidR="00C83946" w:rsidRPr="00C83946">
          <w:t xml:space="preserve"> 2001 and 2014, </w:t>
        </w:r>
      </w:ins>
      <w:ins w:id="311" w:author="Hyojun Park" w:date="2023-09-04T17:40:00Z">
        <w:r w:rsidR="00272093">
          <w:t>and</w:t>
        </w:r>
      </w:ins>
      <w:ins w:id="312" w:author="Hyojun Park" w:date="2023-09-04T17:38:00Z">
        <w:r w:rsidR="00C83946" w:rsidRPr="00C83946">
          <w:t xml:space="preserve"> it was 10.1 years (95% CI, 9.9 to 10.3 years) longer</w:t>
        </w:r>
      </w:ins>
      <w:ins w:id="313" w:author="Hyojun Park" w:date="2023-09-04T17:40:00Z">
        <w:r w:rsidR="00AE74C0">
          <w:t xml:space="preserve"> for women</w:t>
        </w:r>
      </w:ins>
      <w:ins w:id="314" w:author="Hyojun Park" w:date="2023-09-04T17:38:00Z">
        <w:r w:rsidR="00C83946" w:rsidRPr="00C83946">
          <w:t>.[@chettyAssociationIncomeLife2016;@borPopulationHealthEra2017]</w:t>
        </w:r>
      </w:ins>
      <w:ins w:id="315" w:author="Hyojun Park" w:date="2023-09-04T17:41:00Z">
        <w:r w:rsidR="00AE74C0">
          <w:t xml:space="preserve"> </w:t>
        </w:r>
      </w:ins>
    </w:p>
    <w:p w14:paraId="5B1F7715" w14:textId="2C075528" w:rsidR="00C91EE2" w:rsidDel="00B75C53" w:rsidRDefault="00C91EE2" w:rsidP="00E25450">
      <w:pPr>
        <w:pStyle w:val="FirstParagraph"/>
        <w:rPr>
          <w:ins w:id="316" w:author="Hyojun Park" w:date="2023-09-05T13:22:00Z"/>
          <w:del w:id="317" w:author="Hyojun Park [2]" w:date="2023-09-05T14:57:00Z"/>
        </w:rPr>
      </w:pPr>
    </w:p>
    <w:p w14:paraId="29D1BECD" w14:textId="5256F2C6" w:rsidR="00F11A22" w:rsidRDefault="00A41626" w:rsidP="007009DD">
      <w:pPr>
        <w:pStyle w:val="FirstParagraph"/>
        <w:rPr>
          <w:ins w:id="318" w:author="Hyojun Park" w:date="2023-09-05T13:33:00Z"/>
          <w:rFonts w:cs="Arial"/>
        </w:rPr>
      </w:pPr>
      <w:ins w:id="319" w:author="Hyojun Park" w:date="2023-09-05T13:22:00Z">
        <w:r>
          <w:rPr>
            <w:rFonts w:cs="Arial"/>
          </w:rPr>
          <w:t xml:space="preserve">Furthermore, the procedure </w:t>
        </w:r>
      </w:ins>
      <w:ins w:id="320" w:author="Hyojun Park [2]" w:date="2023-09-05T14:54:00Z">
        <w:r w:rsidR="009C08E9">
          <w:rPr>
            <w:rFonts w:cs="Arial"/>
          </w:rPr>
          <w:t xml:space="preserve">for </w:t>
        </w:r>
      </w:ins>
      <w:ins w:id="321" w:author="Hyojun Park" w:date="2023-09-05T13:22:00Z">
        <w:r>
          <w:rPr>
            <w:rFonts w:cs="Arial"/>
          </w:rPr>
          <w:t xml:space="preserve">replicating </w:t>
        </w:r>
        <w:del w:id="322" w:author="Hyojun Park [2]" w:date="2023-09-05T14:52:00Z">
          <w:r w:rsidDel="005A45C7">
            <w:rPr>
              <w:rFonts w:cs="Arial"/>
            </w:rPr>
            <w:delText>pseudo-populations</w:delText>
          </w:r>
        </w:del>
      </w:ins>
      <w:ins w:id="323" w:author="Hyojun Park [2]" w:date="2023-09-05T14:53:00Z">
        <w:r w:rsidR="005A45C7">
          <w:rPr>
            <w:rFonts w:cs="Arial"/>
          </w:rPr>
          <w:t>pseudo-population</w:t>
        </w:r>
      </w:ins>
      <w:ins w:id="324" w:author="Hyojun Park [2]" w:date="2023-09-05T14:54:00Z">
        <w:r w:rsidR="0062785C">
          <w:rPr>
            <w:rFonts w:cs="Arial"/>
          </w:rPr>
          <w:t xml:space="preserve">s can be </w:t>
        </w:r>
      </w:ins>
      <w:ins w:id="325" w:author="Hyojun Park" w:date="2023-09-05T13:22:00Z">
        <w:del w:id="326" w:author="Hyojun Park [2]" w:date="2023-09-05T14:54:00Z">
          <w:r w:rsidDel="0062785C">
            <w:rPr>
              <w:rFonts w:cs="Arial"/>
            </w:rPr>
            <w:delText xml:space="preserve"> would be </w:delText>
          </w:r>
        </w:del>
        <w:r>
          <w:rPr>
            <w:rFonts w:cs="Arial"/>
          </w:rPr>
          <w:t xml:space="preserve">better understood </w:t>
        </w:r>
      </w:ins>
      <w:ins w:id="327" w:author="Hyojun Park [2]" w:date="2023-09-05T14:54:00Z">
        <w:r w:rsidR="0062785C">
          <w:rPr>
            <w:rFonts w:cs="Arial"/>
          </w:rPr>
          <w:t xml:space="preserve">using </w:t>
        </w:r>
      </w:ins>
      <w:ins w:id="328" w:author="Hyojun Park" w:date="2023-09-05T13:46:00Z">
        <w:del w:id="329" w:author="Hyojun Park [2]" w:date="2023-09-05T14:53:00Z">
          <w:r w:rsidR="0046616E" w:rsidDel="00B87980">
            <w:rPr>
              <w:rFonts w:cs="Arial"/>
            </w:rPr>
            <w:delText xml:space="preserve">when </w:delText>
          </w:r>
        </w:del>
      </w:ins>
      <w:ins w:id="330" w:author="Hyojun Park" w:date="2023-09-05T13:22:00Z">
        <w:r>
          <w:rPr>
            <w:rFonts w:cs="Arial"/>
          </w:rPr>
          <w:t>the MHI measure</w:t>
        </w:r>
        <w:r w:rsidR="00BC025C">
          <w:rPr>
            <w:rFonts w:cs="Arial"/>
          </w:rPr>
          <w:t xml:space="preserve"> </w:t>
        </w:r>
      </w:ins>
      <w:ins w:id="331" w:author="Hyojun Park" w:date="2023-09-05T13:50:00Z">
        <w:del w:id="332" w:author="Hyojun Park [2]" w:date="2023-09-05T14:52:00Z">
          <w:r w:rsidR="006E425D" w:rsidDel="000C535D">
            <w:rPr>
              <w:rFonts w:cs="Arial"/>
            </w:rPr>
            <w:delText xml:space="preserve">was </w:delText>
          </w:r>
          <w:r w:rsidR="00C55879" w:rsidDel="000C535D">
            <w:rPr>
              <w:rFonts w:cs="Arial"/>
            </w:rPr>
            <w:delText xml:space="preserve">used </w:delText>
          </w:r>
        </w:del>
      </w:ins>
      <w:ins w:id="333" w:author="Hyojun Park" w:date="2023-09-05T13:23:00Z">
        <w:r w:rsidR="00BC025C">
          <w:rPr>
            <w:rFonts w:cs="Arial"/>
          </w:rPr>
          <w:t>as an example.</w:t>
        </w:r>
      </w:ins>
      <w:ins w:id="334" w:author="Hyojun Park" w:date="2023-09-05T13:35:00Z">
        <w:r w:rsidR="007C35C4">
          <w:rPr>
            <w:rFonts w:cs="Arial"/>
          </w:rPr>
          <w:t xml:space="preserve"> </w:t>
        </w:r>
      </w:ins>
      <w:ins w:id="335" w:author="Hyojun Park" w:date="2023-09-05T13:10:00Z">
        <w:r w:rsidR="00AC2C4C">
          <w:rPr>
            <w:rFonts w:cs="Arial"/>
          </w:rPr>
          <w:t>Th</w:t>
        </w:r>
      </w:ins>
      <w:ins w:id="336" w:author="Hyojun Park" w:date="2023-09-05T13:46:00Z">
        <w:r w:rsidR="00E75604">
          <w:rPr>
            <w:rFonts w:cs="Arial"/>
          </w:rPr>
          <w:t>e</w:t>
        </w:r>
      </w:ins>
      <w:ins w:id="337" w:author="Hyojun Park" w:date="2023-09-05T13:39:00Z">
        <w:r w:rsidR="00FB41A6">
          <w:rPr>
            <w:rFonts w:cs="Arial"/>
          </w:rPr>
          <w:t xml:space="preserve"> resampling</w:t>
        </w:r>
      </w:ins>
      <w:ins w:id="338" w:author="Hyojun Park" w:date="2023-09-05T13:10:00Z">
        <w:r w:rsidR="00AC2C4C">
          <w:rPr>
            <w:rFonts w:cs="Arial"/>
          </w:rPr>
          <w:t xml:space="preserve"> proce</w:t>
        </w:r>
      </w:ins>
      <w:ins w:id="339" w:author="Hyojun Park" w:date="2023-09-05T13:39:00Z">
        <w:r w:rsidR="00913FAB">
          <w:rPr>
            <w:rFonts w:cs="Arial"/>
          </w:rPr>
          <w:t>ss</w:t>
        </w:r>
      </w:ins>
      <w:ins w:id="340" w:author="Hyojun Park" w:date="2023-09-05T13:11:00Z">
        <w:r w:rsidR="002D5EE8">
          <w:rPr>
            <w:rFonts w:cs="Arial"/>
          </w:rPr>
          <w:t xml:space="preserve"> </w:t>
        </w:r>
      </w:ins>
      <w:ins w:id="341" w:author="Hyojun Park" w:date="2023-09-05T13:38:00Z">
        <w:r w:rsidR="00A668A8">
          <w:rPr>
            <w:rFonts w:cs="Arial"/>
          </w:rPr>
          <w:t xml:space="preserve">involves </w:t>
        </w:r>
      </w:ins>
      <w:ins w:id="342" w:author="Hyojun Park" w:date="2023-09-05T13:29:00Z">
        <w:r w:rsidR="00D07F19">
          <w:rPr>
            <w:rFonts w:cs="Arial"/>
          </w:rPr>
          <w:t>estimat</w:t>
        </w:r>
      </w:ins>
      <w:ins w:id="343" w:author="Hyojun Park" w:date="2023-09-05T13:38:00Z">
        <w:r w:rsidR="00A668A8">
          <w:rPr>
            <w:rFonts w:cs="Arial"/>
          </w:rPr>
          <w:t>ing</w:t>
        </w:r>
      </w:ins>
      <w:ins w:id="344" w:author="Hyojun Park" w:date="2023-09-05T13:29:00Z">
        <w:r w:rsidR="00D07F19">
          <w:rPr>
            <w:rFonts w:cs="Arial"/>
          </w:rPr>
          <w:t xml:space="preserve"> each group</w:t>
        </w:r>
      </w:ins>
      <w:ins w:id="345" w:author="Hyojun Park" w:date="2023-09-05T13:30:00Z">
        <w:r w:rsidR="00C4305C">
          <w:rPr>
            <w:rFonts w:cs="Arial"/>
          </w:rPr>
          <w:t>’s</w:t>
        </w:r>
      </w:ins>
      <w:ins w:id="346" w:author="Hyojun Park" w:date="2023-09-05T13:29:00Z">
        <w:r w:rsidR="00D07F19">
          <w:rPr>
            <w:rFonts w:cs="Arial"/>
          </w:rPr>
          <w:t xml:space="preserve"> </w:t>
        </w:r>
      </w:ins>
      <w:ins w:id="347" w:author="Hyojun Park" w:date="2023-09-05T13:31:00Z">
        <w:r w:rsidR="009A680E">
          <w:rPr>
            <w:rFonts w:cs="Arial"/>
          </w:rPr>
          <w:t xml:space="preserve">point </w:t>
        </w:r>
      </w:ins>
      <w:ins w:id="348" w:author="Hyojun Park" w:date="2023-09-05T13:29:00Z">
        <w:r w:rsidR="00C4305C">
          <w:rPr>
            <w:rFonts w:cs="Arial"/>
          </w:rPr>
          <w:t>estimate</w:t>
        </w:r>
        <w:r w:rsidR="00D07F19">
          <w:rPr>
            <w:rFonts w:cs="Arial"/>
          </w:rPr>
          <w:t xml:space="preserve"> </w:t>
        </w:r>
      </w:ins>
      <w:ins w:id="349" w:author="Hyojun Park [2]" w:date="2023-09-05T14:55:00Z">
        <w:r w:rsidR="00765DF1">
          <w:rPr>
            <w:rFonts w:cs="Arial"/>
          </w:rPr>
          <w:t xml:space="preserve">a </w:t>
        </w:r>
      </w:ins>
      <w:ins w:id="350" w:author="Hyojun Park" w:date="2023-09-05T13:29:00Z">
        <w:r w:rsidR="00D07F19">
          <w:rPr>
            <w:rFonts w:cs="Arial"/>
          </w:rPr>
          <w:t>n</w:t>
        </w:r>
      </w:ins>
      <w:ins w:id="351" w:author="Hyojun Park [2]" w:date="2023-09-05T14:55:00Z">
        <w:r w:rsidR="0098100A">
          <w:rPr>
            <w:rFonts w:cs="Arial"/>
          </w:rPr>
          <w:t>umber of</w:t>
        </w:r>
      </w:ins>
      <w:ins w:id="352" w:author="Hyojun Park" w:date="2023-09-05T13:29:00Z">
        <w:r w:rsidR="00D07F19">
          <w:rPr>
            <w:rFonts w:cs="Arial"/>
          </w:rPr>
          <w:t xml:space="preserve"> times</w:t>
        </w:r>
      </w:ins>
      <w:ins w:id="353" w:author="Hyojun Park" w:date="2023-09-05T13:11:00Z">
        <w:r w:rsidR="002D5EE8">
          <w:rPr>
            <w:rFonts w:cs="Arial"/>
          </w:rPr>
          <w:t xml:space="preserve"> </w:t>
        </w:r>
      </w:ins>
      <w:ins w:id="354" w:author="Hyojun Park" w:date="2023-09-05T13:30:00Z">
        <w:r w:rsidR="00B90C9F">
          <w:rPr>
            <w:rFonts w:cs="Arial"/>
          </w:rPr>
          <w:t>using</w:t>
        </w:r>
      </w:ins>
      <w:ins w:id="355" w:author="Hyojun Park" w:date="2023-09-05T13:20:00Z">
        <w:r w:rsidR="00E20BA4">
          <w:rPr>
            <w:rFonts w:cs="Arial"/>
          </w:rPr>
          <w:t xml:space="preserve"> </w:t>
        </w:r>
      </w:ins>
      <w:ins w:id="356" w:author="Hyojun Park" w:date="2023-09-05T13:26:00Z">
        <w:r w:rsidR="00067D56">
          <w:rPr>
            <w:rFonts w:cs="Arial"/>
          </w:rPr>
          <w:t xml:space="preserve">the </w:t>
        </w:r>
        <w:r w:rsidR="00137902">
          <w:rPr>
            <w:rFonts w:cs="Arial"/>
          </w:rPr>
          <w:t xml:space="preserve">point </w:t>
        </w:r>
      </w:ins>
      <w:ins w:id="357" w:author="Hyojun Park" w:date="2023-09-05T13:20:00Z">
        <w:r w:rsidR="00E20BA4">
          <w:rPr>
            <w:rFonts w:cs="Arial"/>
          </w:rPr>
          <w:t>estimate</w:t>
        </w:r>
      </w:ins>
      <w:ins w:id="358" w:author="Hyojun Park" w:date="2023-09-05T13:26:00Z">
        <w:r w:rsidR="00137902">
          <w:rPr>
            <w:rFonts w:cs="Arial"/>
          </w:rPr>
          <w:t xml:space="preserve"> and </w:t>
        </w:r>
        <w:r w:rsidR="00067D56">
          <w:rPr>
            <w:rFonts w:cs="Arial"/>
          </w:rPr>
          <w:t>standard error for each group</w:t>
        </w:r>
      </w:ins>
      <w:ins w:id="359" w:author="Hyojun Park" w:date="2023-09-05T13:27:00Z">
        <w:r w:rsidR="00E13F2F">
          <w:rPr>
            <w:rFonts w:cs="Arial"/>
          </w:rPr>
          <w:t xml:space="preserve"> under a </w:t>
        </w:r>
        <w:del w:id="360" w:author="Hyojun Park [2]" w:date="2023-09-05T14:57:00Z">
          <w:r w:rsidR="00E13F2F" w:rsidDel="00B75C53">
            <w:rPr>
              <w:rFonts w:cs="Arial"/>
            </w:rPr>
            <w:delText>certain</w:delText>
          </w:r>
        </w:del>
      </w:ins>
      <w:ins w:id="361" w:author="Hyojun Park [2]" w:date="2023-09-05T14:57:00Z">
        <w:r w:rsidR="00B75C53">
          <w:rPr>
            <w:rFonts w:cs="Arial"/>
          </w:rPr>
          <w:t>specific</w:t>
        </w:r>
      </w:ins>
      <w:ins w:id="362" w:author="Hyojun Park" w:date="2023-09-05T13:27:00Z">
        <w:r w:rsidR="00E13F2F">
          <w:rPr>
            <w:rFonts w:cs="Arial"/>
          </w:rPr>
          <w:t xml:space="preserve"> distribution</w:t>
        </w:r>
      </w:ins>
      <w:ins w:id="363" w:author="Hyojun Park" w:date="2023-09-05T14:50:00Z">
        <w:r w:rsidR="00E36ACB">
          <w:rPr>
            <w:rFonts w:cs="Arial"/>
          </w:rPr>
          <w:t xml:space="preserve">, </w:t>
        </w:r>
      </w:ins>
      <w:ins w:id="364" w:author="Hyojun Park [2]" w:date="2023-09-05T14:56:00Z">
        <w:r w:rsidR="008359D7">
          <w:rPr>
            <w:rFonts w:cs="Arial"/>
          </w:rPr>
          <w:t xml:space="preserve">which </w:t>
        </w:r>
      </w:ins>
      <w:ins w:id="365" w:author="Hyojun Park" w:date="2023-09-05T14:50:00Z">
        <w:r w:rsidR="00E36ACB">
          <w:rPr>
            <w:rFonts w:cs="Arial"/>
          </w:rPr>
          <w:t>generat</w:t>
        </w:r>
      </w:ins>
      <w:ins w:id="366" w:author="Hyojun Park [2]" w:date="2023-09-05T14:56:00Z">
        <w:r w:rsidR="008359D7">
          <w:rPr>
            <w:rFonts w:cs="Arial"/>
          </w:rPr>
          <w:t>es</w:t>
        </w:r>
      </w:ins>
      <w:ins w:id="367" w:author="Hyojun Park" w:date="2023-09-05T14:50:00Z">
        <w:del w:id="368" w:author="Hyojun Park [2]" w:date="2023-09-05T14:56:00Z">
          <w:r w:rsidR="00E36ACB" w:rsidDel="008359D7">
            <w:rPr>
              <w:rFonts w:cs="Arial"/>
            </w:rPr>
            <w:delText>ing</w:delText>
          </w:r>
        </w:del>
        <w:r w:rsidR="00E36ACB">
          <w:rPr>
            <w:rFonts w:cs="Arial"/>
          </w:rPr>
          <w:t xml:space="preserve"> the replicated dataset with </w:t>
        </w:r>
        <w:r w:rsidR="00E36ACB" w:rsidRPr="007C6546">
          <w:rPr>
            <w:rFonts w:cs="Arial"/>
          </w:rPr>
          <w:t xml:space="preserve">a </w:t>
        </w:r>
        <w:r w:rsidR="00E36ACB">
          <w:rPr>
            <w:rFonts w:cs="Arial"/>
          </w:rPr>
          <w:t xml:space="preserve">set of </w:t>
        </w:r>
      </w:ins>
      <w:ins w:id="369" w:author="Hyojun Park [2]" w:date="2023-09-05T14:56:00Z">
        <w:r w:rsidR="008359D7">
          <w:rPr>
            <w:rFonts w:cs="Arial"/>
          </w:rPr>
          <w:t xml:space="preserve">resampled </w:t>
        </w:r>
      </w:ins>
      <w:ins w:id="370" w:author="Hyojun Park" w:date="2023-09-05T14:50:00Z">
        <w:r w:rsidR="00E36ACB">
          <w:rPr>
            <w:rFonts w:cs="Arial"/>
          </w:rPr>
          <w:t>estimates</w:t>
        </w:r>
      </w:ins>
      <w:ins w:id="371" w:author="Hyojun Park" w:date="2023-09-05T13:28:00Z">
        <w:r w:rsidR="00E13F2F">
          <w:rPr>
            <w:rFonts w:cs="Arial"/>
          </w:rPr>
          <w:t>.[@</w:t>
        </w:r>
        <w:r w:rsidR="00E13F2F" w:rsidRPr="008B009F">
          <w:rPr>
            <w:rFonts w:cs="Arial"/>
          </w:rPr>
          <w:t>HealthyPeopleStatistical2020</w:t>
        </w:r>
        <w:r w:rsidR="00E13F2F">
          <w:rPr>
            <w:rFonts w:cs="Arial"/>
          </w:rPr>
          <w:t xml:space="preserve">] </w:t>
        </w:r>
      </w:ins>
      <w:ins w:id="372" w:author="Hyojun Park" w:date="2023-09-05T13:42:00Z">
        <w:r w:rsidR="00FB2BB5">
          <w:rPr>
            <w:rFonts w:cs="Arial"/>
          </w:rPr>
          <w:t>When appli</w:t>
        </w:r>
        <w:r w:rsidR="00277918">
          <w:rPr>
            <w:rFonts w:cs="Arial"/>
          </w:rPr>
          <w:t xml:space="preserve">ed to </w:t>
        </w:r>
      </w:ins>
      <w:ins w:id="373" w:author="Hyojun Park" w:date="2023-09-05T14:51:00Z">
        <w:r w:rsidR="00B90725">
          <w:rPr>
            <w:rFonts w:cs="Arial"/>
          </w:rPr>
          <w:t xml:space="preserve">the </w:t>
        </w:r>
      </w:ins>
      <w:ins w:id="374" w:author="Hyojun Park" w:date="2023-09-05T13:32:00Z">
        <w:r w:rsidR="00F11A22">
          <w:rPr>
            <w:rFonts w:cs="Arial"/>
          </w:rPr>
          <w:t>MHI</w:t>
        </w:r>
      </w:ins>
      <w:ins w:id="375" w:author="Hyojun Park" w:date="2023-09-05T14:51:00Z">
        <w:r w:rsidR="00B90725">
          <w:rPr>
            <w:rFonts w:cs="Arial"/>
          </w:rPr>
          <w:t xml:space="preserve"> measure, the dataset</w:t>
        </w:r>
      </w:ins>
      <w:ins w:id="376" w:author="Hyojun Park" w:date="2023-09-05T13:32:00Z">
        <w:r w:rsidR="00F11A22">
          <w:rPr>
            <w:rFonts w:cs="Arial"/>
          </w:rPr>
          <w:t xml:space="preserve"> can be </w:t>
        </w:r>
      </w:ins>
      <w:ins w:id="377" w:author="Hyojun Park" w:date="2023-09-05T14:51:00Z">
        <w:r w:rsidR="00B90725">
          <w:rPr>
            <w:rFonts w:cs="Arial"/>
          </w:rPr>
          <w:t xml:space="preserve">understood </w:t>
        </w:r>
      </w:ins>
      <w:ins w:id="378" w:author="Hyojun Park" w:date="2023-09-05T13:32:00Z">
        <w:r w:rsidR="00F11A22">
          <w:rPr>
            <w:rFonts w:cs="Arial"/>
          </w:rPr>
          <w:t xml:space="preserve">as a pseudo-population </w:t>
        </w:r>
      </w:ins>
      <w:ins w:id="379" w:author="Hyojun Park [2]" w:date="2023-09-05T15:00:00Z">
        <w:r w:rsidR="002F2781">
          <w:rPr>
            <w:rFonts w:cs="Arial"/>
          </w:rPr>
          <w:t>with a household as a unit of analysis</w:t>
        </w:r>
        <w:del w:id="380" w:author="Hyojun Park" w:date="2023-09-05T20:56:00Z">
          <w:r w:rsidR="002F2781" w:rsidDel="007138A0">
            <w:rPr>
              <w:rFonts w:cs="Arial"/>
            </w:rPr>
            <w:delText xml:space="preserve"> </w:delText>
          </w:r>
        </w:del>
      </w:ins>
      <w:ins w:id="381" w:author="Hyojun Park" w:date="2023-09-05T14:47:00Z">
        <w:del w:id="382" w:author="Hyojun Park [2]" w:date="2023-09-05T15:00:00Z">
          <w:r w:rsidR="00E75B07" w:rsidDel="002F2781">
            <w:rPr>
              <w:rFonts w:cs="Arial"/>
            </w:rPr>
            <w:delText xml:space="preserve">with a unit </w:delText>
          </w:r>
        </w:del>
      </w:ins>
      <w:ins w:id="383" w:author="Hyojun Park" w:date="2023-09-05T13:32:00Z">
        <w:del w:id="384" w:author="Hyojun Park [2]" w:date="2023-09-05T15:00:00Z">
          <w:r w:rsidR="00F11A22" w:rsidDel="002F2781">
            <w:rPr>
              <w:rFonts w:cs="Arial"/>
            </w:rPr>
            <w:delText>of household</w:delText>
          </w:r>
        </w:del>
      </w:ins>
      <w:ins w:id="385" w:author="Hyojun Park" w:date="2023-09-05T13:34:00Z">
        <w:r w:rsidR="00263480">
          <w:rPr>
            <w:rFonts w:cs="Arial"/>
          </w:rPr>
          <w:t>.</w:t>
        </w:r>
      </w:ins>
      <w:ins w:id="386" w:author="Hyojun Park" w:date="2023-09-05T13:32:00Z">
        <w:r w:rsidR="00F11A22">
          <w:rPr>
            <w:rFonts w:cs="Arial"/>
          </w:rPr>
          <w:t xml:space="preserve"> </w:t>
        </w:r>
      </w:ins>
    </w:p>
    <w:p w14:paraId="37DF06BB" w14:textId="0E532F05" w:rsidR="00E634F9" w:rsidDel="00E754DE" w:rsidRDefault="00E634F9" w:rsidP="000859DC">
      <w:pPr>
        <w:pStyle w:val="FirstParagraph"/>
        <w:rPr>
          <w:del w:id="387" w:author="Hyojun Park" w:date="2023-09-05T13:35:00Z"/>
          <w:rFonts w:cs="Arial"/>
        </w:rPr>
      </w:pPr>
      <w:moveTo w:id="388" w:author="Hyojun Park" w:date="2023-09-03T16:46:00Z">
        <w:del w:id="389" w:author="Hyojun Park" w:date="2023-09-04T17:41:00Z">
          <w:r w:rsidRPr="00ED39BB" w:rsidDel="00AE74C0">
            <w:rPr>
              <w:rFonts w:cs="Arial"/>
            </w:rPr>
            <w:delText xml:space="preserve">First, income </w:delText>
          </w:r>
          <w:r w:rsidDel="00AE74C0">
            <w:rPr>
              <w:rFonts w:cs="Arial"/>
            </w:rPr>
            <w:delText xml:space="preserve">is one of multiple determinants of health which has </w:delText>
          </w:r>
          <w:r w:rsidRPr="00ED39BB" w:rsidDel="00AE74C0">
            <w:rPr>
              <w:rFonts w:cs="Arial"/>
            </w:rPr>
            <w:delText xml:space="preserve">been shown to be </w:delText>
          </w:r>
        </w:del>
        <w:del w:id="390" w:author="Hyojun Park" w:date="2023-09-04T17:34:00Z">
          <w:r w:rsidRPr="00ED39BB" w:rsidDel="00811195">
            <w:rPr>
              <w:rFonts w:cs="Arial"/>
            </w:rPr>
            <w:delText xml:space="preserve">strongly </w:delText>
          </w:r>
        </w:del>
        <w:del w:id="391" w:author="Hyojun Park" w:date="2023-09-04T17:41:00Z">
          <w:r w:rsidRPr="00ED39BB" w:rsidDel="00AE74C0">
            <w:rPr>
              <w:rFonts w:cs="Arial"/>
            </w:rPr>
            <w:delText xml:space="preserve">associated with </w:delText>
          </w:r>
        </w:del>
        <w:del w:id="392" w:author="Hyojun Park" w:date="2023-09-04T17:34:00Z">
          <w:r w:rsidRPr="00ED39BB" w:rsidDel="00AB7AA9">
            <w:rPr>
              <w:rFonts w:cs="Arial"/>
            </w:rPr>
            <w:delText xml:space="preserve">essential </w:delText>
          </w:r>
        </w:del>
        <w:del w:id="393" w:author="Hyojun Park" w:date="2023-09-04T17:41:00Z">
          <w:r w:rsidRPr="00ED39BB" w:rsidDel="00AE74C0">
            <w:rPr>
              <w:rFonts w:cs="Arial"/>
            </w:rPr>
            <w:delText>health factors</w:delText>
          </w:r>
          <w:r w:rsidDel="00AE74C0">
            <w:rPr>
              <w:rFonts w:cs="Arial"/>
            </w:rPr>
            <w:delText xml:space="preserve"> and outcomes</w:delText>
          </w:r>
          <w:r w:rsidRPr="00ED39BB" w:rsidDel="00AE74C0">
            <w:rPr>
              <w:rFonts w:cs="Arial"/>
            </w:rPr>
            <w:delText>.</w:delText>
          </w:r>
          <w:r w:rsidRPr="00ED39BB" w:rsidDel="00AE74C0">
            <w:rPr>
              <w:rFonts w:cs="Arial"/>
              <w:vertAlign w:val="superscript"/>
            </w:rPr>
            <w:delText>10,11</w:delText>
          </w:r>
          <w:r w:rsidRPr="00ED39BB" w:rsidDel="00AE74C0">
            <w:rPr>
              <w:rFonts w:cs="Arial"/>
            </w:rPr>
            <w:delText xml:space="preserve"> </w:delText>
          </w:r>
          <w:r w:rsidDel="00AE74C0">
            <w:rPr>
              <w:rFonts w:cs="Arial"/>
            </w:rPr>
            <w:delText xml:space="preserve">For example, </w:delText>
          </w:r>
        </w:del>
        <w:del w:id="394" w:author="Hyojun Park" w:date="2023-09-04T17:31:00Z">
          <w:r w:rsidDel="00DF4CC3">
            <w:rPr>
              <w:rFonts w:cs="Arial"/>
            </w:rPr>
            <w:delText>“</w:delText>
          </w:r>
          <w:r w:rsidRPr="00541757" w:rsidDel="00DF4CC3">
            <w:rPr>
              <w:rFonts w:cs="Arial"/>
            </w:rPr>
            <w:delText>The gap in life expectancy between the richest 1% and poorest 1% of individuals was 14.6 years (95% CI, 14.4 to 14.8 years) for men and 10.1 years (95% CI, 9.9 to 10.3 years) for women.</w:delText>
          </w:r>
          <w:r w:rsidDel="00DF4CC3">
            <w:rPr>
              <w:rFonts w:cs="Arial"/>
            </w:rPr>
            <w:delText>”</w:delText>
          </w:r>
        </w:del>
        <w:del w:id="395" w:author="Hyojun Park" w:date="2023-09-04T17:41:00Z">
          <w:r w:rsidDel="00AE74C0">
            <w:rPr>
              <w:rFonts w:cs="Arial"/>
            </w:rPr>
            <w:delText>[@</w:delText>
          </w:r>
          <w:r w:rsidRPr="00D50D6E" w:rsidDel="00AE74C0">
            <w:rPr>
              <w:rFonts w:cs="Arial"/>
            </w:rPr>
            <w:delText>chettyAssociationIncomeLife2016</w:delText>
          </w:r>
        </w:del>
        <w:del w:id="396" w:author="Hyojun Park" w:date="2023-09-04T17:31:00Z">
          <w:r w:rsidDel="00DF4CC3">
            <w:rPr>
              <w:rFonts w:cs="Arial"/>
            </w:rPr>
            <w:delText xml:space="preserve">] </w:delText>
          </w:r>
          <w:r w:rsidDel="00DF4CC3">
            <w:delText>[</w:delText>
          </w:r>
        </w:del>
        <w:del w:id="397" w:author="Hyojun Park" w:date="2023-09-04T17:41:00Z">
          <w:r w:rsidDel="00AE74C0">
            <w:rPr>
              <w:rFonts w:cs="Arial"/>
            </w:rPr>
            <w:delText>@</w:delText>
          </w:r>
          <w:r w:rsidRPr="00B5548E" w:rsidDel="00AE74C0">
            <w:rPr>
              <w:rFonts w:cs="Arial"/>
            </w:rPr>
            <w:delText>borPopulationHealthEra2017</w:delText>
          </w:r>
          <w:r w:rsidDel="00AE74C0">
            <w:rPr>
              <w:rFonts w:cs="Arial"/>
            </w:rPr>
            <w:delText xml:space="preserve">] </w:delText>
          </w:r>
        </w:del>
        <w:del w:id="398" w:author="Hyojun Park" w:date="2023-09-04T17:33:00Z">
          <w:r w:rsidRPr="00ED39BB" w:rsidDel="00782198">
            <w:rPr>
              <w:rFonts w:cs="Arial"/>
            </w:rPr>
            <w:delText xml:space="preserve">A systematic review also identified a </w:delText>
          </w:r>
          <w:commentRangeStart w:id="399"/>
          <w:r w:rsidRPr="00ED39BB" w:rsidDel="00782198">
            <w:rPr>
              <w:rFonts w:cs="Arial"/>
            </w:rPr>
            <w:delText>robust</w:delText>
          </w:r>
          <w:commentRangeEnd w:id="399"/>
          <w:r w:rsidRPr="00ED39BB" w:rsidDel="00782198">
            <w:rPr>
              <w:rStyle w:val="CommentReference"/>
              <w:rFonts w:cs="Arial"/>
            </w:rPr>
            <w:commentReference w:id="399"/>
          </w:r>
          <w:r w:rsidRPr="00ED39BB" w:rsidDel="00782198">
            <w:rPr>
              <w:rFonts w:cs="Arial"/>
            </w:rPr>
            <w:delText xml:space="preserve"> association between income inequality and health outcomes, particularly in the U.S.</w:delText>
          </w:r>
          <w:r w:rsidRPr="00ED39BB" w:rsidDel="00782198">
            <w:rPr>
              <w:rFonts w:cs="Arial"/>
              <w:vertAlign w:val="superscript"/>
            </w:rPr>
            <w:delText>12,13</w:delText>
          </w:r>
          <w:r w:rsidRPr="00ED39BB" w:rsidDel="00782198">
            <w:rPr>
              <w:rFonts w:cs="Arial"/>
            </w:rPr>
            <w:delText xml:space="preserve"> </w:delText>
          </w:r>
        </w:del>
        <w:del w:id="400" w:author="Hyojun Park" w:date="2023-09-04T17:35:00Z">
          <w:r w:rsidRPr="00ED39BB" w:rsidDel="009973F0">
            <w:rPr>
              <w:rFonts w:cs="Arial"/>
            </w:rPr>
            <w:delText>Second, a</w:delText>
          </w:r>
        </w:del>
        <w:del w:id="401" w:author="Hyojun Park" w:date="2023-09-04T17:49:00Z">
          <w:r w:rsidRPr="00ED39BB" w:rsidDel="007A7E7F">
            <w:rPr>
              <w:rFonts w:cs="Arial"/>
            </w:rPr>
            <w:delText xml:space="preserve">s a continuous measure, MHI requires fewer statistical assumptions to evaluate subsequence metrics produced by this measure. </w:delText>
          </w:r>
        </w:del>
        <w:del w:id="402" w:author="Hyojun Park" w:date="2023-09-04T17:36:00Z">
          <w:r w:rsidRPr="00ED39BB" w:rsidDel="009973F0">
            <w:rPr>
              <w:rFonts w:cs="Arial"/>
            </w:rPr>
            <w:delText>Lastly, i</w:delText>
          </w:r>
        </w:del>
        <w:del w:id="403" w:author="Hyojun Park" w:date="2023-09-04T17:49:00Z">
          <w:r w:rsidRPr="00ED39BB" w:rsidDel="007A7E7F">
            <w:rPr>
              <w:rFonts w:cs="Arial"/>
            </w:rPr>
            <w:delText xml:space="preserve">nterpretations of MHI and disparity indices from this measure are </w:delText>
          </w:r>
          <w:r w:rsidRPr="00ED39BB" w:rsidDel="007A7E7F">
            <w:rPr>
              <w:rFonts w:cs="Arial"/>
            </w:rPr>
            <w:lastRenderedPageBreak/>
            <w:delText xml:space="preserve">relatively intuitive and easy to communicate. </w:delText>
          </w:r>
        </w:del>
        <w:del w:id="404" w:author="Hyojun Park" w:date="2023-09-04T17:36:00Z">
          <w:r w:rsidRPr="00ED39BB" w:rsidDel="001A7794">
            <w:rPr>
              <w:rFonts w:cs="Arial"/>
            </w:rPr>
            <w:delText>Thus, using the MHI measure as an example would be beneficial to establish and evaluate the procedure used in this paper.</w:delText>
          </w:r>
        </w:del>
      </w:moveTo>
    </w:p>
    <w:p w14:paraId="68EBC4AC" w14:textId="16B4E8A3" w:rsidR="00E754DE" w:rsidRPr="00E754DE" w:rsidDel="004655CB" w:rsidRDefault="00E754DE" w:rsidP="00E754DE">
      <w:pPr>
        <w:pStyle w:val="BodyText"/>
        <w:rPr>
          <w:ins w:id="405" w:author="Hyojun Park" w:date="2023-09-05T13:45:00Z"/>
          <w:del w:id="406" w:author="Hyojun Park [2]" w:date="2023-09-05T14:58:00Z"/>
          <w:moveTo w:id="407" w:author="Hyojun Park" w:date="2023-09-03T16:46:00Z"/>
        </w:rPr>
      </w:pPr>
    </w:p>
    <w:moveToRangeEnd w:id="280"/>
    <w:p w14:paraId="29C29E49" w14:textId="35EC2CBD" w:rsidR="00785C74" w:rsidRDefault="00891AA1">
      <w:pPr>
        <w:pStyle w:val="FirstParagraph"/>
        <w:rPr>
          <w:ins w:id="408" w:author="Hyojun Park" w:date="2023-09-03T17:35:00Z"/>
          <w:rFonts w:cs="Arial"/>
        </w:rPr>
        <w:pPrChange w:id="409" w:author="Hyojun Park" w:date="2023-09-05T13:35:00Z">
          <w:pPr>
            <w:pStyle w:val="BodyText"/>
          </w:pPr>
        </w:pPrChange>
      </w:pPr>
      <w:del w:id="410" w:author="Hyojun Park [2]" w:date="2023-09-03T15:52:00Z">
        <w:r w:rsidRPr="00ED39BB" w:rsidDel="008E5E03">
          <w:rPr>
            <w:rFonts w:cs="Arial"/>
          </w:rPr>
          <w:delText xml:space="preserve">using the Census Bureau </w:delText>
        </w:r>
      </w:del>
      <w:del w:id="411" w:author="Hyojun Park [2]" w:date="2023-09-03T15:50:00Z">
        <w:r w:rsidRPr="00ED39BB" w:rsidDel="00486389">
          <w:rPr>
            <w:rFonts w:cs="Arial"/>
          </w:rPr>
          <w:delText>API</w:delText>
        </w:r>
      </w:del>
      <w:del w:id="412" w:author="Hyojun Park [2]" w:date="2023-09-03T15:52:00Z">
        <w:r w:rsidRPr="00ED39BB" w:rsidDel="008E5E03">
          <w:rPr>
            <w:rFonts w:cs="Arial"/>
          </w:rPr>
          <w:delText xml:space="preserve"> system.</w:delText>
        </w:r>
        <w:r w:rsidRPr="00ED39BB" w:rsidDel="008E5E03">
          <w:rPr>
            <w:rFonts w:cs="Arial"/>
            <w:vertAlign w:val="superscript"/>
          </w:rPr>
          <w:delText>14</w:delText>
        </w:r>
        <w:r w:rsidRPr="00ED39BB" w:rsidDel="008E5E03">
          <w:rPr>
            <w:rFonts w:cs="Arial"/>
          </w:rPr>
          <w:delText xml:space="preserve"> </w:delText>
        </w:r>
      </w:del>
      <w:del w:id="413" w:author="Hyojun Park" w:date="2023-09-03T16:54:00Z">
        <w:r w:rsidR="00236B23" w:rsidRPr="00ED39BB" w:rsidDel="000F3CAE">
          <w:rPr>
            <w:rFonts w:cs="Arial"/>
          </w:rPr>
          <w:delText xml:space="preserve">Six </w:delText>
        </w:r>
        <w:r w:rsidR="00DA751C" w:rsidRPr="00ED39BB" w:rsidDel="000F3CAE">
          <w:rPr>
            <w:rFonts w:cs="Arial"/>
          </w:rPr>
          <w:delText>r</w:delText>
        </w:r>
      </w:del>
      <w:ins w:id="414" w:author="Hyojun Park" w:date="2023-09-03T16:54:00Z">
        <w:r w:rsidR="000F3CAE">
          <w:rPr>
            <w:rFonts w:cs="Arial"/>
          </w:rPr>
          <w:t>R</w:t>
        </w:r>
      </w:ins>
      <w:r w:rsidR="00DA751C" w:rsidRPr="00ED39BB">
        <w:rPr>
          <w:rFonts w:cs="Arial"/>
        </w:rPr>
        <w:t xml:space="preserve">acial groups were </w:t>
      </w:r>
      <w:ins w:id="415" w:author="Hyojun Park" w:date="2023-09-03T16:54:00Z">
        <w:r w:rsidR="000F3CAE">
          <w:rPr>
            <w:rFonts w:cs="Arial"/>
          </w:rPr>
          <w:t xml:space="preserve">categorized </w:t>
        </w:r>
      </w:ins>
      <w:del w:id="416" w:author="Hyojun Park" w:date="2023-09-03T16:54:00Z">
        <w:r w:rsidR="00DA751C" w:rsidRPr="00ED39BB" w:rsidDel="000F3CAE">
          <w:rPr>
            <w:rFonts w:cs="Arial"/>
          </w:rPr>
          <w:delText>used</w:delText>
        </w:r>
        <w:r w:rsidR="00677B60" w:rsidRPr="00ED39BB" w:rsidDel="000F3CAE">
          <w:rPr>
            <w:rFonts w:cs="Arial"/>
          </w:rPr>
          <w:delText>, which include</w:delText>
        </w:r>
        <w:r w:rsidR="00072006" w:rsidRPr="00ED39BB" w:rsidDel="000F3CAE">
          <w:rPr>
            <w:rFonts w:cs="Arial"/>
          </w:rPr>
          <w:delText>d</w:delText>
        </w:r>
      </w:del>
      <w:ins w:id="417" w:author="Hyojun Park" w:date="2023-09-03T16:54:00Z">
        <w:r w:rsidR="000F3CAE">
          <w:rPr>
            <w:rFonts w:cs="Arial"/>
          </w:rPr>
          <w:t>as</w:t>
        </w:r>
      </w:ins>
      <w:r w:rsidR="00677B60" w:rsidRPr="00ED39BB">
        <w:rPr>
          <w:rFonts w:cs="Arial"/>
        </w:rPr>
        <w:t xml:space="preserve"> W</w:t>
      </w:r>
      <w:r w:rsidR="005B1D69" w:rsidRPr="00ED39BB">
        <w:rPr>
          <w:rFonts w:cs="Arial"/>
        </w:rPr>
        <w:t xml:space="preserve">hite, Black, </w:t>
      </w:r>
      <w:r w:rsidR="00677B60" w:rsidRPr="00ED39BB">
        <w:rPr>
          <w:rFonts w:cs="Arial"/>
        </w:rPr>
        <w:t xml:space="preserve">Asian, </w:t>
      </w:r>
      <w:r w:rsidR="005B1D69" w:rsidRPr="00ED39BB">
        <w:rPr>
          <w:rFonts w:cs="Arial"/>
        </w:rPr>
        <w:t xml:space="preserve">American </w:t>
      </w:r>
      <w:proofErr w:type="gramStart"/>
      <w:r w:rsidR="005B1D69" w:rsidRPr="00ED39BB">
        <w:rPr>
          <w:rFonts w:cs="Arial"/>
        </w:rPr>
        <w:t>Indian</w:t>
      </w:r>
      <w:proofErr w:type="gramEnd"/>
      <w:r w:rsidR="005B1D69" w:rsidRPr="00ED39BB">
        <w:rPr>
          <w:rFonts w:cs="Arial"/>
        </w:rPr>
        <w:t xml:space="preserve"> and </w:t>
      </w:r>
      <w:r w:rsidR="00677B60" w:rsidRPr="00ED39BB">
        <w:rPr>
          <w:rFonts w:cs="Arial"/>
        </w:rPr>
        <w:t xml:space="preserve">Alaska </w:t>
      </w:r>
      <w:r w:rsidR="005B1D69" w:rsidRPr="00ED39BB">
        <w:rPr>
          <w:rFonts w:cs="Arial"/>
        </w:rPr>
        <w:t>Native</w:t>
      </w:r>
      <w:r w:rsidR="00677B60" w:rsidRPr="00ED39BB">
        <w:rPr>
          <w:rFonts w:cs="Arial"/>
        </w:rPr>
        <w:t xml:space="preserve"> (AIAN), </w:t>
      </w:r>
      <w:r w:rsidR="00DE1864" w:rsidRPr="00ED39BB">
        <w:rPr>
          <w:rFonts w:eastAsia="DejaVu Sans" w:cs="Arial"/>
          <w:color w:val="000000"/>
        </w:rPr>
        <w:t xml:space="preserve">Native </w:t>
      </w:r>
      <w:r w:rsidR="00DE1864" w:rsidRPr="00ED39BB">
        <w:rPr>
          <w:rFonts w:cs="Arial"/>
        </w:rPr>
        <w:t>Hawaiian and Pacific Islander</w:t>
      </w:r>
      <w:r w:rsidR="00677B60" w:rsidRPr="00ED39BB">
        <w:rPr>
          <w:rFonts w:cs="Arial"/>
        </w:rPr>
        <w:t xml:space="preserve"> (NHPI</w:t>
      </w:r>
      <w:r w:rsidR="00DE1864" w:rsidRPr="00ED39BB">
        <w:rPr>
          <w:rFonts w:cs="Arial"/>
        </w:rPr>
        <w:t>)</w:t>
      </w:r>
      <w:r w:rsidR="003E193C" w:rsidRPr="00ED39BB">
        <w:rPr>
          <w:rFonts w:cs="Arial"/>
        </w:rPr>
        <w:t>,</w:t>
      </w:r>
      <w:r w:rsidR="00677B60" w:rsidRPr="00ED39BB">
        <w:rPr>
          <w:rFonts w:cs="Arial"/>
        </w:rPr>
        <w:t xml:space="preserve"> and </w:t>
      </w:r>
      <w:r w:rsidR="00236B23" w:rsidRPr="00ED39BB">
        <w:rPr>
          <w:rFonts w:cs="Arial"/>
        </w:rPr>
        <w:t xml:space="preserve">a category containing all other racial groups. </w:t>
      </w:r>
      <w:ins w:id="418" w:author="Keith Gennuso" w:date="2023-09-12T11:44:00Z">
        <w:r w:rsidR="00B20324">
          <w:rPr>
            <w:rFonts w:cs="Arial"/>
          </w:rPr>
          <w:t xml:space="preserve">While data on Hispanic or Latino </w:t>
        </w:r>
        <w:proofErr w:type="spellStart"/>
        <w:r w:rsidR="00B20324">
          <w:rPr>
            <w:rFonts w:cs="Arial"/>
          </w:rPr>
          <w:t>ethinicty</w:t>
        </w:r>
        <w:proofErr w:type="spellEnd"/>
        <w:r w:rsidR="00B20324">
          <w:rPr>
            <w:rFonts w:cs="Arial"/>
          </w:rPr>
          <w:t xml:space="preserve"> are available from ACS, th</w:t>
        </w:r>
      </w:ins>
      <w:ins w:id="419" w:author="Keith Gennuso" w:date="2023-09-12T11:45:00Z">
        <w:r w:rsidR="00B20324">
          <w:rPr>
            <w:rFonts w:cs="Arial"/>
          </w:rPr>
          <w:t xml:space="preserve">ese data are not separated </w:t>
        </w:r>
      </w:ins>
      <w:ins w:id="420" w:author="Keith Gennuso" w:date="2023-09-12T11:46:00Z">
        <w:r w:rsidR="00B20324">
          <w:rPr>
            <w:rFonts w:cs="Arial"/>
          </w:rPr>
          <w:t>in the data tables</w:t>
        </w:r>
      </w:ins>
      <w:ins w:id="421" w:author="Keith Gennuso" w:date="2023-09-12T11:45:00Z">
        <w:r w:rsidR="00B20324">
          <w:rPr>
            <w:rFonts w:cs="Arial"/>
          </w:rPr>
          <w:t xml:space="preserve"> in a way that would allow for </w:t>
        </w:r>
      </w:ins>
      <w:del w:id="422" w:author="Keith Gennuso" w:date="2023-09-12T11:45:00Z">
        <w:r w:rsidR="000671B9" w:rsidRPr="00ED39BB" w:rsidDel="00B20324">
          <w:rPr>
            <w:rFonts w:cs="Arial"/>
          </w:rPr>
          <w:delText xml:space="preserve">In order to have </w:delText>
        </w:r>
      </w:del>
      <w:r w:rsidR="000671B9" w:rsidRPr="00ED39BB">
        <w:rPr>
          <w:rFonts w:cs="Arial"/>
        </w:rPr>
        <w:t>a mutually exclusive set of racial groups that were</w:t>
      </w:r>
      <w:r w:rsidR="000671B9" w:rsidRPr="00ED39BB">
        <w:rPr>
          <w:rFonts w:eastAsia="DejaVu Sans" w:cs="Arial"/>
          <w:color w:val="000000"/>
        </w:rPr>
        <w:t xml:space="preserve"> exhaustive of the entire population</w:t>
      </w:r>
      <w:ins w:id="423" w:author="Keith Gennuso" w:date="2023-09-12T11:45:00Z">
        <w:r w:rsidR="00B20324">
          <w:rPr>
            <w:rFonts w:eastAsia="DejaVu Sans" w:cs="Arial"/>
            <w:color w:val="000000"/>
          </w:rPr>
          <w:t xml:space="preserve">. </w:t>
        </w:r>
      </w:ins>
      <w:del w:id="424" w:author="Keith Gennuso" w:date="2023-09-12T11:45:00Z">
        <w:r w:rsidR="000671B9" w:rsidRPr="00ED39BB" w:rsidDel="00B20324">
          <w:rPr>
            <w:rFonts w:eastAsia="DejaVu Sans" w:cs="Arial"/>
            <w:color w:val="000000"/>
          </w:rPr>
          <w:delText xml:space="preserve">, </w:delText>
        </w:r>
      </w:del>
      <w:del w:id="425" w:author="Hyojun Park" w:date="2023-09-04T13:53:00Z">
        <w:r w:rsidR="000671B9" w:rsidRPr="00ED39BB" w:rsidDel="00FD5B9E">
          <w:rPr>
            <w:rFonts w:eastAsia="DejaVu Sans" w:cs="Arial"/>
            <w:color w:val="000000"/>
          </w:rPr>
          <w:delText xml:space="preserve">we were unable to </w:delText>
        </w:r>
      </w:del>
      <w:del w:id="426" w:author="Hyojun Park" w:date="2023-09-01T21:04:00Z">
        <w:r w:rsidR="000671B9" w:rsidRPr="00ED39BB" w:rsidDel="00A57676">
          <w:rPr>
            <w:rFonts w:eastAsia="DejaVu Sans" w:cs="Arial"/>
            <w:color w:val="000000"/>
          </w:rPr>
          <w:delText>seperate</w:delText>
        </w:r>
      </w:del>
      <w:del w:id="427" w:author="Hyojun Park" w:date="2023-09-04T13:53:00Z">
        <w:r w:rsidR="000671B9" w:rsidRPr="00ED39BB" w:rsidDel="00FD5B9E">
          <w:rPr>
            <w:rFonts w:eastAsia="DejaVu Sans" w:cs="Arial"/>
            <w:color w:val="000000"/>
          </w:rPr>
          <w:delText xml:space="preserve"> </w:delText>
        </w:r>
      </w:del>
      <w:del w:id="428" w:author="Keith Gennuso" w:date="2023-09-12T11:45:00Z">
        <w:r w:rsidR="000671B9" w:rsidRPr="00ED39BB" w:rsidDel="00B20324">
          <w:rPr>
            <w:rFonts w:eastAsia="DejaVu Sans" w:cs="Arial"/>
            <w:color w:val="000000"/>
          </w:rPr>
          <w:delText>Hispanic or Latino ethnic population group</w:delText>
        </w:r>
      </w:del>
      <w:ins w:id="429" w:author="Hyojun Park" w:date="2023-09-04T13:53:00Z">
        <w:del w:id="430" w:author="Keith Gennuso" w:date="2023-09-12T11:45:00Z">
          <w:r w:rsidR="00FD5B9E" w:rsidDel="00B20324">
            <w:rPr>
              <w:rFonts w:eastAsia="DejaVu Sans" w:cs="Arial"/>
              <w:color w:val="000000"/>
            </w:rPr>
            <w:delText xml:space="preserve"> were</w:delText>
          </w:r>
        </w:del>
      </w:ins>
      <w:ins w:id="431" w:author="Hyojun Park [2]" w:date="2023-09-05T14:58:00Z">
        <w:del w:id="432" w:author="Keith Gennuso" w:date="2023-09-12T11:45:00Z">
          <w:r w:rsidR="004655CB" w:rsidDel="00B20324">
            <w:rPr>
              <w:rFonts w:eastAsia="DejaVu Sans" w:cs="Arial"/>
              <w:color w:val="000000"/>
            </w:rPr>
            <w:delText>was</w:delText>
          </w:r>
        </w:del>
      </w:ins>
      <w:ins w:id="433" w:author="Hyojun Park" w:date="2023-09-04T13:53:00Z">
        <w:del w:id="434" w:author="Keith Gennuso" w:date="2023-09-12T11:45:00Z">
          <w:r w:rsidR="00FD5B9E" w:rsidDel="00B20324">
            <w:rPr>
              <w:rFonts w:eastAsia="DejaVu Sans" w:cs="Arial"/>
              <w:color w:val="000000"/>
            </w:rPr>
            <w:delText xml:space="preserve"> not separated</w:delText>
          </w:r>
          <w:r w:rsidR="00617AAF" w:rsidDel="00B20324">
            <w:rPr>
              <w:rFonts w:eastAsia="DejaVu Sans" w:cs="Arial"/>
              <w:color w:val="000000"/>
            </w:rPr>
            <w:delText xml:space="preserve"> from the racial groups</w:delText>
          </w:r>
        </w:del>
      </w:ins>
      <w:del w:id="435" w:author="Keith Gennuso" w:date="2023-09-12T11:45:00Z">
        <w:r w:rsidR="000671B9" w:rsidRPr="00ED39BB" w:rsidDel="00B20324">
          <w:rPr>
            <w:rFonts w:eastAsia="DejaVu Sans" w:cs="Arial"/>
            <w:color w:val="000000"/>
          </w:rPr>
          <w:delText xml:space="preserve"> </w:delText>
        </w:r>
        <w:r w:rsidR="003E193C" w:rsidRPr="00ED39BB" w:rsidDel="00B20324">
          <w:rPr>
            <w:rFonts w:eastAsia="DejaVu Sans" w:cs="Arial"/>
            <w:color w:val="000000"/>
          </w:rPr>
          <w:delText xml:space="preserve">given </w:delText>
        </w:r>
        <w:r w:rsidR="000671B9" w:rsidRPr="00ED39BB" w:rsidDel="00B20324">
          <w:rPr>
            <w:rFonts w:eastAsia="DejaVu Sans" w:cs="Arial"/>
            <w:color w:val="000000"/>
          </w:rPr>
          <w:delText xml:space="preserve">the data tables provided by ACS. </w:delText>
        </w:r>
      </w:del>
      <w:r w:rsidR="000671B9" w:rsidRPr="00ED39BB">
        <w:rPr>
          <w:rFonts w:eastAsia="DejaVu Sans" w:cs="Arial"/>
          <w:color w:val="000000"/>
        </w:rPr>
        <w:t>Thus, d</w:t>
      </w:r>
      <w:r w:rsidR="003B64FB" w:rsidRPr="00ED39BB">
        <w:rPr>
          <w:rFonts w:eastAsia="DejaVu Sans" w:cs="Arial"/>
          <w:color w:val="000000"/>
        </w:rPr>
        <w:t xml:space="preserve">ata for </w:t>
      </w:r>
      <w:r w:rsidR="000671B9" w:rsidRPr="00ED39BB">
        <w:rPr>
          <w:rFonts w:eastAsia="DejaVu Sans" w:cs="Arial"/>
          <w:color w:val="000000"/>
        </w:rPr>
        <w:t xml:space="preserve">all </w:t>
      </w:r>
      <w:r w:rsidR="00D30DFE" w:rsidRPr="00ED39BB">
        <w:rPr>
          <w:rFonts w:eastAsia="DejaVu Sans" w:cs="Arial"/>
          <w:color w:val="000000"/>
        </w:rPr>
        <w:t>six</w:t>
      </w:r>
      <w:r w:rsidR="000671B9" w:rsidRPr="00ED39BB">
        <w:rPr>
          <w:rFonts w:eastAsia="DejaVu Sans" w:cs="Arial"/>
          <w:color w:val="000000"/>
        </w:rPr>
        <w:t xml:space="preserve"> </w:t>
      </w:r>
      <w:r w:rsidR="003B64FB" w:rsidRPr="00ED39BB">
        <w:rPr>
          <w:rFonts w:eastAsia="DejaVu Sans" w:cs="Arial"/>
          <w:color w:val="000000"/>
        </w:rPr>
        <w:t>racial groups include</w:t>
      </w:r>
      <w:r w:rsidR="00D30DFE" w:rsidRPr="00ED39BB">
        <w:rPr>
          <w:rFonts w:eastAsia="DejaVu Sans" w:cs="Arial"/>
          <w:color w:val="000000"/>
        </w:rPr>
        <w:t>d</w:t>
      </w:r>
      <w:r w:rsidR="003B64FB" w:rsidRPr="00ED39BB">
        <w:rPr>
          <w:rFonts w:eastAsia="DejaVu Sans" w:cs="Arial"/>
          <w:color w:val="000000"/>
        </w:rPr>
        <w:t xml:space="preserve"> </w:t>
      </w:r>
      <w:r w:rsidR="000671B9" w:rsidRPr="00ED39BB">
        <w:rPr>
          <w:rFonts w:eastAsia="DejaVu Sans" w:cs="Arial"/>
          <w:color w:val="000000"/>
        </w:rPr>
        <w:t>both</w:t>
      </w:r>
      <w:r w:rsidR="003B64FB" w:rsidRPr="00ED39BB">
        <w:rPr>
          <w:rFonts w:eastAsia="DejaVu Sans" w:cs="Arial"/>
          <w:color w:val="000000"/>
        </w:rPr>
        <w:t xml:space="preserve"> Hispanic and Latino </w:t>
      </w:r>
      <w:r w:rsidR="000671B9" w:rsidRPr="00ED39BB">
        <w:rPr>
          <w:rFonts w:eastAsia="DejaVu Sans" w:cs="Arial"/>
          <w:color w:val="000000"/>
        </w:rPr>
        <w:t>householders and non-Hispanic and Latino householders</w:t>
      </w:r>
      <w:r w:rsidR="003B64FB" w:rsidRPr="00ED39BB">
        <w:rPr>
          <w:rFonts w:eastAsia="DejaVu Sans" w:cs="Arial"/>
          <w:color w:val="000000"/>
        </w:rPr>
        <w:t xml:space="preserve">. </w:t>
      </w:r>
      <w:ins w:id="436" w:author="Hyojun Park [2]" w:date="2023-09-03T15:52:00Z">
        <w:del w:id="437" w:author="Hyojun Park" w:date="2023-09-03T16:57:00Z">
          <w:r w:rsidR="008E5E03" w:rsidDel="00A83469">
            <w:rPr>
              <w:rFonts w:eastAsia="DejaVu Sans" w:cs="Arial"/>
              <w:color w:val="000000"/>
            </w:rPr>
            <w:delText>The ACS data</w:delText>
          </w:r>
          <w:r w:rsidR="00707EF2" w:rsidDel="00A83469">
            <w:rPr>
              <w:rFonts w:eastAsia="DejaVu Sans" w:cs="Arial"/>
              <w:color w:val="000000"/>
            </w:rPr>
            <w:delText>set</w:delText>
          </w:r>
        </w:del>
      </w:ins>
      <w:ins w:id="438" w:author="Hyojun Park [2]" w:date="2023-09-03T15:53:00Z">
        <w:del w:id="439" w:author="Hyojun Park" w:date="2023-09-03T16:57:00Z">
          <w:r w:rsidR="00707EF2" w:rsidDel="00A83469">
            <w:rPr>
              <w:rFonts w:eastAsia="DejaVu Sans" w:cs="Arial"/>
              <w:color w:val="000000"/>
            </w:rPr>
            <w:delText xml:space="preserve">s were accessed </w:delText>
          </w:r>
        </w:del>
      </w:ins>
      <w:ins w:id="440" w:author="Hyojun Park [2]" w:date="2023-09-03T15:52:00Z">
        <w:del w:id="441" w:author="Hyojun Park" w:date="2023-09-03T16:57:00Z">
          <w:r w:rsidR="008E5E03" w:rsidRPr="00ED39BB" w:rsidDel="00A83469">
            <w:rPr>
              <w:rFonts w:cs="Arial"/>
            </w:rPr>
            <w:delText xml:space="preserve">using the Census Bureau </w:delText>
          </w:r>
          <w:r w:rsidR="008E5E03" w:rsidRPr="00971799" w:rsidDel="00A83469">
            <w:rPr>
              <w:rFonts w:cs="Arial"/>
            </w:rPr>
            <w:delText>application programming interface</w:delText>
          </w:r>
          <w:r w:rsidR="008E5E03" w:rsidDel="00A83469">
            <w:rPr>
              <w:rFonts w:cs="Arial"/>
            </w:rPr>
            <w:delText xml:space="preserve"> (API)</w:delText>
          </w:r>
          <w:r w:rsidR="008E5E03" w:rsidRPr="00ED39BB" w:rsidDel="00A83469">
            <w:rPr>
              <w:rFonts w:cs="Arial"/>
            </w:rPr>
            <w:delText xml:space="preserve"> system.</w:delText>
          </w:r>
          <w:r w:rsidR="008E5E03" w:rsidRPr="00ED39BB" w:rsidDel="00A83469">
            <w:rPr>
              <w:rFonts w:cs="Arial"/>
              <w:vertAlign w:val="superscript"/>
            </w:rPr>
            <w:delText>14</w:delText>
          </w:r>
        </w:del>
      </w:ins>
      <w:moveFromRangeStart w:id="442" w:author="Hyojun Park [2]" w:date="2023-09-01T23:32:00Z" w:name="move144503561"/>
      <w:moveFrom w:id="443" w:author="Hyojun Park [2]" w:date="2023-09-01T23:32:00Z">
        <w:del w:id="444" w:author="Hyojun Park" w:date="2023-09-03T16:57:00Z">
          <w:r w:rsidRPr="00ED39BB" w:rsidDel="00A83469">
            <w:rPr>
              <w:rFonts w:cs="Arial"/>
            </w:rPr>
            <w:delText xml:space="preserve">R </w:delText>
          </w:r>
          <w:commentRangeStart w:id="445"/>
          <w:r w:rsidRPr="00ED39BB" w:rsidDel="00A83469">
            <w:rPr>
              <w:rFonts w:cs="Arial"/>
            </w:rPr>
            <w:delText>packages</w:delText>
          </w:r>
          <w:commentRangeEnd w:id="445"/>
          <w:r w:rsidR="00EA0F98" w:rsidDel="00A83469">
            <w:rPr>
              <w:rStyle w:val="CommentReference"/>
              <w:rFonts w:asciiTheme="minorHAnsi" w:hAnsiTheme="minorHAnsi"/>
            </w:rPr>
            <w:commentReference w:id="445"/>
          </w:r>
          <w:r w:rsidRPr="00ED39BB" w:rsidDel="00A83469">
            <w:rPr>
              <w:rFonts w:cs="Arial"/>
            </w:rPr>
            <w:delText xml:space="preserve">, such as </w:delText>
          </w:r>
          <w:r w:rsidRPr="00ED39BB" w:rsidDel="00A83469">
            <w:rPr>
              <w:rFonts w:cs="Arial"/>
              <w:i/>
              <w:iCs/>
            </w:rPr>
            <w:delText>tidycensus</w:delText>
          </w:r>
          <w:r w:rsidRPr="00ED39BB" w:rsidDel="00A83469">
            <w:rPr>
              <w:rFonts w:cs="Arial"/>
            </w:rPr>
            <w:delText xml:space="preserve"> and </w:delText>
          </w:r>
          <w:r w:rsidRPr="00ED39BB" w:rsidDel="00A83469">
            <w:rPr>
              <w:rFonts w:cs="Arial"/>
              <w:i/>
              <w:iCs/>
            </w:rPr>
            <w:delText>ineq</w:delText>
          </w:r>
          <w:r w:rsidRPr="00ED39BB" w:rsidDel="00A83469">
            <w:rPr>
              <w:rFonts w:cs="Arial"/>
            </w:rPr>
            <w:delText>, were utilized to maintain the most updated estimates from Census and the 2019 ACS 5-year estimates and calculate of disparity indices.</w:delText>
          </w:r>
          <w:r w:rsidRPr="00ED39BB" w:rsidDel="00A83469">
            <w:rPr>
              <w:rFonts w:cs="Arial"/>
              <w:vertAlign w:val="superscript"/>
            </w:rPr>
            <w:delText>15–17</w:delText>
          </w:r>
          <w:r w:rsidR="00A561A3" w:rsidRPr="00ED39BB" w:rsidDel="00A83469">
            <w:rPr>
              <w:rFonts w:cs="Arial"/>
              <w:vertAlign w:val="superscript"/>
            </w:rPr>
            <w:delText xml:space="preserve"> </w:delText>
          </w:r>
          <w:r w:rsidR="00A561A3" w:rsidRPr="00ED39BB" w:rsidDel="00A83469">
            <w:rPr>
              <w:rFonts w:cs="Arial"/>
            </w:rPr>
            <w:delText>Utah State University institutional review board considered this study exempt from review because the data had been previously collected and de-identified.</w:delText>
          </w:r>
        </w:del>
      </w:moveFrom>
      <w:moveFromRangeEnd w:id="442"/>
    </w:p>
    <w:p w14:paraId="0754693C" w14:textId="77777777" w:rsidR="000C1BA8" w:rsidRPr="00ED39BB" w:rsidRDefault="000C1BA8" w:rsidP="000C1BA8">
      <w:pPr>
        <w:pStyle w:val="Heading2"/>
        <w:rPr>
          <w:ins w:id="446" w:author="Hyojun Park" w:date="2023-09-03T17:35:00Z"/>
          <w:rFonts w:cs="Arial"/>
        </w:rPr>
      </w:pPr>
      <w:ins w:id="447" w:author="Hyojun Park" w:date="2023-09-03T17:35:00Z">
        <w:r w:rsidRPr="00ED39BB">
          <w:rPr>
            <w:rFonts w:cs="Arial"/>
          </w:rPr>
          <w:t>Census Tract and Subpopulation Model</w:t>
        </w:r>
        <w:r>
          <w:rPr>
            <w:rFonts w:cs="Arial"/>
          </w:rPr>
          <w:t>s</w:t>
        </w:r>
      </w:ins>
    </w:p>
    <w:p w14:paraId="5041B240" w14:textId="375BD087" w:rsidR="000C1BA8" w:rsidRPr="00ED39BB" w:rsidRDefault="00EA1E78" w:rsidP="000C1BA8">
      <w:pPr>
        <w:pStyle w:val="BodyText"/>
        <w:rPr>
          <w:rFonts w:eastAsia="DejaVu Sans" w:cs="Arial"/>
          <w:color w:val="000000"/>
        </w:rPr>
      </w:pPr>
      <w:ins w:id="448" w:author="Hyojun Park" w:date="2023-09-05T13:08:00Z">
        <w:r>
          <w:rPr>
            <w:rFonts w:cs="Arial"/>
          </w:rPr>
          <w:t>T</w:t>
        </w:r>
        <w:r w:rsidRPr="007C6546">
          <w:rPr>
            <w:rFonts w:cs="Arial"/>
          </w:rPr>
          <w:t xml:space="preserve">his paper </w:t>
        </w:r>
        <w:r>
          <w:rPr>
            <w:rFonts w:cs="Arial"/>
          </w:rPr>
          <w:t>proposes constructing</w:t>
        </w:r>
        <w:r w:rsidRPr="007C6546">
          <w:rPr>
            <w:rFonts w:cs="Arial"/>
          </w:rPr>
          <w:t xml:space="preserve"> </w:t>
        </w:r>
        <w:commentRangeStart w:id="449"/>
        <w:commentRangeStart w:id="450"/>
        <w:r w:rsidRPr="007C6546">
          <w:rPr>
            <w:rFonts w:cs="Arial"/>
          </w:rPr>
          <w:t>pseudo-population</w:t>
        </w:r>
      </w:ins>
      <w:ins w:id="451" w:author="Hyojun Park" w:date="2023-09-05T20:45:00Z">
        <w:r w:rsidR="005F6ABD">
          <w:rPr>
            <w:rFonts w:cs="Arial"/>
          </w:rPr>
          <w:t>s</w:t>
        </w:r>
      </w:ins>
      <w:ins w:id="452" w:author="Hyojun Park" w:date="2023-09-05T13:08:00Z">
        <w:r w:rsidRPr="007C6546">
          <w:rPr>
            <w:rFonts w:cs="Arial"/>
          </w:rPr>
          <w:t xml:space="preserve"> </w:t>
        </w:r>
      </w:ins>
      <w:commentRangeEnd w:id="449"/>
      <w:r w:rsidR="005161F4">
        <w:rPr>
          <w:rStyle w:val="CommentReference"/>
          <w:rFonts w:asciiTheme="minorHAnsi" w:hAnsiTheme="minorHAnsi"/>
        </w:rPr>
        <w:commentReference w:id="449"/>
      </w:r>
      <w:commentRangeEnd w:id="450"/>
      <w:r w:rsidR="00567D45">
        <w:rPr>
          <w:rStyle w:val="CommentReference"/>
          <w:rFonts w:asciiTheme="minorHAnsi" w:hAnsiTheme="minorHAnsi"/>
        </w:rPr>
        <w:commentReference w:id="450"/>
      </w:r>
      <w:ins w:id="453" w:author="Hyojun Park" w:date="2023-09-05T13:08:00Z">
        <w:r w:rsidRPr="007C6546">
          <w:rPr>
            <w:rFonts w:cs="Arial"/>
          </w:rPr>
          <w:t xml:space="preserve">at the household level from tabulated summary statistics to enhance the calculation and assessment of disparity indices </w:t>
        </w:r>
        <w:r>
          <w:rPr>
            <w:rFonts w:cs="Arial"/>
          </w:rPr>
          <w:t xml:space="preserve">of </w:t>
        </w:r>
        <w:r w:rsidRPr="007C6546">
          <w:rPr>
            <w:rFonts w:cs="Arial"/>
          </w:rPr>
          <w:t>individual</w:t>
        </w:r>
        <w:r>
          <w:rPr>
            <w:rFonts w:cs="Arial"/>
          </w:rPr>
          <w:t>-</w:t>
        </w:r>
        <w:r w:rsidRPr="007C6546">
          <w:rPr>
            <w:rFonts w:cs="Arial"/>
          </w:rPr>
          <w:t xml:space="preserve"> or household</w:t>
        </w:r>
        <w:r>
          <w:rPr>
            <w:rFonts w:cs="Arial"/>
          </w:rPr>
          <w:t>-</w:t>
        </w:r>
        <w:r w:rsidRPr="007C6546">
          <w:rPr>
            <w:rFonts w:cs="Arial"/>
          </w:rPr>
          <w:t xml:space="preserve">level </w:t>
        </w:r>
        <w:commentRangeStart w:id="454"/>
        <w:r w:rsidRPr="007C6546">
          <w:rPr>
            <w:rFonts w:cs="Arial"/>
          </w:rPr>
          <w:t>data</w:t>
        </w:r>
      </w:ins>
      <w:commentRangeEnd w:id="454"/>
      <w:r w:rsidR="005161F4">
        <w:rPr>
          <w:rStyle w:val="CommentReference"/>
          <w:rFonts w:asciiTheme="minorHAnsi" w:hAnsiTheme="minorHAnsi"/>
        </w:rPr>
        <w:commentReference w:id="454"/>
      </w:r>
      <w:ins w:id="455" w:author="Hyojun Park" w:date="2023-09-05T13:08:00Z">
        <w:r w:rsidRPr="007C6546">
          <w:rPr>
            <w:rFonts w:cs="Arial"/>
          </w:rPr>
          <w:t xml:space="preserve">. </w:t>
        </w:r>
      </w:ins>
      <w:ins w:id="456" w:author="Hyojun Park" w:date="2023-09-03T17:35:00Z">
        <w:r w:rsidR="000C1BA8">
          <w:rPr>
            <w:rFonts w:cs="Arial"/>
          </w:rPr>
          <w:t xml:space="preserve">Two </w:t>
        </w:r>
      </w:ins>
      <w:ins w:id="457" w:author="Hyojun Park [2]" w:date="2023-09-04T19:42:00Z">
        <w:r w:rsidR="00C50E89">
          <w:rPr>
            <w:rFonts w:cs="Arial"/>
          </w:rPr>
          <w:t xml:space="preserve">pseudo-populations </w:t>
        </w:r>
      </w:ins>
      <w:ins w:id="458" w:author="Hyojun Park" w:date="2023-09-03T17:35:00Z">
        <w:del w:id="459" w:author="Hyojun Park [2]" w:date="2023-09-04T19:42:00Z">
          <w:r w:rsidR="000C1BA8" w:rsidDel="00C50E89">
            <w:rPr>
              <w:rFonts w:cs="Arial"/>
            </w:rPr>
            <w:delText xml:space="preserve">analytic datasets </w:delText>
          </w:r>
        </w:del>
        <w:r w:rsidR="000C1BA8">
          <w:rPr>
            <w:rFonts w:cs="Arial"/>
          </w:rPr>
          <w:lastRenderedPageBreak/>
          <w:t>were constructed with a household as a unit of analysis based on the availability of estimates for the overall and race-specific MHI at the census</w:t>
        </w:r>
        <w:del w:id="460" w:author="Elizabeth Blomberg" w:date="2023-09-14T13:26:00Z">
          <w:r w:rsidR="000C1BA8" w:rsidDel="00567D45">
            <w:rPr>
              <w:rFonts w:cs="Arial"/>
            </w:rPr>
            <w:delText xml:space="preserve"> </w:delText>
          </w:r>
        </w:del>
      </w:ins>
      <w:ins w:id="461" w:author="Elizabeth Blomberg" w:date="2023-09-14T13:26:00Z">
        <w:r w:rsidR="00567D45">
          <w:rPr>
            <w:rFonts w:cs="Arial"/>
          </w:rPr>
          <w:t>-</w:t>
        </w:r>
      </w:ins>
      <w:ins w:id="462" w:author="Hyojun Park" w:date="2023-09-03T17:35:00Z">
        <w:r w:rsidR="000C1BA8">
          <w:rPr>
            <w:rFonts w:cs="Arial"/>
          </w:rPr>
          <w:t xml:space="preserve">tract level in the ACS. </w:t>
        </w:r>
        <w:r w:rsidR="000C1BA8" w:rsidRPr="00ED39BB">
          <w:rPr>
            <w:rFonts w:cs="Arial"/>
          </w:rPr>
          <w:t>A census tract model u</w:t>
        </w:r>
        <w:r w:rsidR="000C1BA8">
          <w:rPr>
            <w:rFonts w:cs="Arial"/>
          </w:rPr>
          <w:t xml:space="preserve">tilized </w:t>
        </w:r>
        <w:r w:rsidR="000C1BA8" w:rsidRPr="00ED39BB">
          <w:rPr>
            <w:rFonts w:cs="Arial"/>
          </w:rPr>
          <w:t xml:space="preserve">the </w:t>
        </w:r>
        <w:r w:rsidR="000C1BA8">
          <w:rPr>
            <w:rFonts w:cs="Arial"/>
          </w:rPr>
          <w:t xml:space="preserve">overall </w:t>
        </w:r>
        <w:r w:rsidR="000C1BA8" w:rsidRPr="00ED39BB">
          <w:rPr>
            <w:rFonts w:cs="Arial"/>
          </w:rPr>
          <w:t>MHI</w:t>
        </w:r>
        <w:r w:rsidR="000C1BA8">
          <w:rPr>
            <w:rFonts w:cs="Arial"/>
          </w:rPr>
          <w:t xml:space="preserve"> in a census tract as an estimate for each household, </w:t>
        </w:r>
      </w:ins>
      <w:ins w:id="463" w:author="Hyojun Park [2]" w:date="2023-09-05T15:01:00Z">
        <w:r w:rsidR="00587C77">
          <w:rPr>
            <w:rFonts w:cs="Arial"/>
          </w:rPr>
          <w:t xml:space="preserve">whereas </w:t>
        </w:r>
      </w:ins>
      <w:ins w:id="464" w:author="Hyojun Park" w:date="2023-09-03T17:35:00Z">
        <w:del w:id="465" w:author="Hyojun Park [2]" w:date="2023-09-05T15:01:00Z">
          <w:r w:rsidR="000C1BA8" w:rsidDel="00587C77">
            <w:rPr>
              <w:rFonts w:cs="Arial"/>
            </w:rPr>
            <w:delText xml:space="preserve">while </w:delText>
          </w:r>
        </w:del>
        <w:r w:rsidR="000C1BA8">
          <w:rPr>
            <w:rFonts w:cs="Arial"/>
          </w:rPr>
          <w:t xml:space="preserve">the subpopulation model </w:t>
        </w:r>
        <w:commentRangeStart w:id="466"/>
        <w:del w:id="467" w:author="Keith Gennuso" w:date="2023-09-12T11:53:00Z">
          <w:r w:rsidR="000C1BA8" w:rsidDel="007662F4">
            <w:rPr>
              <w:rFonts w:cs="Arial"/>
            </w:rPr>
            <w:delText>used</w:delText>
          </w:r>
        </w:del>
      </w:ins>
      <w:ins w:id="468" w:author="Keith Gennuso" w:date="2023-09-12T11:53:00Z">
        <w:r w:rsidR="007662F4">
          <w:rPr>
            <w:rFonts w:cs="Arial"/>
          </w:rPr>
          <w:t>added</w:t>
        </w:r>
      </w:ins>
      <w:ins w:id="469" w:author="Hyojun Park" w:date="2023-09-03T17:35:00Z">
        <w:r w:rsidR="000C1BA8">
          <w:rPr>
            <w:rFonts w:cs="Arial"/>
          </w:rPr>
          <w:t xml:space="preserve"> </w:t>
        </w:r>
      </w:ins>
      <w:commentRangeEnd w:id="466"/>
      <w:r w:rsidR="007662F4">
        <w:rPr>
          <w:rStyle w:val="CommentReference"/>
          <w:rFonts w:asciiTheme="minorHAnsi" w:hAnsiTheme="minorHAnsi"/>
        </w:rPr>
        <w:commentReference w:id="466"/>
      </w:r>
      <w:ins w:id="470" w:author="Hyojun Park" w:date="2023-09-03T17:35:00Z">
        <w:r w:rsidR="000C1BA8" w:rsidRPr="00ED39BB">
          <w:rPr>
            <w:rFonts w:cs="Arial"/>
          </w:rPr>
          <w:t xml:space="preserve">mutually exclusive </w:t>
        </w:r>
        <w:r w:rsidR="000C1BA8">
          <w:rPr>
            <w:rFonts w:cs="Arial"/>
          </w:rPr>
          <w:t xml:space="preserve">race-specific MHI </w:t>
        </w:r>
        <w:del w:id="471" w:author="Hyojun Park [2]" w:date="2023-09-05T15:01:00Z">
          <w:r w:rsidR="000C1BA8" w:rsidDel="00807ECC">
            <w:rPr>
              <w:rFonts w:cs="Arial"/>
            </w:rPr>
            <w:delText xml:space="preserve">for each household </w:delText>
          </w:r>
        </w:del>
        <w:r w:rsidR="000C1BA8">
          <w:rPr>
            <w:rFonts w:cs="Arial"/>
          </w:rPr>
          <w:t>in the census tract. T</w:t>
        </w:r>
        <w:del w:id="472" w:author="Hyojun Park [2]" w:date="2023-09-05T15:02:00Z">
          <w:r w:rsidR="000C1BA8" w:rsidDel="007E6E85">
            <w:rPr>
              <w:rFonts w:cs="Arial"/>
            </w:rPr>
            <w:delText>hus, t</w:delText>
          </w:r>
        </w:del>
        <w:r w:rsidR="000C1BA8">
          <w:rPr>
            <w:rFonts w:cs="Arial"/>
          </w:rPr>
          <w:t xml:space="preserve">he </w:t>
        </w:r>
      </w:ins>
      <w:ins w:id="473" w:author="Hyojun Park [2]" w:date="2023-09-05T15:02:00Z">
        <w:r w:rsidR="00966BC8">
          <w:rPr>
            <w:rFonts w:cs="Arial"/>
          </w:rPr>
          <w:t xml:space="preserve">pseudo-population </w:t>
        </w:r>
      </w:ins>
      <w:ins w:id="474" w:author="Hyojun Park" w:date="2023-09-03T17:35:00Z">
        <w:del w:id="475" w:author="Hyojun Park [2]" w:date="2023-09-05T15:02:00Z">
          <w:r w:rsidR="000C1BA8" w:rsidDel="00966BC8">
            <w:rPr>
              <w:rFonts w:cs="Arial"/>
            </w:rPr>
            <w:delText xml:space="preserve">analytic dataset </w:delText>
          </w:r>
        </w:del>
        <w:r w:rsidR="000C1BA8">
          <w:rPr>
            <w:rFonts w:cs="Arial"/>
          </w:rPr>
          <w:t xml:space="preserve">of the census tract model represents a group of households whose household income is equal to the overall MHI in the census tract, </w:t>
        </w:r>
        <w:del w:id="476" w:author="Hyojun Park [2]" w:date="2023-09-05T15:03:00Z">
          <w:r w:rsidR="000C1BA8" w:rsidDel="003208CC">
            <w:rPr>
              <w:rFonts w:cs="Arial"/>
            </w:rPr>
            <w:delText>while</w:delText>
          </w:r>
        </w:del>
      </w:ins>
      <w:ins w:id="477" w:author="Hyojun Park [2]" w:date="2023-09-05T15:03:00Z">
        <w:r w:rsidR="003208CC">
          <w:rPr>
            <w:rFonts w:cs="Arial"/>
          </w:rPr>
          <w:t>and</w:t>
        </w:r>
      </w:ins>
      <w:ins w:id="478" w:author="Hyojun Park" w:date="2023-09-03T17:35:00Z">
        <w:r w:rsidR="000C1BA8">
          <w:rPr>
            <w:rFonts w:cs="Arial"/>
          </w:rPr>
          <w:t xml:space="preserve"> that of the subpopulation model </w:t>
        </w:r>
        <w:del w:id="479" w:author="Hyojun Park [2]" w:date="2023-09-05T15:05:00Z">
          <w:r w:rsidR="000C1BA8" w:rsidDel="00CA7A55">
            <w:rPr>
              <w:rFonts w:cs="Arial"/>
            </w:rPr>
            <w:delText>represents</w:delText>
          </w:r>
        </w:del>
      </w:ins>
      <w:ins w:id="480" w:author="Hyojun Park [2]" w:date="2023-09-05T15:05:00Z">
        <w:r w:rsidR="00CA7A55">
          <w:rPr>
            <w:rFonts w:cs="Arial"/>
          </w:rPr>
          <w:t>indicates</w:t>
        </w:r>
      </w:ins>
      <w:ins w:id="481" w:author="Hyojun Park" w:date="2023-09-03T17:35:00Z">
        <w:r w:rsidR="000C1BA8">
          <w:rPr>
            <w:rFonts w:cs="Arial"/>
          </w:rPr>
          <w:t xml:space="preserve"> a group of households whose </w:t>
        </w:r>
      </w:ins>
      <w:ins w:id="482" w:author="Hyojun Park [2]" w:date="2023-09-05T15:03:00Z">
        <w:r w:rsidR="00CC5DBD">
          <w:rPr>
            <w:rFonts w:cs="Arial"/>
          </w:rPr>
          <w:t xml:space="preserve">household </w:t>
        </w:r>
      </w:ins>
      <w:ins w:id="483" w:author="Hyojun Park" w:date="2023-09-03T17:35:00Z">
        <w:del w:id="484" w:author="Hyojun Park [2]" w:date="2023-09-05T15:03:00Z">
          <w:r w:rsidR="000C1BA8" w:rsidDel="00CC5DBD">
            <w:rPr>
              <w:rFonts w:cs="Arial"/>
            </w:rPr>
            <w:delText xml:space="preserve">median </w:delText>
          </w:r>
        </w:del>
        <w:r w:rsidR="000C1BA8">
          <w:rPr>
            <w:rFonts w:cs="Arial"/>
          </w:rPr>
          <w:t>income is equal to the race-specific MHI in the census tract.</w:t>
        </w:r>
      </w:ins>
      <w:ins w:id="485" w:author="Hyojun Park [2]" w:date="2023-09-05T15:20:00Z">
        <w:r w:rsidR="00B31AAE">
          <w:rPr>
            <w:rFonts w:cs="Arial"/>
          </w:rPr>
          <w:t xml:space="preserve"> </w:t>
        </w:r>
        <w:r w:rsidR="00660B20">
          <w:rPr>
            <w:rFonts w:cs="Arial"/>
          </w:rPr>
          <w:t xml:space="preserve">In other words, </w:t>
        </w:r>
        <w:r w:rsidR="00B31AAE">
          <w:rPr>
            <w:rFonts w:cs="Arial"/>
          </w:rPr>
          <w:t>pse</w:t>
        </w:r>
        <w:r w:rsidR="00660B20">
          <w:rPr>
            <w:rFonts w:cs="Arial"/>
          </w:rPr>
          <w:t xml:space="preserve">udo-populations </w:t>
        </w:r>
      </w:ins>
      <w:ins w:id="486" w:author="Hyojun Park [2]" w:date="2023-09-05T15:31:00Z">
        <w:r w:rsidR="00136DF6">
          <w:rPr>
            <w:rFonts w:cs="Arial"/>
          </w:rPr>
          <w:t xml:space="preserve">in this study </w:t>
        </w:r>
      </w:ins>
      <w:ins w:id="487" w:author="Hyojun Park [2]" w:date="2023-09-05T15:20:00Z">
        <w:r w:rsidR="00660B20">
          <w:rPr>
            <w:rFonts w:cs="Arial"/>
          </w:rPr>
          <w:t>are weighted datasets by the number of house</w:t>
        </w:r>
      </w:ins>
      <w:ins w:id="488" w:author="Hyojun Park [2]" w:date="2023-09-05T15:21:00Z">
        <w:r w:rsidR="00660B20">
          <w:rPr>
            <w:rFonts w:cs="Arial"/>
          </w:rPr>
          <w:t>holds</w:t>
        </w:r>
        <w:r w:rsidR="00E94BA1">
          <w:rPr>
            <w:rFonts w:cs="Arial"/>
          </w:rPr>
          <w:t xml:space="preserve"> in census tracts.</w:t>
        </w:r>
      </w:ins>
    </w:p>
    <w:p w14:paraId="2A3F286B" w14:textId="77777777" w:rsidR="00785C74" w:rsidRPr="00ED39BB" w:rsidRDefault="00891AA1">
      <w:pPr>
        <w:pStyle w:val="Heading2"/>
        <w:rPr>
          <w:rFonts w:cs="Arial"/>
        </w:rPr>
      </w:pPr>
      <w:bookmarkStart w:id="489" w:name="disparity-indices"/>
      <w:bookmarkEnd w:id="198"/>
      <w:r w:rsidRPr="00ED39BB">
        <w:rPr>
          <w:rFonts w:cs="Arial"/>
        </w:rPr>
        <w:t>Disparity Indices</w:t>
      </w:r>
    </w:p>
    <w:p w14:paraId="53FE58CD" w14:textId="1808F082" w:rsidR="00785C74" w:rsidRPr="00ED39BB" w:rsidRDefault="00276045">
      <w:pPr>
        <w:pStyle w:val="FirstParagraph"/>
        <w:rPr>
          <w:rFonts w:cs="Arial"/>
        </w:rPr>
      </w:pPr>
      <w:del w:id="490" w:author="Hyojun Park [2]" w:date="2023-09-05T15:06:00Z">
        <w:r w:rsidRPr="00ED39BB" w:rsidDel="0077726C">
          <w:rPr>
            <w:rFonts w:cs="Arial"/>
          </w:rPr>
          <w:delText>This</w:delText>
        </w:r>
        <w:r w:rsidR="00891AA1" w:rsidRPr="00ED39BB" w:rsidDel="0077726C">
          <w:rPr>
            <w:rFonts w:cs="Arial"/>
          </w:rPr>
          <w:delText xml:space="preserve"> study evaluated t</w:delText>
        </w:r>
      </w:del>
      <w:ins w:id="491" w:author="Hyojun Park [2]" w:date="2023-09-05T15:06:00Z">
        <w:r w:rsidR="0077726C">
          <w:rPr>
            <w:rFonts w:cs="Arial"/>
          </w:rPr>
          <w:t>T</w:t>
        </w:r>
      </w:ins>
      <w:r w:rsidR="00891AA1" w:rsidRPr="00ED39BB">
        <w:rPr>
          <w:rFonts w:cs="Arial"/>
        </w:rPr>
        <w:t>hree common</w:t>
      </w:r>
      <w:del w:id="492" w:author="Hyojun Park [2]" w:date="2023-09-05T15:06:00Z">
        <w:r w:rsidR="00891AA1" w:rsidRPr="00ED39BB" w:rsidDel="00924278">
          <w:rPr>
            <w:rFonts w:cs="Arial"/>
          </w:rPr>
          <w:delText>ly used</w:delText>
        </w:r>
      </w:del>
      <w:r w:rsidR="00891AA1" w:rsidRPr="00ED39BB">
        <w:rPr>
          <w:rFonts w:cs="Arial"/>
        </w:rPr>
        <w:t xml:space="preserve"> disparity indices, including the disparity ratio, Gini index, and Atkinson’s index</w:t>
      </w:r>
      <w:ins w:id="493" w:author="Hyojun Park [2]" w:date="2023-09-05T15:06:00Z">
        <w:r w:rsidR="00924278">
          <w:rPr>
            <w:rFonts w:cs="Arial"/>
          </w:rPr>
          <w:t xml:space="preserve">, were </w:t>
        </w:r>
      </w:ins>
      <w:ins w:id="494" w:author="Hyojun Park [2]" w:date="2023-09-05T15:07:00Z">
        <w:r w:rsidR="00924278">
          <w:rPr>
            <w:rFonts w:cs="Arial"/>
          </w:rPr>
          <w:t>estimated from pseudo-population</w:t>
        </w:r>
        <w:r w:rsidR="006058C0">
          <w:rPr>
            <w:rFonts w:cs="Arial"/>
          </w:rPr>
          <w:t>s of the census tract and subpopulation models</w:t>
        </w:r>
      </w:ins>
      <w:r w:rsidR="00891AA1" w:rsidRPr="00ED39BB">
        <w:rPr>
          <w:rFonts w:cs="Arial"/>
        </w:rPr>
        <w:t xml:space="preserve">. As indicated by the different definitions, each disparity index </w:t>
      </w:r>
      <w:del w:id="495" w:author="Hyojun Park" w:date="2023-09-05T12:28:00Z">
        <w:r w:rsidR="00891AA1" w:rsidRPr="00ED39BB" w:rsidDel="00A87583">
          <w:rPr>
            <w:rFonts w:cs="Arial"/>
          </w:rPr>
          <w:delText xml:space="preserve">may </w:delText>
        </w:r>
      </w:del>
      <w:r w:rsidR="00891AA1" w:rsidRPr="00ED39BB">
        <w:rPr>
          <w:rFonts w:cs="Arial"/>
        </w:rPr>
        <w:t>capture</w:t>
      </w:r>
      <w:ins w:id="496" w:author="Hyojun Park" w:date="2023-09-05T12:28:00Z">
        <w:r w:rsidR="00A87583">
          <w:rPr>
            <w:rFonts w:cs="Arial"/>
          </w:rPr>
          <w:t>s</w:t>
        </w:r>
      </w:ins>
      <w:r w:rsidR="00891AA1" w:rsidRPr="00ED39BB">
        <w:rPr>
          <w:rFonts w:cs="Arial"/>
        </w:rPr>
        <w:t xml:space="preserve"> a unique aspect of disparity.</w:t>
      </w:r>
      <w:r w:rsidRPr="00ED39BB">
        <w:rPr>
          <w:rFonts w:cs="Arial"/>
          <w:vertAlign w:val="superscript"/>
        </w:rPr>
        <w:t>18–21</w:t>
      </w:r>
    </w:p>
    <w:p w14:paraId="5FA198B2" w14:textId="0D68DE09" w:rsidR="00785C74" w:rsidRPr="00ED39BB" w:rsidRDefault="00891AA1">
      <w:pPr>
        <w:pStyle w:val="BodyText"/>
        <w:rPr>
          <w:rFonts w:cs="Arial"/>
        </w:rPr>
      </w:pPr>
      <w:r w:rsidRPr="00ED39BB">
        <w:rPr>
          <w:rFonts w:cs="Arial"/>
        </w:rPr>
        <w:t xml:space="preserve">The disparity ratio, the ratio of any two percentiles, is one of the most common and intuitive indices. For instance, each of the </w:t>
      </w:r>
      <m:oMath>
        <m:sSup>
          <m:sSupPr>
            <m:ctrlPr>
              <w:rPr>
                <w:rFonts w:ascii="Cambria Math" w:hAnsi="Cambria Math" w:cs="Arial"/>
              </w:rPr>
            </m:ctrlPr>
          </m:sSupPr>
          <m:e>
            <m:r>
              <w:rPr>
                <w:rFonts w:ascii="Cambria Math" w:hAnsi="Cambria Math" w:cs="Arial"/>
              </w:rPr>
              <m:t>90</m:t>
            </m:r>
          </m:e>
          <m:sup>
            <m:r>
              <w:rPr>
                <w:rFonts w:ascii="Cambria Math" w:hAnsi="Cambria Math" w:cs="Arial"/>
              </w:rPr>
              <m:t>th</m:t>
            </m:r>
          </m:sup>
        </m:sSup>
        <m:r>
          <m:rPr>
            <m:sty m:val="p"/>
          </m:rPr>
          <w:rPr>
            <w:rFonts w:ascii="Cambria Math" w:hAnsi="Cambria Math" w:cs="Arial"/>
          </w:rPr>
          <m:t>-</m:t>
        </m:r>
        <m:r>
          <w:rPr>
            <w:rFonts w:ascii="Cambria Math" w:hAnsi="Cambria Math" w:cs="Arial"/>
          </w:rPr>
          <m:t>to</m:t>
        </m:r>
        <m:r>
          <m:rPr>
            <m:sty m:val="p"/>
          </m:rPr>
          <w:rPr>
            <w:rFonts w:ascii="Cambria Math" w:hAnsi="Cambria Math" w:cs="Arial"/>
          </w:rPr>
          <m:t>-</m:t>
        </m:r>
        <m:sSup>
          <m:sSupPr>
            <m:ctrlPr>
              <w:rPr>
                <w:rFonts w:ascii="Cambria Math" w:hAnsi="Cambria Math" w:cs="Arial"/>
              </w:rPr>
            </m:ctrlPr>
          </m:sSupPr>
          <m:e>
            <m:r>
              <w:rPr>
                <w:rFonts w:ascii="Cambria Math" w:hAnsi="Cambria Math" w:cs="Arial"/>
              </w:rPr>
              <m:t>10</m:t>
            </m:r>
          </m:e>
          <m:sup>
            <m:r>
              <w:rPr>
                <w:rFonts w:ascii="Cambria Math" w:hAnsi="Cambria Math" w:cs="Arial"/>
              </w:rPr>
              <m:t>th</m:t>
            </m:r>
          </m:sup>
        </m:sSup>
      </m:oMath>
      <w:r w:rsidRPr="00ED39BB">
        <w:rPr>
          <w:rFonts w:cs="Arial"/>
        </w:rPr>
        <w:t xml:space="preserve">, the </w:t>
      </w:r>
      <m:oMath>
        <m:sSup>
          <m:sSupPr>
            <m:ctrlPr>
              <w:rPr>
                <w:rFonts w:ascii="Cambria Math" w:hAnsi="Cambria Math" w:cs="Arial"/>
              </w:rPr>
            </m:ctrlPr>
          </m:sSupPr>
          <m:e>
            <m:r>
              <w:rPr>
                <w:rFonts w:ascii="Cambria Math" w:hAnsi="Cambria Math" w:cs="Arial"/>
              </w:rPr>
              <m:t>80</m:t>
            </m:r>
          </m:e>
          <m:sup>
            <m:r>
              <w:rPr>
                <w:rFonts w:ascii="Cambria Math" w:hAnsi="Cambria Math" w:cs="Arial"/>
              </w:rPr>
              <m:t>th</m:t>
            </m:r>
          </m:sup>
        </m:sSup>
        <m:r>
          <m:rPr>
            <m:sty m:val="p"/>
          </m:rPr>
          <w:rPr>
            <w:rFonts w:ascii="Cambria Math" w:hAnsi="Cambria Math" w:cs="Arial"/>
          </w:rPr>
          <m:t>-</m:t>
        </m:r>
        <m:r>
          <w:rPr>
            <w:rFonts w:ascii="Cambria Math" w:hAnsi="Cambria Math" w:cs="Arial"/>
          </w:rPr>
          <m:t>to</m:t>
        </m:r>
        <m:r>
          <m:rPr>
            <m:sty m:val="p"/>
          </m:rPr>
          <w:rPr>
            <w:rFonts w:ascii="Cambria Math" w:hAnsi="Cambria Math" w:cs="Arial"/>
          </w:rPr>
          <m:t>-</m:t>
        </m:r>
        <m:sSup>
          <m:sSupPr>
            <m:ctrlPr>
              <w:rPr>
                <w:rFonts w:ascii="Cambria Math" w:hAnsi="Cambria Math" w:cs="Arial"/>
              </w:rPr>
            </m:ctrlPr>
          </m:sSupPr>
          <m:e>
            <m:r>
              <w:rPr>
                <w:rFonts w:ascii="Cambria Math" w:hAnsi="Cambria Math" w:cs="Arial"/>
              </w:rPr>
              <m:t>20</m:t>
            </m:r>
          </m:e>
          <m:sup>
            <m:r>
              <w:rPr>
                <w:rFonts w:ascii="Cambria Math" w:hAnsi="Cambria Math" w:cs="Arial"/>
              </w:rPr>
              <m:t>th</m:t>
            </m:r>
          </m:sup>
        </m:sSup>
      </m:oMath>
      <w:r w:rsidRPr="00ED39BB">
        <w:rPr>
          <w:rFonts w:cs="Arial"/>
        </w:rPr>
        <w:t xml:space="preserve">, or the </w:t>
      </w:r>
      <m:oMath>
        <m:sSup>
          <m:sSupPr>
            <m:ctrlPr>
              <w:rPr>
                <w:rFonts w:ascii="Cambria Math" w:hAnsi="Cambria Math" w:cs="Arial"/>
              </w:rPr>
            </m:ctrlPr>
          </m:sSupPr>
          <m:e>
            <m:r>
              <w:rPr>
                <w:rFonts w:ascii="Cambria Math" w:hAnsi="Cambria Math" w:cs="Arial"/>
              </w:rPr>
              <m:t>50</m:t>
            </m:r>
          </m:e>
          <m:sup>
            <m:r>
              <w:rPr>
                <w:rFonts w:ascii="Cambria Math" w:hAnsi="Cambria Math" w:cs="Arial"/>
              </w:rPr>
              <m:t>th</m:t>
            </m:r>
          </m:sup>
        </m:sSup>
        <m:r>
          <m:rPr>
            <m:sty m:val="p"/>
          </m:rPr>
          <w:rPr>
            <w:rFonts w:ascii="Cambria Math" w:hAnsi="Cambria Math" w:cs="Arial"/>
          </w:rPr>
          <m:t>-</m:t>
        </m:r>
        <m:r>
          <w:rPr>
            <w:rFonts w:ascii="Cambria Math" w:hAnsi="Cambria Math" w:cs="Arial"/>
          </w:rPr>
          <m:t>to</m:t>
        </m:r>
        <m:r>
          <m:rPr>
            <m:sty m:val="p"/>
          </m:rPr>
          <w:rPr>
            <w:rFonts w:ascii="Cambria Math" w:hAnsi="Cambria Math" w:cs="Arial"/>
          </w:rPr>
          <m:t>-</m:t>
        </m:r>
        <m:sSup>
          <m:sSupPr>
            <m:ctrlPr>
              <w:rPr>
                <w:rFonts w:ascii="Cambria Math" w:hAnsi="Cambria Math" w:cs="Arial"/>
              </w:rPr>
            </m:ctrlPr>
          </m:sSupPr>
          <m:e>
            <m:r>
              <w:rPr>
                <w:rFonts w:ascii="Cambria Math" w:hAnsi="Cambria Math" w:cs="Arial"/>
              </w:rPr>
              <m:t>10</m:t>
            </m:r>
          </m:e>
          <m:sup>
            <m:r>
              <w:rPr>
                <w:rFonts w:ascii="Cambria Math" w:hAnsi="Cambria Math" w:cs="Arial"/>
              </w:rPr>
              <m:t>th</m:t>
            </m:r>
          </m:sup>
        </m:sSup>
      </m:oMath>
      <w:r w:rsidRPr="00ED39BB">
        <w:rPr>
          <w:rFonts w:cs="Arial"/>
        </w:rPr>
        <w:t xml:space="preserve"> ratios indicate where </w:t>
      </w:r>
      <w:del w:id="497" w:author="Hyojun Park" w:date="2023-09-06T16:53:00Z">
        <w:r w:rsidRPr="00ED39BB" w:rsidDel="00FA7EF3">
          <w:rPr>
            <w:rFonts w:cs="Arial"/>
          </w:rPr>
          <w:delText xml:space="preserve">in </w:delText>
        </w:r>
      </w:del>
      <w:r w:rsidRPr="00ED39BB">
        <w:rPr>
          <w:rFonts w:cs="Arial"/>
        </w:rPr>
        <w:t>the disproportional distribution disparity is occurring.</w:t>
      </w:r>
      <w:r w:rsidRPr="00ED39BB">
        <w:rPr>
          <w:rFonts w:cs="Arial"/>
          <w:vertAlign w:val="superscript"/>
        </w:rPr>
        <w:t>18,19,22</w:t>
      </w:r>
      <w:r w:rsidRPr="00ED39BB">
        <w:rPr>
          <w:rFonts w:cs="Arial"/>
        </w:rPr>
        <w:t xml:space="preserve"> The ratio index is robust to outliers because it utilizes only two percentile values to capture distributional characteristics. However, it </w:t>
      </w:r>
      <w:del w:id="498" w:author="Hyojun Park [2]" w:date="2023-09-05T15:08:00Z">
        <w:r w:rsidRPr="00ED39BB" w:rsidDel="005901FC">
          <w:rPr>
            <w:rFonts w:cs="Arial"/>
          </w:rPr>
          <w:delText xml:space="preserve">might </w:delText>
        </w:r>
      </w:del>
      <w:r w:rsidRPr="00ED39BB">
        <w:rPr>
          <w:rFonts w:cs="Arial"/>
        </w:rPr>
        <w:t>ignore</w:t>
      </w:r>
      <w:ins w:id="499" w:author="Hyojun Park [2]" w:date="2023-09-05T15:08:00Z">
        <w:r w:rsidR="00BC2C55">
          <w:rPr>
            <w:rFonts w:cs="Arial"/>
          </w:rPr>
          <w:t>s</w:t>
        </w:r>
      </w:ins>
      <w:r w:rsidRPr="00ED39BB">
        <w:rPr>
          <w:rFonts w:cs="Arial"/>
        </w:rPr>
        <w:t xml:space="preserve"> </w:t>
      </w:r>
      <w:del w:id="500" w:author="Hyojun Park [2]" w:date="2023-09-05T15:08:00Z">
        <w:r w:rsidRPr="00ED39BB" w:rsidDel="00BC2C55">
          <w:rPr>
            <w:rFonts w:cs="Arial"/>
          </w:rPr>
          <w:delText xml:space="preserve">important </w:delText>
        </w:r>
      </w:del>
      <w:ins w:id="501" w:author="Hyojun Park [2]" w:date="2023-09-05T15:08:00Z">
        <w:r w:rsidR="00BC2C55">
          <w:rPr>
            <w:rFonts w:cs="Arial"/>
          </w:rPr>
          <w:t>relevant</w:t>
        </w:r>
        <w:r w:rsidR="00BC2C55" w:rsidRPr="00ED39BB">
          <w:rPr>
            <w:rFonts w:cs="Arial"/>
          </w:rPr>
          <w:t xml:space="preserve"> </w:t>
        </w:r>
      </w:ins>
      <w:r w:rsidRPr="00ED39BB">
        <w:rPr>
          <w:rFonts w:cs="Arial"/>
        </w:rPr>
        <w:t xml:space="preserve">distributional aspects, such as the actual shape of the distribution, </w:t>
      </w:r>
      <w:r w:rsidRPr="00ED39BB">
        <w:rPr>
          <w:rFonts w:cs="Arial"/>
        </w:rPr>
        <w:lastRenderedPageBreak/>
        <w:t xml:space="preserve">potentially mischaracterizing the disparity pattern. The disparity ratio ranges from 1.0 </w:t>
      </w:r>
      <w:r w:rsidR="00276045" w:rsidRPr="00ED39BB">
        <w:rPr>
          <w:rFonts w:cs="Arial"/>
        </w:rPr>
        <w:t xml:space="preserve">(i.e., no disparity) </w:t>
      </w:r>
      <w:r w:rsidRPr="00ED39BB">
        <w:rPr>
          <w:rFonts w:cs="Arial"/>
        </w:rPr>
        <w:t xml:space="preserve">to any positive value, </w:t>
      </w:r>
      <w:r w:rsidR="002C1547" w:rsidRPr="00ED39BB">
        <w:rPr>
          <w:rFonts w:cs="Arial"/>
        </w:rPr>
        <w:t xml:space="preserve">with </w:t>
      </w:r>
      <w:r w:rsidRPr="00ED39BB">
        <w:rPr>
          <w:rFonts w:cs="Arial"/>
        </w:rPr>
        <w:t xml:space="preserve">larger </w:t>
      </w:r>
      <w:r w:rsidR="00276045" w:rsidRPr="00ED39BB">
        <w:rPr>
          <w:rFonts w:cs="Arial"/>
        </w:rPr>
        <w:t>values</w:t>
      </w:r>
      <w:r w:rsidRPr="00ED39BB">
        <w:rPr>
          <w:rFonts w:cs="Arial"/>
        </w:rPr>
        <w:t xml:space="preserve"> indicating higher disparity</w:t>
      </w:r>
      <w:del w:id="502" w:author="Hyojun Park [2]" w:date="2023-09-05T15:10:00Z">
        <w:r w:rsidRPr="00ED39BB" w:rsidDel="00FA4198">
          <w:rPr>
            <w:rFonts w:cs="Arial"/>
          </w:rPr>
          <w:delText>.</w:delText>
        </w:r>
      </w:del>
      <w:ins w:id="503" w:author="Hyojun Park [2]" w:date="2023-09-05T15:09:00Z">
        <w:r w:rsidR="00FA4198">
          <w:rPr>
            <w:rFonts w:cs="Arial"/>
          </w:rPr>
          <w:t xml:space="preserve"> </w:t>
        </w:r>
      </w:ins>
      <w:ins w:id="504" w:author="Hyojun Park [2]" w:date="2023-09-05T15:10:00Z">
        <w:r w:rsidR="00FA4198">
          <w:rPr>
            <w:rFonts w:cs="Arial"/>
          </w:rPr>
          <w:t>i</w:t>
        </w:r>
      </w:ins>
      <w:ins w:id="505" w:author="Hyojun Park [2]" w:date="2023-09-05T15:09:00Z">
        <w:r w:rsidR="00FA4198">
          <w:rPr>
            <w:rFonts w:cs="Arial"/>
          </w:rPr>
          <w:t>n communitie</w:t>
        </w:r>
      </w:ins>
      <w:ins w:id="506" w:author="Hyojun Park [2]" w:date="2023-09-05T15:10:00Z">
        <w:r w:rsidR="00FA4198">
          <w:rPr>
            <w:rFonts w:cs="Arial"/>
          </w:rPr>
          <w:t>s</w:t>
        </w:r>
      </w:ins>
      <w:ins w:id="507" w:author="Hyojun Park [2]" w:date="2023-09-05T15:09:00Z">
        <w:r w:rsidR="00FA4198">
          <w:rPr>
            <w:rFonts w:cs="Arial"/>
          </w:rPr>
          <w:t xml:space="preserve">. </w:t>
        </w:r>
      </w:ins>
      <w:del w:id="508" w:author="Hyojun Park [2]" w:date="2023-09-05T15:09:00Z">
        <w:r w:rsidRPr="00ED39BB" w:rsidDel="004812C5">
          <w:rPr>
            <w:rFonts w:cs="Arial"/>
          </w:rPr>
          <w:delText xml:space="preserve"> </w:delText>
        </w:r>
      </w:del>
      <w:moveFromRangeStart w:id="509" w:author="Hyojun Park [2]" w:date="2023-09-05T15:09:00Z" w:name="move144818973"/>
      <w:moveFrom w:id="510" w:author="Hyojun Park [2]" w:date="2023-09-05T15:09:00Z">
        <w:del w:id="511" w:author="Hyojun Park [2]" w:date="2023-09-05T15:09:00Z">
          <w:r w:rsidRPr="00ED39BB" w:rsidDel="004812C5">
            <w:rPr>
              <w:rFonts w:cs="Arial"/>
            </w:rPr>
            <w:delText xml:space="preserve">The </w:delText>
          </w:r>
        </w:del>
        <m:oMath>
          <m:sSup>
            <m:sSupPr>
              <m:ctrlPr>
                <w:del w:id="512" w:author="Hyojun Park [2]" w:date="2023-09-05T15:09:00Z">
                  <w:rPr>
                    <w:rFonts w:ascii="Cambria Math" w:hAnsi="Cambria Math" w:cs="Arial"/>
                  </w:rPr>
                </w:del>
              </m:ctrlPr>
            </m:sSupPr>
            <m:e>
              <m:r>
                <w:del w:id="513" w:author="Hyojun Park [2]" w:date="2023-09-05T15:09:00Z">
                  <w:rPr>
                    <w:rFonts w:ascii="Cambria Math" w:hAnsi="Cambria Math" w:cs="Arial"/>
                  </w:rPr>
                  <m:t>80</m:t>
                </w:del>
              </m:r>
            </m:e>
            <m:sup>
              <m:r>
                <w:del w:id="514" w:author="Hyojun Park [2]" w:date="2023-09-05T15:09:00Z">
                  <w:rPr>
                    <w:rFonts w:ascii="Cambria Math" w:hAnsi="Cambria Math" w:cs="Arial"/>
                  </w:rPr>
                  <m:t>th</m:t>
                </w:del>
              </m:r>
            </m:sup>
          </m:sSup>
          <m:r>
            <w:del w:id="515" w:author="Hyojun Park [2]" w:date="2023-09-05T15:09:00Z">
              <m:rPr>
                <m:sty m:val="p"/>
              </m:rPr>
              <w:rPr>
                <w:rFonts w:ascii="Cambria Math" w:hAnsi="Cambria Math" w:cs="Arial"/>
              </w:rPr>
              <m:t>-</m:t>
            </w:del>
          </m:r>
          <m:r>
            <w:del w:id="516" w:author="Hyojun Park [2]" w:date="2023-09-05T15:09:00Z">
              <w:rPr>
                <w:rFonts w:ascii="Cambria Math" w:hAnsi="Cambria Math" w:cs="Arial"/>
              </w:rPr>
              <m:t>to</m:t>
            </w:del>
          </m:r>
          <m:r>
            <w:del w:id="517" w:author="Hyojun Park [2]" w:date="2023-09-05T15:09:00Z">
              <m:rPr>
                <m:sty m:val="p"/>
              </m:rPr>
              <w:rPr>
                <w:rFonts w:ascii="Cambria Math" w:hAnsi="Cambria Math" w:cs="Arial"/>
              </w:rPr>
              <m:t>-</m:t>
            </w:del>
          </m:r>
          <m:sSup>
            <m:sSupPr>
              <m:ctrlPr>
                <w:del w:id="518" w:author="Hyojun Park [2]" w:date="2023-09-05T15:09:00Z">
                  <w:rPr>
                    <w:rFonts w:ascii="Cambria Math" w:hAnsi="Cambria Math" w:cs="Arial"/>
                  </w:rPr>
                </w:del>
              </m:ctrlPr>
            </m:sSupPr>
            <m:e>
              <m:r>
                <w:del w:id="519" w:author="Hyojun Park [2]" w:date="2023-09-05T15:09:00Z">
                  <w:rPr>
                    <w:rFonts w:ascii="Cambria Math" w:hAnsi="Cambria Math" w:cs="Arial"/>
                  </w:rPr>
                  <m:t>20</m:t>
                </w:del>
              </m:r>
            </m:e>
            <m:sup>
              <m:r>
                <w:del w:id="520" w:author="Hyojun Park [2]" w:date="2023-09-05T15:09:00Z">
                  <w:rPr>
                    <w:rFonts w:ascii="Cambria Math" w:hAnsi="Cambria Math" w:cs="Arial"/>
                  </w:rPr>
                  <m:t>th</m:t>
                </w:del>
              </m:r>
            </m:sup>
          </m:sSup>
        </m:oMath>
        <w:moveFrom w:id="521" w:author="Hyojun Park [2]" w:date="2023-09-05T15:09:00Z">
          <w:del w:id="522" w:author="Hyojun Park [2]" w:date="2023-09-05T15:09:00Z">
            <w:r w:rsidRPr="00ED39BB" w:rsidDel="004812C5">
              <w:rPr>
                <w:rFonts w:cs="Arial"/>
              </w:rPr>
              <w:delText xml:space="preserve"> ratio of MHI </w:delText>
            </w:r>
          </w:del>
        </w:moveFrom>
        <w:moveFromRangeEnd w:id="509"/>
        <w:del w:id="523" w:author="Hyojun Park [2]" w:date="2023-09-05T15:09:00Z">
          <w:r w:rsidR="005B1D69" w:rsidRPr="00ED39BB" w:rsidDel="004812C5">
            <w:rPr>
              <w:rFonts w:cs="Arial"/>
            </w:rPr>
            <w:delText xml:space="preserve">was chosen for </w:delText>
          </w:r>
          <w:commentRangeStart w:id="524"/>
          <w:r w:rsidR="005B1D69" w:rsidRPr="00ED39BB" w:rsidDel="004812C5">
            <w:rPr>
              <w:rFonts w:cs="Arial"/>
            </w:rPr>
            <w:delText>robustness</w:delText>
          </w:r>
          <w:commentRangeEnd w:id="524"/>
          <w:r w:rsidR="007C5E37" w:rsidRPr="00ED39BB" w:rsidDel="004812C5">
            <w:rPr>
              <w:rStyle w:val="CommentReference"/>
              <w:rFonts w:cs="Arial"/>
            </w:rPr>
            <w:commentReference w:id="524"/>
          </w:r>
          <w:r w:rsidR="005B1D69" w:rsidRPr="00ED39BB" w:rsidDel="004812C5">
            <w:rPr>
              <w:rFonts w:cs="Arial"/>
            </w:rPr>
            <w:delText>.</w:delText>
          </w:r>
        </w:del>
        <w:del w:id="525" w:author="Hyojun Park [2]" w:date="2023-09-05T15:10:00Z">
          <w:r w:rsidR="005B1D69" w:rsidRPr="00ED39BB" w:rsidDel="00FA4198">
            <w:rPr>
              <w:rFonts w:cs="Arial"/>
            </w:rPr>
            <w:delText xml:space="preserve"> </w:delText>
          </w:r>
        </w:del>
        <w:r w:rsidR="005B1D69" w:rsidRPr="00ED39BB">
          <w:rPr>
            <w:rFonts w:cs="Arial"/>
          </w:rPr>
          <w:t>U</w:t>
        </w:r>
        <w:r w:rsidRPr="00ED39BB">
          <w:rPr>
            <w:rFonts w:cs="Arial"/>
          </w:rPr>
          <w:t>sing census tract and subpopulation estimates</w:t>
        </w:r>
        <w:r w:rsidR="005B1D69" w:rsidRPr="00ED39BB">
          <w:rPr>
            <w:rFonts w:cs="Arial"/>
          </w:rPr>
          <w:t xml:space="preserve">, </w:t>
        </w:r>
        <w:ins w:id="526" w:author="Hyojun Park [2]" w:date="2023-09-05T15:09:00Z">
          <w:r w:rsidR="004812C5">
            <w:rPr>
              <w:rFonts w:cs="Arial"/>
            </w:rPr>
            <w:t>t</w:t>
          </w:r>
        </w:ins>
        <w:moveToRangeStart w:id="527" w:author="Hyojun Park [2]" w:date="2023-09-05T15:09:00Z" w:name="move144818973"/>
        <w:moveTo w:id="528" w:author="Hyojun Park [2]" w:date="2023-09-05T15:09:00Z">
          <w:del w:id="529" w:author="Hyojun Park [2]" w:date="2023-09-05T15:09:00Z">
            <w:r w:rsidR="004812C5" w:rsidRPr="00ED39BB" w:rsidDel="004812C5">
              <w:rPr>
                <w:rFonts w:cs="Arial"/>
              </w:rPr>
              <w:delText>T</w:delText>
            </w:r>
          </w:del>
          <w:r w:rsidR="004812C5" w:rsidRPr="00ED39BB">
            <w:rPr>
              <w:rFonts w:cs="Arial"/>
            </w:rPr>
            <w:t xml:space="preserve">he </w:t>
          </w:r>
          <m:oMath>
            <m:sSup>
              <m:sSupPr>
                <m:ctrlPr>
                  <w:rPr>
                    <w:rFonts w:ascii="Cambria Math" w:hAnsi="Cambria Math" w:cs="Arial"/>
                  </w:rPr>
                </m:ctrlPr>
              </m:sSupPr>
              <m:e>
                <m:r>
                  <w:rPr>
                    <w:rFonts w:ascii="Cambria Math" w:hAnsi="Cambria Math" w:cs="Arial"/>
                  </w:rPr>
                  <m:t>80</m:t>
                </m:r>
              </m:e>
              <m:sup>
                <m:r>
                  <w:rPr>
                    <w:rFonts w:ascii="Cambria Math" w:hAnsi="Cambria Math" w:cs="Arial"/>
                  </w:rPr>
                  <m:t>th</m:t>
                </m:r>
              </m:sup>
            </m:sSup>
            <m:r>
              <m:rPr>
                <m:sty m:val="p"/>
              </m:rPr>
              <w:rPr>
                <w:rFonts w:ascii="Cambria Math" w:hAnsi="Cambria Math" w:cs="Arial"/>
              </w:rPr>
              <m:t>-</m:t>
            </m:r>
            <m:r>
              <w:rPr>
                <w:rFonts w:ascii="Cambria Math" w:hAnsi="Cambria Math" w:cs="Arial"/>
              </w:rPr>
              <m:t>to</m:t>
            </m:r>
            <m:r>
              <m:rPr>
                <m:sty m:val="p"/>
              </m:rPr>
              <w:rPr>
                <w:rFonts w:ascii="Cambria Math" w:hAnsi="Cambria Math" w:cs="Arial"/>
              </w:rPr>
              <m:t>-</m:t>
            </m:r>
            <m:sSup>
              <m:sSupPr>
                <m:ctrlPr>
                  <w:rPr>
                    <w:rFonts w:ascii="Cambria Math" w:hAnsi="Cambria Math" w:cs="Arial"/>
                  </w:rPr>
                </m:ctrlPr>
              </m:sSupPr>
              <m:e>
                <m:r>
                  <w:rPr>
                    <w:rFonts w:ascii="Cambria Math" w:hAnsi="Cambria Math" w:cs="Arial"/>
                  </w:rPr>
                  <m:t>20</m:t>
                </m:r>
              </m:e>
              <m:sup>
                <m:r>
                  <w:rPr>
                    <w:rFonts w:ascii="Cambria Math" w:hAnsi="Cambria Math" w:cs="Arial"/>
                  </w:rPr>
                  <m:t>th</m:t>
                </m:r>
              </m:sup>
            </m:sSup>
          </m:oMath>
          <w:moveTo w:id="530" w:author="Hyojun Park [2]" w:date="2023-09-05T15:09:00Z">
            <w:r w:rsidR="004812C5" w:rsidRPr="00ED39BB">
              <w:rPr>
                <w:rFonts w:cs="Arial"/>
              </w:rPr>
              <w:t xml:space="preserve"> ratio of MHI</w:t>
            </w:r>
          </w:moveTo>
          <w:moveToRangeEnd w:id="527"/>
          <w:ins w:id="531" w:author="Hyojun Park [2]" w:date="2023-09-05T15:09:00Z">
            <w:r w:rsidR="004812C5" w:rsidRPr="00ED39BB">
              <w:rPr>
                <w:rFonts w:cs="Arial"/>
              </w:rPr>
              <w:t xml:space="preserve"> </w:t>
            </w:r>
          </w:ins>
          <w:del w:id="532" w:author="Hyojun Park [2]" w:date="2023-09-05T15:09:00Z">
            <w:r w:rsidR="005B1D69" w:rsidRPr="00ED39BB" w:rsidDel="004812C5">
              <w:rPr>
                <w:rFonts w:cs="Arial"/>
              </w:rPr>
              <w:delText>it</w:delText>
            </w:r>
            <w:r w:rsidRPr="00ED39BB" w:rsidDel="004812C5">
              <w:rPr>
                <w:rFonts w:cs="Arial"/>
              </w:rPr>
              <w:delText xml:space="preserve"> </w:delText>
            </w:r>
          </w:del>
          <w:r w:rsidRPr="00ED39BB">
            <w:rPr>
              <w:rFonts w:cs="Arial"/>
            </w:rPr>
            <w:t>was calculated for each county as follows:</w:t>
          </w:r>
        </w:moveTo>
      </w:moveFrom>
    </w:p>
    <w:p w14:paraId="556BD7E7" w14:textId="77777777" w:rsidR="00785C74" w:rsidRPr="00ED39BB" w:rsidRDefault="00891AA1">
      <w:pPr>
        <w:pStyle w:val="BodyText"/>
        <w:rPr>
          <w:rFonts w:cs="Arial"/>
        </w:rPr>
      </w:pPr>
      <m:oMathPara>
        <m:oMathParaPr>
          <m:jc m:val="center"/>
        </m:oMathParaPr>
        <m:oMath>
          <m:r>
            <w:rPr>
              <w:rFonts w:ascii="Cambria Math" w:hAnsi="Cambria Math" w:cs="Arial"/>
            </w:rPr>
            <m:t>Disparity Ratio</m:t>
          </m:r>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w:rPr>
                      <w:rFonts w:ascii="Cambria Math" w:hAnsi="Cambria Math" w:cs="Arial"/>
                    </w:rPr>
                    <m:t>80</m:t>
                  </m:r>
                </m:e>
                <m:sup>
                  <m:r>
                    <w:rPr>
                      <w:rFonts w:ascii="Cambria Math" w:hAnsi="Cambria Math" w:cs="Arial"/>
                    </w:rPr>
                    <m:t>th</m:t>
                  </m:r>
                </m:sup>
              </m:sSup>
              <m:r>
                <w:rPr>
                  <w:rFonts w:ascii="Cambria Math" w:hAnsi="Cambria Math" w:cs="Arial"/>
                </w:rPr>
                <m:t> percentile median household income</m:t>
              </m:r>
            </m:num>
            <m:den>
              <m:sSup>
                <m:sSupPr>
                  <m:ctrlPr>
                    <w:rPr>
                      <w:rFonts w:ascii="Cambria Math" w:hAnsi="Cambria Math" w:cs="Arial"/>
                    </w:rPr>
                  </m:ctrlPr>
                </m:sSupPr>
                <m:e>
                  <m:r>
                    <w:rPr>
                      <w:rFonts w:ascii="Cambria Math" w:hAnsi="Cambria Math" w:cs="Arial"/>
                    </w:rPr>
                    <m:t>20</m:t>
                  </m:r>
                </m:e>
                <m:sup>
                  <m:r>
                    <w:rPr>
                      <w:rFonts w:ascii="Cambria Math" w:hAnsi="Cambria Math" w:cs="Arial"/>
                    </w:rPr>
                    <m:t>th</m:t>
                  </m:r>
                </m:sup>
              </m:sSup>
              <m:r>
                <w:rPr>
                  <w:rFonts w:ascii="Cambria Math" w:hAnsi="Cambria Math" w:cs="Arial"/>
                </w:rPr>
                <m:t> percentile median household income</m:t>
              </m:r>
            </m:den>
          </m:f>
        </m:oMath>
      </m:oMathPara>
    </w:p>
    <w:p w14:paraId="2546A0B2" w14:textId="6CC4643D" w:rsidR="00785C74" w:rsidDel="00EA7826" w:rsidRDefault="00891AA1" w:rsidP="00962CBB">
      <w:pPr>
        <w:pStyle w:val="FirstParagraph"/>
        <w:rPr>
          <w:ins w:id="533" w:author="Hyojun Park [2]" w:date="2023-09-03T14:40:00Z"/>
          <w:del w:id="534" w:author="Hyojun Park" w:date="2023-09-03T17:13:00Z"/>
          <w:rFonts w:cs="Arial"/>
          <w:vertAlign w:val="superscript"/>
        </w:rPr>
      </w:pPr>
      <w:r w:rsidRPr="00ED39BB">
        <w:rPr>
          <w:rFonts w:cs="Arial"/>
        </w:rPr>
        <w:t>The Gini index</w:t>
      </w:r>
      <w:del w:id="535" w:author="Hyojun Park" w:date="2023-09-06T16:53:00Z">
        <w:r w:rsidRPr="00ED39BB" w:rsidDel="00465F15">
          <w:rPr>
            <w:rFonts w:cs="Arial"/>
          </w:rPr>
          <w:delText xml:space="preserve">, which summarizes </w:delText>
        </w:r>
      </w:del>
      <w:ins w:id="536" w:author="Hyojun Park [2]" w:date="2023-09-03T14:41:00Z">
        <w:del w:id="537" w:author="Hyojun Park" w:date="2023-09-06T16:53:00Z">
          <w:r w:rsidR="00962CBB" w:rsidRPr="00962CBB" w:rsidDel="00465F15">
            <w:rPr>
              <w:rFonts w:cs="Arial"/>
            </w:rPr>
            <w:delText>a measure of the average difference between all pairs of incomes in a population</w:delText>
          </w:r>
          <w:r w:rsidR="00962CBB" w:rsidDel="00465F15">
            <w:rPr>
              <w:rFonts w:cs="Arial"/>
            </w:rPr>
            <w:delText xml:space="preserve">, </w:delText>
          </w:r>
        </w:del>
      </w:ins>
      <w:del w:id="538" w:author="Hyojun Park" w:date="2023-09-06T16:53:00Z">
        <w:r w:rsidRPr="00ED39BB" w:rsidDel="00465F15">
          <w:rPr>
            <w:rFonts w:cs="Arial"/>
          </w:rPr>
          <w:delText>the relative dispersion of a measure across the entire distribution, is one of the most commonly used disparity indices for income</w:delText>
        </w:r>
      </w:del>
      <w:ins w:id="539" w:author="Hyojun Park" w:date="2023-09-06T16:53:00Z">
        <w:r w:rsidR="00465F15">
          <w:rPr>
            <w:rFonts w:cs="Arial"/>
          </w:rPr>
          <w:t xml:space="preserve"> is one of the most commonly used disparity indices for income, capturing the average difference between all pairs of incomes in a population</w:t>
        </w:r>
      </w:ins>
      <w:r w:rsidRPr="00ED39BB">
        <w:rPr>
          <w:rFonts w:cs="Arial"/>
        </w:rPr>
        <w:t>.</w:t>
      </w:r>
      <w:ins w:id="540" w:author="Hyojun Park [2]" w:date="2023-09-03T14:43:00Z">
        <w:r w:rsidR="0044103D">
          <w:rPr>
            <w:rFonts w:cs="Arial"/>
          </w:rPr>
          <w:t>[@</w:t>
        </w:r>
        <w:r w:rsidR="0044103D" w:rsidRPr="0044103D">
          <w:rPr>
            <w:rFonts w:cs="Arial"/>
          </w:rPr>
          <w:t>lynchIncomeInequalityDeterminant2004a</w:t>
        </w:r>
        <w:r w:rsidR="008155B7">
          <w:rPr>
            <w:rFonts w:cs="Arial"/>
          </w:rPr>
          <w:t>;@</w:t>
        </w:r>
        <w:r w:rsidR="008155B7" w:rsidRPr="008155B7">
          <w:rPr>
            <w:rFonts w:cs="Arial"/>
          </w:rPr>
          <w:t>lynchIncomeInequalityDeterminant2004</w:t>
        </w:r>
        <w:r w:rsidR="0044103D">
          <w:rPr>
            <w:rFonts w:cs="Arial"/>
          </w:rPr>
          <w:t>]</w:t>
        </w:r>
      </w:ins>
      <w:r w:rsidRPr="00ED39BB">
        <w:rPr>
          <w:rFonts w:cs="Arial"/>
        </w:rPr>
        <w:t xml:space="preserve"> It is based on the ratio </w:t>
      </w:r>
      <w:r w:rsidR="005B1D69" w:rsidRPr="00ED39BB">
        <w:rPr>
          <w:rFonts w:cs="Arial"/>
        </w:rPr>
        <w:t xml:space="preserve">of </w:t>
      </w:r>
      <w:r w:rsidRPr="00ED39BB">
        <w:rPr>
          <w:rFonts w:cs="Arial"/>
        </w:rPr>
        <w:t>the area under the Lorenz curve (i.e., the observed cumulative distribution) and the area under the diagonal distribution curve.</w:t>
      </w:r>
      <w:ins w:id="541" w:author="Hyojun Park [2]" w:date="2023-09-03T14:44:00Z">
        <w:r w:rsidR="008155B7" w:rsidRPr="008155B7">
          <w:rPr>
            <w:rFonts w:cs="Arial"/>
          </w:rPr>
          <w:t xml:space="preserve"> </w:t>
        </w:r>
        <w:r w:rsidR="008155B7">
          <w:rPr>
            <w:rFonts w:cs="Arial"/>
          </w:rPr>
          <w:t>[@</w:t>
        </w:r>
        <w:r w:rsidR="008155B7" w:rsidRPr="0044103D">
          <w:rPr>
            <w:rFonts w:cs="Arial"/>
          </w:rPr>
          <w:t>lynchIncomeInequalityDeterminant2004a</w:t>
        </w:r>
        <w:r w:rsidR="008155B7">
          <w:rPr>
            <w:rFonts w:cs="Arial"/>
          </w:rPr>
          <w:t>;@</w:t>
        </w:r>
        <w:r w:rsidR="008155B7" w:rsidRPr="008155B7">
          <w:rPr>
            <w:rFonts w:cs="Arial"/>
          </w:rPr>
          <w:t>lynchIncomeInequalityDeterminant2004</w:t>
        </w:r>
        <w:r w:rsidR="008155B7">
          <w:rPr>
            <w:rFonts w:cs="Arial"/>
          </w:rPr>
          <w:t>]</w:t>
        </w:r>
      </w:ins>
      <w:r w:rsidRPr="00ED39BB">
        <w:rPr>
          <w:rFonts w:cs="Arial"/>
          <w:vertAlign w:val="superscript"/>
        </w:rPr>
        <w:t>20,23–25</w:t>
      </w:r>
      <w:r w:rsidRPr="00ED39BB">
        <w:rPr>
          <w:rFonts w:cs="Arial"/>
        </w:rPr>
        <w:t xml:space="preserve"> It ranges from 0.0 (i.e., </w:t>
      </w:r>
      <w:del w:id="542" w:author="Hyojun Park" w:date="2023-09-03T17:10:00Z">
        <w:r w:rsidRPr="00ED39BB" w:rsidDel="0096637C">
          <w:rPr>
            <w:rFonts w:cs="Arial"/>
          </w:rPr>
          <w:delText xml:space="preserve">exact </w:delText>
        </w:r>
      </w:del>
      <w:ins w:id="543" w:author="Hyojun Park" w:date="2023-09-03T17:10:00Z">
        <w:r w:rsidR="0096637C">
          <w:rPr>
            <w:rFonts w:cs="Arial"/>
          </w:rPr>
          <w:t>complete</w:t>
        </w:r>
        <w:r w:rsidR="0096637C" w:rsidRPr="00ED39BB">
          <w:rPr>
            <w:rFonts w:cs="Arial"/>
          </w:rPr>
          <w:t xml:space="preserve"> </w:t>
        </w:r>
      </w:ins>
      <w:r w:rsidRPr="00ED39BB">
        <w:rPr>
          <w:rFonts w:cs="Arial"/>
        </w:rPr>
        <w:t>equality</w:t>
      </w:r>
      <w:ins w:id="544" w:author="Hyojun Park" w:date="2023-09-03T17:11:00Z">
        <w:r w:rsidR="00B02E3D">
          <w:rPr>
            <w:rFonts w:cs="Arial"/>
          </w:rPr>
          <w:t xml:space="preserve">: every household </w:t>
        </w:r>
      </w:ins>
      <w:ins w:id="545" w:author="Hyojun Park" w:date="2023-09-03T17:13:00Z">
        <w:r w:rsidR="00EA7826">
          <w:rPr>
            <w:rFonts w:cs="Arial"/>
          </w:rPr>
          <w:t xml:space="preserve">in a county </w:t>
        </w:r>
      </w:ins>
      <w:ins w:id="546" w:author="Hyojun Park" w:date="2023-09-03T17:11:00Z">
        <w:r w:rsidR="00B02E3D">
          <w:rPr>
            <w:rFonts w:cs="Arial"/>
          </w:rPr>
          <w:t>has</w:t>
        </w:r>
        <w:r w:rsidR="00AA16A3">
          <w:rPr>
            <w:rFonts w:cs="Arial"/>
          </w:rPr>
          <w:t xml:space="preserve"> the same household income</w:t>
        </w:r>
      </w:ins>
      <w:r w:rsidRPr="00ED39BB">
        <w:rPr>
          <w:rFonts w:cs="Arial"/>
        </w:rPr>
        <w:t xml:space="preserve">) to 1.0 (i.e., </w:t>
      </w:r>
      <w:del w:id="547" w:author="Hyojun Park" w:date="2023-09-03T17:10:00Z">
        <w:r w:rsidRPr="00ED39BB" w:rsidDel="0096637C">
          <w:rPr>
            <w:rFonts w:cs="Arial"/>
          </w:rPr>
          <w:delText xml:space="preserve">exact </w:delText>
        </w:r>
      </w:del>
      <w:ins w:id="548" w:author="Hyojun Park" w:date="2023-09-03T17:10:00Z">
        <w:r w:rsidR="0096637C">
          <w:rPr>
            <w:rFonts w:cs="Arial"/>
          </w:rPr>
          <w:t>complete</w:t>
        </w:r>
        <w:r w:rsidR="0096637C" w:rsidRPr="00ED39BB">
          <w:rPr>
            <w:rFonts w:cs="Arial"/>
          </w:rPr>
          <w:t xml:space="preserve"> </w:t>
        </w:r>
      </w:ins>
      <w:r w:rsidRPr="00ED39BB">
        <w:rPr>
          <w:rFonts w:cs="Arial"/>
        </w:rPr>
        <w:t>inequality</w:t>
      </w:r>
      <w:ins w:id="549" w:author="Hyojun Park" w:date="2023-09-03T17:11:00Z">
        <w:r w:rsidR="00AA16A3">
          <w:rPr>
            <w:rFonts w:cs="Arial"/>
          </w:rPr>
          <w:t xml:space="preserve">: a single </w:t>
        </w:r>
      </w:ins>
      <w:ins w:id="550" w:author="Hyojun Park" w:date="2023-09-03T17:12:00Z">
        <w:r w:rsidR="00AA16A3">
          <w:rPr>
            <w:rFonts w:cs="Arial"/>
          </w:rPr>
          <w:t xml:space="preserve">household </w:t>
        </w:r>
        <w:r w:rsidR="004A17C4">
          <w:rPr>
            <w:rFonts w:cs="Arial"/>
          </w:rPr>
          <w:t xml:space="preserve">receives all the income in </w:t>
        </w:r>
      </w:ins>
      <w:ins w:id="551" w:author="Hyojun Park" w:date="2023-09-03T17:13:00Z">
        <w:r w:rsidR="00EA7826">
          <w:rPr>
            <w:rFonts w:cs="Arial"/>
          </w:rPr>
          <w:t>a</w:t>
        </w:r>
      </w:ins>
      <w:ins w:id="552" w:author="Hyojun Park" w:date="2023-09-03T17:12:00Z">
        <w:r w:rsidR="004A17C4">
          <w:rPr>
            <w:rFonts w:cs="Arial"/>
          </w:rPr>
          <w:t xml:space="preserve"> county</w:t>
        </w:r>
      </w:ins>
      <w:r w:rsidRPr="00ED39BB">
        <w:rPr>
          <w:rFonts w:cs="Arial"/>
        </w:rPr>
        <w:t>), with larger values indicating higher levels of inequality</w:t>
      </w:r>
      <w:ins w:id="553" w:author="Hyojun Park [2]" w:date="2023-09-05T15:11:00Z">
        <w:r w:rsidR="00A977C5">
          <w:rPr>
            <w:rFonts w:cs="Arial"/>
          </w:rPr>
          <w:t xml:space="preserve"> in communities</w:t>
        </w:r>
      </w:ins>
      <w:r w:rsidRPr="00ED39BB">
        <w:rPr>
          <w:rFonts w:cs="Arial"/>
        </w:rPr>
        <w:t>.</w:t>
      </w:r>
      <w:r w:rsidRPr="00ED39BB">
        <w:rPr>
          <w:rFonts w:cs="Arial"/>
          <w:vertAlign w:val="superscript"/>
        </w:rPr>
        <w:t>23</w:t>
      </w:r>
      <w:ins w:id="554" w:author="Hyojun Park" w:date="2023-09-03T17:14:00Z">
        <w:r w:rsidR="00EA7826">
          <w:rPr>
            <w:rFonts w:cs="Arial"/>
          </w:rPr>
          <w:t>[@</w:t>
        </w:r>
        <w:r w:rsidR="00EA7826" w:rsidRPr="0044103D">
          <w:rPr>
            <w:rFonts w:cs="Arial"/>
          </w:rPr>
          <w:t>lynchIncomeInequalityDeterminant2004a</w:t>
        </w:r>
        <w:r w:rsidR="00EA7826">
          <w:rPr>
            <w:rFonts w:cs="Arial"/>
          </w:rPr>
          <w:t>;@</w:t>
        </w:r>
        <w:r w:rsidR="00EA7826" w:rsidRPr="008155B7">
          <w:rPr>
            <w:rFonts w:cs="Arial"/>
          </w:rPr>
          <w:t>lynchIncomeInequalityDeterminant2004</w:t>
        </w:r>
        <w:r w:rsidR="00EA7826">
          <w:rPr>
            <w:rFonts w:cs="Arial"/>
          </w:rPr>
          <w:t>]</w:t>
        </w:r>
      </w:ins>
      <w:r w:rsidRPr="00ED39BB">
        <w:rPr>
          <w:rFonts w:cs="Arial"/>
        </w:rPr>
        <w:t xml:space="preserve"> The following equation was used to calculate the Gini index for each </w:t>
      </w:r>
      <w:r w:rsidRPr="00ED39BB">
        <w:rPr>
          <w:rFonts w:cs="Arial"/>
        </w:rPr>
        <w:lastRenderedPageBreak/>
        <w:t xml:space="preserve">county, where </w:t>
      </w:r>
      <m:oMath>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oMath>
      <w:r w:rsidRPr="00ED39BB">
        <w:rPr>
          <w:rFonts w:cs="Arial"/>
        </w:rPr>
        <w:t xml:space="preserve"> and </w:t>
      </w:r>
      <m:oMath>
        <m:sSub>
          <m:sSubPr>
            <m:ctrlPr>
              <w:rPr>
                <w:rFonts w:ascii="Cambria Math" w:hAnsi="Cambria Math" w:cs="Arial"/>
              </w:rPr>
            </m:ctrlPr>
          </m:sSubPr>
          <m:e>
            <m:r>
              <w:rPr>
                <w:rFonts w:ascii="Cambria Math" w:hAnsi="Cambria Math" w:cs="Arial"/>
              </w:rPr>
              <m:t>y</m:t>
            </m:r>
          </m:e>
          <m:sub>
            <m:r>
              <w:rPr>
                <w:rFonts w:ascii="Cambria Math" w:hAnsi="Cambria Math" w:cs="Arial"/>
              </w:rPr>
              <m:t>j</m:t>
            </m:r>
          </m:sub>
        </m:sSub>
      </m:oMath>
      <w:r w:rsidRPr="00ED39BB">
        <w:rPr>
          <w:rFonts w:cs="Arial"/>
        </w:rPr>
        <w:t xml:space="preserve"> are the </w:t>
      </w:r>
      <m:oMath>
        <m:sSup>
          <m:sSupPr>
            <m:ctrlPr>
              <w:rPr>
                <w:rFonts w:ascii="Cambria Math" w:hAnsi="Cambria Math" w:cs="Arial"/>
              </w:rPr>
            </m:ctrlPr>
          </m:sSupPr>
          <m:e>
            <m:r>
              <w:rPr>
                <w:rFonts w:ascii="Cambria Math" w:hAnsi="Cambria Math" w:cs="Arial"/>
              </w:rPr>
              <m:t>i</m:t>
            </m:r>
          </m:e>
          <m:sup>
            <m:r>
              <w:rPr>
                <w:rFonts w:ascii="Cambria Math" w:hAnsi="Cambria Math" w:cs="Arial"/>
              </w:rPr>
              <m:t>th</m:t>
            </m:r>
          </m:sup>
        </m:sSup>
      </m:oMath>
      <w:r w:rsidRPr="00ED39BB">
        <w:rPr>
          <w:rFonts w:cs="Arial"/>
        </w:rPr>
        <w:t xml:space="preserve"> and </w:t>
      </w:r>
      <m:oMath>
        <m:sSup>
          <m:sSupPr>
            <m:ctrlPr>
              <w:rPr>
                <w:rFonts w:ascii="Cambria Math" w:hAnsi="Cambria Math" w:cs="Arial"/>
              </w:rPr>
            </m:ctrlPr>
          </m:sSupPr>
          <m:e>
            <m:r>
              <w:rPr>
                <w:rFonts w:ascii="Cambria Math" w:hAnsi="Cambria Math" w:cs="Arial"/>
              </w:rPr>
              <m:t>j</m:t>
            </m:r>
          </m:e>
          <m:sup>
            <m:r>
              <w:rPr>
                <w:rFonts w:ascii="Cambria Math" w:hAnsi="Cambria Math" w:cs="Arial"/>
              </w:rPr>
              <m:t>th</m:t>
            </m:r>
          </m:sup>
        </m:sSup>
      </m:oMath>
      <w:r w:rsidRPr="00ED39BB">
        <w:rPr>
          <w:rFonts w:cs="Arial"/>
        </w:rPr>
        <w:t xml:space="preserve"> household income in a county and </w:t>
      </w:r>
      <m:oMath>
        <m:acc>
          <m:accPr>
            <m:chr m:val="‾"/>
            <m:ctrlPr>
              <w:rPr>
                <w:rFonts w:ascii="Cambria Math" w:hAnsi="Cambria Math" w:cs="Arial"/>
              </w:rPr>
            </m:ctrlPr>
          </m:accPr>
          <m:e>
            <m:r>
              <w:rPr>
                <w:rFonts w:ascii="Cambria Math" w:hAnsi="Cambria Math" w:cs="Arial"/>
              </w:rPr>
              <m:t>y</m:t>
            </m:r>
          </m:e>
        </m:acc>
      </m:oMath>
      <w:r w:rsidRPr="00ED39BB">
        <w:rPr>
          <w:rFonts w:cs="Arial"/>
        </w:rPr>
        <w:t xml:space="preserve"> is a mean household income.</w:t>
      </w:r>
      <w:r w:rsidRPr="00ED39BB">
        <w:rPr>
          <w:rFonts w:cs="Arial"/>
          <w:vertAlign w:val="superscript"/>
        </w:rPr>
        <w:t>24,25</w:t>
      </w:r>
    </w:p>
    <w:p w14:paraId="0C21438B" w14:textId="2B0A4CA7" w:rsidR="00461F72" w:rsidDel="00EA7826" w:rsidRDefault="00461F72">
      <w:pPr>
        <w:pStyle w:val="FirstParagraph"/>
        <w:rPr>
          <w:ins w:id="555" w:author="Hyojun Park [2]" w:date="2023-09-03T14:40:00Z"/>
          <w:del w:id="556" w:author="Hyojun Park" w:date="2023-09-03T17:13:00Z"/>
        </w:rPr>
        <w:pPrChange w:id="557" w:author="Hyojun Park" w:date="2023-09-03T17:13:00Z">
          <w:pPr>
            <w:pStyle w:val="BodyText"/>
          </w:pPr>
        </w:pPrChange>
      </w:pPr>
    </w:p>
    <w:p w14:paraId="02AD9955" w14:textId="452B5C4A" w:rsidR="00461F72" w:rsidRPr="00461F72" w:rsidRDefault="00461F72" w:rsidP="00EA7826">
      <w:pPr>
        <w:pStyle w:val="FirstParagraph"/>
      </w:pPr>
      <w:ins w:id="558" w:author="Hyojun Park [2]" w:date="2023-09-03T14:40:00Z">
        <w:del w:id="559" w:author="Hyojun Park" w:date="2023-09-03T17:13:00Z">
          <w:r w:rsidRPr="00461F72" w:rsidDel="00EA7826">
            <w:rPr>
              <w:rFonts w:ascii="GaramondThree" w:hAnsi="GaramondThree"/>
              <w:color w:val="242021"/>
              <w:sz w:val="16"/>
              <w:szCs w:val="16"/>
            </w:rPr>
            <w:delText xml:space="preserve">The Gini coefficient is a common measure of income inequality. It can be conceptualized as </w:delText>
          </w:r>
          <w:bookmarkStart w:id="560" w:name="_Hlk144644496"/>
          <w:r w:rsidRPr="00461F72" w:rsidDel="00EA7826">
            <w:rPr>
              <w:rFonts w:ascii="GaramondThree" w:hAnsi="GaramondThree"/>
              <w:color w:val="242021"/>
              <w:sz w:val="16"/>
              <w:szCs w:val="16"/>
            </w:rPr>
            <w:delText>a measure of the average difference between all pairs of incomes in a population</w:delText>
          </w:r>
          <w:bookmarkEnd w:id="560"/>
          <w:r w:rsidRPr="00461F72" w:rsidDel="00EA7826">
            <w:rPr>
              <w:rFonts w:ascii="GaramondThree" w:hAnsi="GaramondThree"/>
              <w:color w:val="242021"/>
              <w:sz w:val="16"/>
              <w:szCs w:val="16"/>
            </w:rPr>
            <w:delText xml:space="preserve"> (Sen 1973). The Gini coefficient has a minimum value of 0 when everyone has the same income (complete equality), and it has a maximum value of 1 when a single individual or household receives all of the income in the population (complete inequality).</w:delText>
          </w:r>
        </w:del>
      </w:ins>
    </w:p>
    <w:p w14:paraId="218F9619" w14:textId="77777777" w:rsidR="00785C74" w:rsidRPr="00ED39BB" w:rsidRDefault="00891AA1">
      <w:pPr>
        <w:pStyle w:val="BodyText"/>
        <w:rPr>
          <w:rFonts w:cs="Arial"/>
        </w:rPr>
      </w:pPr>
      <m:oMathPara>
        <m:oMathParaPr>
          <m:jc m:val="center"/>
        </m:oMathParaPr>
        <m:oMath>
          <m:r>
            <w:rPr>
              <w:rFonts w:ascii="Cambria Math" w:hAnsi="Cambria Math" w:cs="Arial"/>
            </w:rPr>
            <m:t>Gini Index</m:t>
          </m:r>
          <m:r>
            <m:rPr>
              <m:sty m:val="p"/>
            </m:rP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2</m:t>
              </m:r>
              <m:sSup>
                <m:sSupPr>
                  <m:ctrlPr>
                    <w:rPr>
                      <w:rFonts w:ascii="Cambria Math" w:hAnsi="Cambria Math" w:cs="Arial"/>
                    </w:rPr>
                  </m:ctrlPr>
                </m:sSupPr>
                <m:e>
                  <m:r>
                    <w:rPr>
                      <w:rFonts w:ascii="Cambria Math" w:hAnsi="Cambria Math" w:cs="Arial"/>
                    </w:rPr>
                    <m:t>n</m:t>
                  </m:r>
                </m:e>
                <m:sup>
                  <m:r>
                    <w:rPr>
                      <w:rFonts w:ascii="Cambria Math" w:hAnsi="Cambria Math" w:cs="Arial"/>
                    </w:rPr>
                    <m:t>2</m:t>
                  </m:r>
                </m:sup>
              </m:sSup>
              <m:acc>
                <m:accPr>
                  <m:chr m:val="‾"/>
                  <m:ctrlPr>
                    <w:rPr>
                      <w:rFonts w:ascii="Cambria Math" w:hAnsi="Cambria Math" w:cs="Arial"/>
                    </w:rPr>
                  </m:ctrlPr>
                </m:accPr>
                <m:e>
                  <m:r>
                    <w:rPr>
                      <w:rFonts w:ascii="Cambria Math" w:hAnsi="Cambria Math" w:cs="Arial"/>
                    </w:rPr>
                    <m:t>y</m:t>
                  </m:r>
                </m:e>
              </m:acc>
            </m:den>
          </m:f>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m:t>
              </m:r>
              <m:r>
                <w:rPr>
                  <w:rFonts w:ascii="Cambria Math" w:hAnsi="Cambria Math" w:cs="Arial"/>
                </w:rPr>
                <m:t>1</m:t>
              </m:r>
            </m:sub>
            <m:sup>
              <m:r>
                <w:rPr>
                  <w:rFonts w:ascii="Cambria Math" w:hAnsi="Cambria Math" w:cs="Arial"/>
                </w:rPr>
                <m:t>n</m:t>
              </m:r>
            </m:sup>
            <m:e>
              <m:nary>
                <m:naryPr>
                  <m:chr m:val="∑"/>
                  <m:limLoc m:val="undOvr"/>
                  <m:ctrlPr>
                    <w:rPr>
                      <w:rFonts w:ascii="Cambria Math" w:hAnsi="Cambria Math" w:cs="Arial"/>
                    </w:rPr>
                  </m:ctrlPr>
                </m:naryPr>
                <m:sub>
                  <m:r>
                    <w:rPr>
                      <w:rFonts w:ascii="Cambria Math" w:hAnsi="Cambria Math" w:cs="Arial"/>
                    </w:rPr>
                    <m:t>j</m:t>
                  </m:r>
                  <m:r>
                    <m:rPr>
                      <m:sty m:val="p"/>
                    </m:rPr>
                    <w:rPr>
                      <w:rFonts w:ascii="Cambria Math" w:hAnsi="Cambria Math" w:cs="Arial"/>
                    </w:rPr>
                    <m:t>=</m:t>
                  </m:r>
                  <m:r>
                    <w:rPr>
                      <w:rFonts w:ascii="Cambria Math" w:hAnsi="Cambria Math" w:cs="Arial"/>
                    </w:rPr>
                    <m:t>1</m:t>
                  </m:r>
                </m:sub>
                <m:sup>
                  <m:r>
                    <w:rPr>
                      <w:rFonts w:ascii="Cambria Math" w:hAnsi="Cambria Math" w:cs="Arial"/>
                    </w:rPr>
                    <m:t>n</m:t>
                  </m:r>
                </m:sup>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y</m:t>
                          </m:r>
                        </m:e>
                        <m:sub>
                          <m:r>
                            <w:rPr>
                              <w:rFonts w:ascii="Cambria Math" w:hAnsi="Cambria Math" w:cs="Arial"/>
                            </w:rPr>
                            <m:t>j</m:t>
                          </m:r>
                        </m:sub>
                      </m:sSub>
                    </m:e>
                  </m:d>
                </m:e>
              </m:nary>
            </m:e>
          </m:nary>
        </m:oMath>
      </m:oMathPara>
    </w:p>
    <w:p w14:paraId="1C7DF0DC" w14:textId="4FFE54FC" w:rsidR="00785C74" w:rsidRPr="00ED39BB" w:rsidRDefault="00891AA1">
      <w:pPr>
        <w:pStyle w:val="FirstParagraph"/>
        <w:rPr>
          <w:rFonts w:cs="Arial"/>
        </w:rPr>
      </w:pPr>
      <w:r w:rsidRPr="00ED39BB">
        <w:rPr>
          <w:rFonts w:cs="Arial"/>
        </w:rPr>
        <w:t xml:space="preserve">Another informative disparity index is </w:t>
      </w:r>
      <w:del w:id="561" w:author="Hyojun Park [2]" w:date="2023-09-05T15:12:00Z">
        <w:r w:rsidRPr="00ED39BB" w:rsidDel="00833C58">
          <w:rPr>
            <w:rFonts w:cs="Arial"/>
          </w:rPr>
          <w:delText xml:space="preserve">the </w:delText>
        </w:r>
      </w:del>
      <w:r w:rsidRPr="00ED39BB">
        <w:rPr>
          <w:rFonts w:cs="Arial"/>
        </w:rPr>
        <w:t xml:space="preserve">Atkinson’s index, </w:t>
      </w:r>
      <w:r w:rsidR="005B1D69" w:rsidRPr="00ED39BB">
        <w:rPr>
          <w:rFonts w:cs="Arial"/>
        </w:rPr>
        <w:t xml:space="preserve">which </w:t>
      </w:r>
      <w:r w:rsidRPr="00ED39BB">
        <w:rPr>
          <w:rFonts w:cs="Arial"/>
        </w:rPr>
        <w:t>captur</w:t>
      </w:r>
      <w:r w:rsidR="005B1D69" w:rsidRPr="00ED39BB">
        <w:rPr>
          <w:rFonts w:cs="Arial"/>
        </w:rPr>
        <w:t>es</w:t>
      </w:r>
      <w:r w:rsidRPr="00ED39BB">
        <w:rPr>
          <w:rFonts w:cs="Arial"/>
        </w:rPr>
        <w:t xml:space="preserve"> the degree of disparity to be reduced by an aversion parameter (</w:t>
      </w:r>
      <m:oMath>
        <m:r>
          <w:rPr>
            <w:rFonts w:ascii="Cambria Math" w:hAnsi="Cambria Math" w:cs="Arial"/>
          </w:rPr>
          <m:t>ϵ</m:t>
        </m:r>
      </m:oMath>
      <w:r w:rsidRPr="00ED39BB">
        <w:rPr>
          <w:rFonts w:cs="Arial"/>
        </w:rPr>
        <w:t>).</w:t>
      </w:r>
      <w:r w:rsidRPr="00ED39BB">
        <w:rPr>
          <w:rFonts w:cs="Arial"/>
          <w:vertAlign w:val="superscript"/>
        </w:rPr>
        <w:t>20</w:t>
      </w:r>
      <w:r w:rsidRPr="00ED39BB">
        <w:rPr>
          <w:rFonts w:cs="Arial"/>
        </w:rPr>
        <w:t xml:space="preserve"> The magnitude of </w:t>
      </w:r>
      <m:oMath>
        <m:r>
          <w:rPr>
            <w:rFonts w:ascii="Cambria Math" w:hAnsi="Cambria Math" w:cs="Arial"/>
          </w:rPr>
          <m:t>ϵ</m:t>
        </m:r>
      </m:oMath>
      <w:r w:rsidRPr="00ED39BB">
        <w:rPr>
          <w:rFonts w:cs="Arial"/>
        </w:rPr>
        <w:t xml:space="preserve"> reflects the degree of aversion to disparity; increasing the magnitude of </w:t>
      </w:r>
      <m:oMath>
        <m:r>
          <w:rPr>
            <w:rFonts w:ascii="Cambria Math" w:hAnsi="Cambria Math" w:cs="Arial"/>
          </w:rPr>
          <m:t>ϵ</m:t>
        </m:r>
      </m:oMath>
      <w:r w:rsidRPr="00ED39BB">
        <w:rPr>
          <w:rFonts w:cs="Arial"/>
        </w:rPr>
        <w:t xml:space="preserve">, </w:t>
      </w:r>
      <w:del w:id="562" w:author="Hyojun Park [2]" w:date="2023-09-05T15:12:00Z">
        <w:r w:rsidRPr="00ED39BB" w:rsidDel="00833C58">
          <w:rPr>
            <w:rFonts w:cs="Arial"/>
          </w:rPr>
          <w:delText xml:space="preserve">the </w:delText>
        </w:r>
      </w:del>
      <w:r w:rsidRPr="00ED39BB">
        <w:rPr>
          <w:rFonts w:cs="Arial"/>
        </w:rPr>
        <w:t>Atkinson’s index will be more sensitive to changes in the lower ranked subpopulation in the distribution.</w:t>
      </w:r>
      <w:r w:rsidRPr="00ED39BB">
        <w:rPr>
          <w:rFonts w:cs="Arial"/>
          <w:vertAlign w:val="superscript"/>
        </w:rPr>
        <w:t>20,21</w:t>
      </w:r>
      <w:r w:rsidRPr="00ED39BB">
        <w:rPr>
          <w:rFonts w:cs="Arial"/>
        </w:rPr>
        <w:t xml:space="preserve"> The following equation generalized the Atkinson index (</w:t>
      </w:r>
      <m:oMath>
        <m:sSub>
          <m:sSubPr>
            <m:ctrlPr>
              <w:rPr>
                <w:rFonts w:ascii="Cambria Math" w:hAnsi="Cambria Math" w:cs="Arial"/>
              </w:rPr>
            </m:ctrlPr>
          </m:sSubPr>
          <m:e>
            <m:r>
              <w:rPr>
                <w:rFonts w:ascii="Cambria Math" w:hAnsi="Cambria Math" w:cs="Arial"/>
              </w:rPr>
              <m:t>A</m:t>
            </m:r>
          </m:e>
          <m:sub>
            <m:r>
              <w:rPr>
                <w:rFonts w:ascii="Cambria Math" w:hAnsi="Cambria Math" w:cs="Arial"/>
              </w:rPr>
              <m:t>ϵ</m:t>
            </m:r>
          </m:sub>
        </m:sSub>
      </m:oMath>
      <w:r w:rsidRPr="00ED39BB">
        <w:rPr>
          <w:rFonts w:cs="Arial"/>
        </w:rPr>
        <w:t xml:space="preserve">) where </w:t>
      </w:r>
      <m:oMath>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oMath>
      <w:r w:rsidRPr="00ED39BB">
        <w:rPr>
          <w:rFonts w:cs="Arial"/>
        </w:rPr>
        <w:t xml:space="preserve"> is the </w:t>
      </w:r>
      <m:oMath>
        <m:sSup>
          <m:sSupPr>
            <m:ctrlPr>
              <w:rPr>
                <w:rFonts w:ascii="Cambria Math" w:hAnsi="Cambria Math" w:cs="Arial"/>
              </w:rPr>
            </m:ctrlPr>
          </m:sSupPr>
          <m:e>
            <m:r>
              <w:rPr>
                <w:rFonts w:ascii="Cambria Math" w:hAnsi="Cambria Math" w:cs="Arial"/>
              </w:rPr>
              <m:t>i</m:t>
            </m:r>
          </m:e>
          <m:sup>
            <m:r>
              <w:rPr>
                <w:rFonts w:ascii="Cambria Math" w:hAnsi="Cambria Math" w:cs="Arial"/>
              </w:rPr>
              <m:t>th</m:t>
            </m:r>
          </m:sup>
        </m:sSup>
      </m:oMath>
      <w:r w:rsidRPr="00ED39BB">
        <w:rPr>
          <w:rFonts w:cs="Arial"/>
        </w:rPr>
        <w:t xml:space="preserve"> household income in a county and </w:t>
      </w:r>
      <m:oMath>
        <m:acc>
          <m:accPr>
            <m:chr m:val="‾"/>
            <m:ctrlPr>
              <w:rPr>
                <w:rFonts w:ascii="Cambria Math" w:hAnsi="Cambria Math" w:cs="Arial"/>
              </w:rPr>
            </m:ctrlPr>
          </m:accPr>
          <m:e>
            <m:r>
              <w:rPr>
                <w:rFonts w:ascii="Cambria Math" w:hAnsi="Cambria Math" w:cs="Arial"/>
              </w:rPr>
              <m:t>y</m:t>
            </m:r>
          </m:e>
        </m:acc>
      </m:oMath>
      <w:r w:rsidRPr="00ED39BB">
        <w:rPr>
          <w:rFonts w:cs="Arial"/>
        </w:rPr>
        <w:t xml:space="preserve"> is a mean household income.</w:t>
      </w:r>
      <w:r w:rsidR="00276045" w:rsidRPr="00ED39BB">
        <w:rPr>
          <w:rFonts w:cs="Arial"/>
          <w:vertAlign w:val="superscript"/>
        </w:rPr>
        <w:t>20,24</w:t>
      </w:r>
    </w:p>
    <w:p w14:paraId="268DEF1B" w14:textId="77777777" w:rsidR="00785C74" w:rsidRPr="00ED39BB" w:rsidRDefault="00E30FA5">
      <w:pPr>
        <w:pStyle w:val="BodyText"/>
        <w:rPr>
          <w:rFonts w:cs="Arial"/>
        </w:rPr>
      </w:pPr>
      <m:oMathPara>
        <m:oMathParaPr>
          <m:jc m:val="center"/>
        </m:oMathParaPr>
        <m:oMath>
          <m:sSub>
            <m:sSubPr>
              <m:ctrlPr>
                <w:rPr>
                  <w:rFonts w:ascii="Cambria Math" w:hAnsi="Cambria Math" w:cs="Arial"/>
                </w:rPr>
              </m:ctrlPr>
            </m:sSubPr>
            <m:e>
              <m:r>
                <w:rPr>
                  <w:rFonts w:ascii="Cambria Math" w:hAnsi="Cambria Math" w:cs="Arial"/>
                </w:rPr>
                <m:t>A</m:t>
              </m:r>
            </m:e>
            <m:sub>
              <m:r>
                <w:rPr>
                  <w:rFonts w:ascii="Cambria Math" w:hAnsi="Cambria Math" w:cs="Arial"/>
                </w:rPr>
                <m:t>ϵ</m:t>
              </m:r>
            </m:sub>
          </m:sSub>
          <m:r>
            <m:rPr>
              <m:sty m:val="p"/>
            </m:rPr>
            <w:rPr>
              <w:rFonts w:ascii="Cambria Math" w:hAnsi="Cambria Math" w:cs="Arial"/>
            </w:rPr>
            <m:t>=</m:t>
          </m:r>
          <m:r>
            <w:rPr>
              <w:rFonts w:ascii="Cambria Math" w:hAnsi="Cambria Math" w:cs="Arial"/>
            </w:rPr>
            <m:t>1</m:t>
          </m:r>
          <m:r>
            <m:rPr>
              <m:sty m:val="p"/>
            </m:rPr>
            <w:rPr>
              <w:rFonts w:ascii="Cambria Math" w:hAnsi="Cambria Math" w:cs="Arial"/>
            </w:rPr>
            <m:t>-</m:t>
          </m:r>
          <m:sSup>
            <m:sSupPr>
              <m:ctrlPr>
                <w:rPr>
                  <w:rFonts w:ascii="Cambria Math" w:hAnsi="Cambria Math" w:cs="Arial"/>
                </w:rPr>
              </m:ctrlPr>
            </m:sSupPr>
            <m:e>
              <m:d>
                <m:dPr>
                  <m:begChr m:val="["/>
                  <m:endChr m:val="]"/>
                  <m:ctrlPr>
                    <w:rPr>
                      <w:rFonts w:ascii="Cambria Math" w:hAnsi="Cambria Math" w:cs="Arial"/>
                    </w:rPr>
                  </m:ctrlPr>
                </m:dPr>
                <m:e>
                  <m:f>
                    <m:fPr>
                      <m:ctrlPr>
                        <w:rPr>
                          <w:rFonts w:ascii="Cambria Math" w:hAnsi="Cambria Math" w:cs="Arial"/>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rPr>
                      </m:ctrlPr>
                    </m:naryPr>
                    <m:sub>
                      <m:r>
                        <w:rPr>
                          <w:rFonts w:ascii="Cambria Math" w:hAnsi="Cambria Math" w:cs="Arial"/>
                        </w:rPr>
                        <m:t>i</m:t>
                      </m:r>
                      <m:r>
                        <m:rPr>
                          <m:sty m:val="p"/>
                        </m:rPr>
                        <w:rPr>
                          <w:rFonts w:ascii="Cambria Math" w:hAnsi="Cambria Math" w:cs="Arial"/>
                        </w:rPr>
                        <m:t>=</m:t>
                      </m:r>
                      <m:r>
                        <w:rPr>
                          <w:rFonts w:ascii="Cambria Math" w:hAnsi="Cambria Math" w:cs="Arial"/>
                        </w:rPr>
                        <m:t>1</m:t>
                      </m:r>
                    </m:sub>
                    <m:sup>
                      <m:r>
                        <w:rPr>
                          <w:rFonts w:ascii="Cambria Math" w:hAnsi="Cambria Math" w:cs="Arial"/>
                        </w:rPr>
                        <m:t>n</m:t>
                      </m:r>
                    </m:sup>
                    <m:e>
                      <m:sSup>
                        <m:sSupPr>
                          <m:ctrlPr>
                            <w:rPr>
                              <w:rFonts w:ascii="Cambria Math" w:hAnsi="Cambria Math" w:cs="Arial"/>
                            </w:rPr>
                          </m:ctrlPr>
                        </m:sSupPr>
                        <m:e>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num>
                                <m:den>
                                  <m:acc>
                                    <m:accPr>
                                      <m:chr m:val="‾"/>
                                      <m:ctrlPr>
                                        <w:rPr>
                                          <w:rFonts w:ascii="Cambria Math" w:hAnsi="Cambria Math" w:cs="Arial"/>
                                        </w:rPr>
                                      </m:ctrlPr>
                                    </m:accPr>
                                    <m:e>
                                      <m:r>
                                        <w:rPr>
                                          <w:rFonts w:ascii="Cambria Math" w:hAnsi="Cambria Math" w:cs="Arial"/>
                                        </w:rPr>
                                        <m:t>y</m:t>
                                      </m:r>
                                    </m:e>
                                  </m:acc>
                                </m:den>
                              </m:f>
                            </m:e>
                          </m:d>
                        </m:e>
                        <m:sup>
                          <m:r>
                            <w:rPr>
                              <w:rFonts w:ascii="Cambria Math" w:hAnsi="Cambria Math" w:cs="Arial"/>
                            </w:rPr>
                            <m:t>1</m:t>
                          </m:r>
                          <m:r>
                            <m:rPr>
                              <m:sty m:val="p"/>
                            </m:rPr>
                            <w:rPr>
                              <w:rFonts w:ascii="Cambria Math" w:hAnsi="Cambria Math" w:cs="Arial"/>
                            </w:rPr>
                            <m:t>-</m:t>
                          </m:r>
                          <m:r>
                            <w:rPr>
                              <w:rFonts w:ascii="Cambria Math" w:hAnsi="Cambria Math" w:cs="Arial"/>
                            </w:rPr>
                            <m:t>ϵ</m:t>
                          </m:r>
                        </m:sup>
                      </m:sSup>
                    </m:e>
                  </m:nary>
                </m:e>
              </m:d>
            </m:e>
            <m:sup>
              <m:f>
                <m:fPr>
                  <m:ctrlPr>
                    <w:rPr>
                      <w:rFonts w:ascii="Cambria Math" w:hAnsi="Cambria Math" w:cs="Arial"/>
                    </w:rPr>
                  </m:ctrlPr>
                </m:fPr>
                <m:num>
                  <m:r>
                    <w:rPr>
                      <w:rFonts w:ascii="Cambria Math" w:hAnsi="Cambria Math" w:cs="Arial"/>
                    </w:rPr>
                    <m:t>1</m:t>
                  </m:r>
                </m:num>
                <m:den>
                  <m:d>
                    <m:dPr>
                      <m:ctrlPr>
                        <w:rPr>
                          <w:rFonts w:ascii="Cambria Math" w:hAnsi="Cambria Math" w:cs="Arial"/>
                        </w:rPr>
                      </m:ctrlPr>
                    </m:dPr>
                    <m:e>
                      <m:r>
                        <w:rPr>
                          <w:rFonts w:ascii="Cambria Math" w:hAnsi="Cambria Math" w:cs="Arial"/>
                        </w:rPr>
                        <m:t>1</m:t>
                      </m:r>
                      <m:r>
                        <m:rPr>
                          <m:sty m:val="p"/>
                        </m:rPr>
                        <w:rPr>
                          <w:rFonts w:ascii="Cambria Math" w:hAnsi="Cambria Math" w:cs="Arial"/>
                        </w:rPr>
                        <m:t>-</m:t>
                      </m:r>
                      <m:r>
                        <w:rPr>
                          <w:rFonts w:ascii="Cambria Math" w:hAnsi="Cambria Math" w:cs="Arial"/>
                        </w:rPr>
                        <m:t>ϵ</m:t>
                      </m:r>
                    </m:e>
                  </m:d>
                </m:den>
              </m:f>
            </m:sup>
          </m:sSup>
        </m:oMath>
      </m:oMathPara>
    </w:p>
    <w:p w14:paraId="2E1AA7B7" w14:textId="45033F69" w:rsidR="00785C74" w:rsidRPr="00ED39BB" w:rsidRDefault="00891AA1">
      <w:pPr>
        <w:pStyle w:val="FirstParagraph"/>
        <w:rPr>
          <w:rFonts w:cs="Arial"/>
        </w:rPr>
      </w:pPr>
      <w:r w:rsidRPr="00ED39BB">
        <w:rPr>
          <w:rFonts w:cs="Arial"/>
        </w:rPr>
        <w:t>This study set the inequality aversion parameter equal to 1.0 (</w:t>
      </w:r>
      <m:oMath>
        <m:r>
          <w:rPr>
            <w:rFonts w:ascii="Cambria Math" w:hAnsi="Cambria Math" w:cs="Arial"/>
          </w:rPr>
          <m:t>ϵ</m:t>
        </m:r>
        <m:r>
          <m:rPr>
            <m:sty m:val="p"/>
          </m:rPr>
          <w:rPr>
            <w:rFonts w:ascii="Cambria Math" w:hAnsi="Cambria Math" w:cs="Arial"/>
          </w:rPr>
          <m:t>=</m:t>
        </m:r>
        <m:r>
          <w:rPr>
            <w:rFonts w:ascii="Cambria Math" w:hAnsi="Cambria Math" w:cs="Arial"/>
          </w:rPr>
          <m:t>1.0</m:t>
        </m:r>
      </m:oMath>
      <w:r w:rsidRPr="00ED39BB">
        <w:rPr>
          <w:rFonts w:cs="Arial"/>
        </w:rPr>
        <w:t xml:space="preserve">), </w:t>
      </w:r>
      <w:r w:rsidR="00325EAF" w:rsidRPr="00ED39BB">
        <w:rPr>
          <w:rFonts w:cs="Arial"/>
        </w:rPr>
        <w:t xml:space="preserve">which is a </w:t>
      </w:r>
      <w:r w:rsidRPr="00ED39BB">
        <w:rPr>
          <w:rFonts w:cs="Arial"/>
        </w:rPr>
        <w:t xml:space="preserve">similar </w:t>
      </w:r>
      <w:r w:rsidR="00325EAF" w:rsidRPr="00ED39BB">
        <w:rPr>
          <w:rFonts w:cs="Arial"/>
        </w:rPr>
        <w:t xml:space="preserve">setting </w:t>
      </w:r>
      <w:r w:rsidRPr="00ED39BB">
        <w:rPr>
          <w:rFonts w:cs="Arial"/>
        </w:rPr>
        <w:t xml:space="preserve">to </w:t>
      </w:r>
      <w:r w:rsidR="00325EAF" w:rsidRPr="00ED39BB">
        <w:rPr>
          <w:rFonts w:cs="Arial"/>
        </w:rPr>
        <w:t xml:space="preserve">that used in </w:t>
      </w:r>
      <w:r w:rsidRPr="00ED39BB">
        <w:rPr>
          <w:rFonts w:cs="Arial"/>
        </w:rPr>
        <w:t>the human development index.</w:t>
      </w:r>
      <w:r w:rsidRPr="00ED39BB">
        <w:rPr>
          <w:rFonts w:cs="Arial"/>
          <w:vertAlign w:val="superscript"/>
        </w:rPr>
        <w:t>9</w:t>
      </w:r>
      <w:r w:rsidRPr="00ED39BB">
        <w:rPr>
          <w:rFonts w:cs="Arial"/>
        </w:rPr>
        <w:t xml:space="preserve"> This index ranges from 0.0 (i.e., exact equality) to 1.0 (i.e., exact inequality). Unlike the Gini index constructed from the difference between two values (i.e., </w:t>
      </w:r>
      <m:oMath>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y</m:t>
            </m:r>
          </m:e>
          <m:sub>
            <m:r>
              <w:rPr>
                <w:rFonts w:ascii="Cambria Math" w:hAnsi="Cambria Math" w:cs="Arial"/>
              </w:rPr>
              <m:t>j</m:t>
            </m:r>
          </m:sub>
        </m:sSub>
      </m:oMath>
      <w:r w:rsidRPr="00ED39BB">
        <w:rPr>
          <w:rFonts w:cs="Arial"/>
        </w:rPr>
        <w:t xml:space="preserve">), </w:t>
      </w:r>
      <w:del w:id="563" w:author="Hyojun Park [2]" w:date="2023-09-05T15:12:00Z">
        <w:r w:rsidRPr="00ED39BB" w:rsidDel="00833C58">
          <w:rPr>
            <w:rFonts w:cs="Arial"/>
          </w:rPr>
          <w:delText xml:space="preserve">the </w:delText>
        </w:r>
      </w:del>
      <w:r w:rsidRPr="00ED39BB">
        <w:rPr>
          <w:rFonts w:cs="Arial"/>
        </w:rPr>
        <w:t xml:space="preserve">Atkinson’s index captures the ratio of each value to the mean (i.e., </w:t>
      </w:r>
      <m:oMath>
        <m:f>
          <m:fPr>
            <m:ctrlPr>
              <w:rPr>
                <w:rFonts w:ascii="Cambria Math" w:hAnsi="Cambria Math" w:cs="Arial"/>
              </w:rPr>
            </m:ctrlPr>
          </m:fPr>
          <m:num>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num>
          <m:den>
            <m:acc>
              <m:accPr>
                <m:chr m:val="‾"/>
                <m:ctrlPr>
                  <w:rPr>
                    <w:rFonts w:ascii="Cambria Math" w:hAnsi="Cambria Math" w:cs="Arial"/>
                  </w:rPr>
                </m:ctrlPr>
              </m:accPr>
              <m:e>
                <m:r>
                  <w:rPr>
                    <w:rFonts w:ascii="Cambria Math" w:hAnsi="Cambria Math" w:cs="Arial"/>
                  </w:rPr>
                  <m:t>y</m:t>
                </m:r>
              </m:e>
            </m:acc>
          </m:den>
        </m:f>
      </m:oMath>
      <w:r w:rsidRPr="00ED39BB">
        <w:rPr>
          <w:rFonts w:cs="Arial"/>
        </w:rPr>
        <w:t>).</w:t>
      </w:r>
      <w:r w:rsidRPr="00ED39BB">
        <w:rPr>
          <w:rFonts w:cs="Arial"/>
          <w:vertAlign w:val="superscript"/>
        </w:rPr>
        <w:t>20,21</w:t>
      </w:r>
    </w:p>
    <w:p w14:paraId="2231B6FB" w14:textId="4E2E760F" w:rsidR="00785C74" w:rsidRPr="00ED39BB" w:rsidDel="000C1BA8" w:rsidRDefault="004F5BB9">
      <w:pPr>
        <w:pStyle w:val="Heading2"/>
        <w:rPr>
          <w:del w:id="564" w:author="Hyojun Park" w:date="2023-09-03T17:35:00Z"/>
          <w:rFonts w:cs="Arial"/>
        </w:rPr>
      </w:pPr>
      <w:bookmarkStart w:id="565" w:name="X7554570c0b2554d2b328642d315c33f0d5a5345"/>
      <w:bookmarkEnd w:id="489"/>
      <w:ins w:id="566" w:author="Keith Gennuso" w:date="2023-09-13T11:17:00Z">
        <w:r w:rsidRPr="00ED39BB">
          <w:rPr>
            <w:rFonts w:cs="Arial"/>
          </w:rPr>
          <w:lastRenderedPageBreak/>
          <w:t>T</w:t>
        </w:r>
        <w:r>
          <w:rPr>
            <w:rFonts w:cs="Arial"/>
          </w:rPr>
          <w:t xml:space="preserve">he percentage changes from the census tract models to the subpopulation models were calculated to quantify the magnitude of change introduced by additional racial </w:t>
        </w:r>
        <w:proofErr w:type="spellStart"/>
        <w:r>
          <w:rPr>
            <w:rFonts w:cs="Arial"/>
          </w:rPr>
          <w:t>heterogeneity.</w:t>
        </w:r>
      </w:ins>
      <w:del w:id="567" w:author="Hyojun Park" w:date="2023-09-03T17:35:00Z">
        <w:r w:rsidR="00891AA1" w:rsidRPr="00ED39BB" w:rsidDel="000C1BA8">
          <w:rPr>
            <w:rFonts w:cs="Arial"/>
          </w:rPr>
          <w:delText xml:space="preserve">Census Tract </w:delText>
        </w:r>
      </w:del>
      <w:del w:id="568" w:author="Hyojun Park" w:date="2023-09-01T20:17:00Z">
        <w:r w:rsidR="00891AA1" w:rsidRPr="00ED39BB" w:rsidDel="00601150">
          <w:rPr>
            <w:rFonts w:cs="Arial"/>
          </w:rPr>
          <w:delText xml:space="preserve">Model </w:delText>
        </w:r>
      </w:del>
      <w:del w:id="569" w:author="Hyojun Park" w:date="2023-09-03T17:35:00Z">
        <w:r w:rsidR="00891AA1" w:rsidRPr="00ED39BB" w:rsidDel="000C1BA8">
          <w:rPr>
            <w:rFonts w:cs="Arial"/>
          </w:rPr>
          <w:delText xml:space="preserve">and Subpopulation </w:delText>
        </w:r>
        <w:commentRangeStart w:id="570"/>
        <w:r w:rsidR="00891AA1" w:rsidRPr="00ED39BB" w:rsidDel="000C1BA8">
          <w:rPr>
            <w:rFonts w:cs="Arial"/>
          </w:rPr>
          <w:delText>Model</w:delText>
        </w:r>
        <w:commentRangeEnd w:id="570"/>
        <w:r w:rsidR="009E74D0" w:rsidRPr="00ED39BB" w:rsidDel="000C1BA8">
          <w:rPr>
            <w:rStyle w:val="CommentReference"/>
            <w:rFonts w:eastAsia="Batang" w:cs="Arial"/>
            <w:b w:val="0"/>
            <w:bCs w:val="0"/>
            <w:color w:val="auto"/>
          </w:rPr>
          <w:commentReference w:id="570"/>
        </w:r>
      </w:del>
    </w:p>
    <w:p w14:paraId="1A918852" w14:textId="79D57C91" w:rsidR="00B72334" w:rsidDel="00A547CA" w:rsidRDefault="00891AA1" w:rsidP="000B75C1">
      <w:pPr>
        <w:pStyle w:val="FirstParagraph"/>
        <w:rPr>
          <w:del w:id="571" w:author="Hyojun Park" w:date="2023-08-28T12:33:00Z"/>
          <w:rFonts w:cs="Arial"/>
        </w:rPr>
      </w:pPr>
      <w:del w:id="572" w:author="Hyojun Park" w:date="2023-08-28T13:44:00Z">
        <w:r w:rsidRPr="00ED39BB" w:rsidDel="00DE60F8">
          <w:rPr>
            <w:rFonts w:cs="Arial"/>
          </w:rPr>
          <w:delText>W</w:delText>
        </w:r>
      </w:del>
      <w:del w:id="573" w:author="Hyojun Park" w:date="2023-08-28T13:49:00Z">
        <w:r w:rsidRPr="00ED39BB" w:rsidDel="00223A4A">
          <w:rPr>
            <w:rFonts w:cs="Arial"/>
          </w:rPr>
          <w:delText xml:space="preserve">e established </w:delText>
        </w:r>
      </w:del>
      <w:del w:id="574" w:author="Hyojun Park" w:date="2023-08-28T13:57:00Z">
        <w:r w:rsidRPr="00ED39BB" w:rsidDel="0081284F">
          <w:rPr>
            <w:rFonts w:cs="Arial"/>
          </w:rPr>
          <w:delText xml:space="preserve">two models to determine </w:delText>
        </w:r>
        <w:r w:rsidR="002A7AA3" w:rsidRPr="00ED39BB" w:rsidDel="0081284F">
          <w:rPr>
            <w:rStyle w:val="cf01"/>
            <w:rFonts w:ascii="Arial" w:hAnsi="Arial" w:cs="Arial"/>
            <w:sz w:val="24"/>
            <w:szCs w:val="24"/>
          </w:rPr>
          <w:delText xml:space="preserve">how information about subpopulations nested within census tracts </w:delText>
        </w:r>
        <w:r w:rsidRPr="00ED39BB" w:rsidDel="0081284F">
          <w:rPr>
            <w:rFonts w:cs="Arial"/>
          </w:rPr>
          <w:delText>produce</w:delText>
        </w:r>
      </w:del>
      <w:ins w:id="575" w:author="Hyojun Park [2]" w:date="2023-08-27T02:36:00Z">
        <w:del w:id="576" w:author="Hyojun Park" w:date="2023-08-28T13:57:00Z">
          <w:r w:rsidR="002C1E29" w:rsidDel="0081284F">
            <w:rPr>
              <w:rFonts w:cs="Arial"/>
            </w:rPr>
            <w:delText>s</w:delText>
          </w:r>
        </w:del>
      </w:ins>
      <w:del w:id="577" w:author="Hyojun Park" w:date="2023-08-28T13:57:00Z">
        <w:r w:rsidRPr="00ED39BB" w:rsidDel="0081284F">
          <w:rPr>
            <w:rFonts w:cs="Arial"/>
          </w:rPr>
          <w:delText xml:space="preserve"> a different magnitude</w:delText>
        </w:r>
      </w:del>
      <w:ins w:id="578" w:author="Hyojun Park [2]" w:date="2023-08-27T02:36:00Z">
        <w:del w:id="579" w:author="Hyojun Park" w:date="2023-08-28T13:57:00Z">
          <w:r w:rsidR="004F3241" w:rsidDel="0081284F">
            <w:rPr>
              <w:rFonts w:cs="Arial"/>
            </w:rPr>
            <w:delText>s</w:delText>
          </w:r>
        </w:del>
      </w:ins>
      <w:del w:id="580" w:author="Hyojun Park" w:date="2023-08-28T13:57:00Z">
        <w:r w:rsidRPr="00ED39BB" w:rsidDel="0081284F">
          <w:rPr>
            <w:rFonts w:cs="Arial"/>
          </w:rPr>
          <w:delText xml:space="preserve"> of disparity indices within a county. </w:delText>
        </w:r>
      </w:del>
      <w:del w:id="581" w:author="Hyojun Park" w:date="2023-09-03T17:35:00Z">
        <w:r w:rsidRPr="00ED39BB" w:rsidDel="000C1BA8">
          <w:rPr>
            <w:rFonts w:cs="Arial"/>
          </w:rPr>
          <w:delText>A census tract model u</w:delText>
        </w:r>
      </w:del>
      <w:del w:id="582" w:author="Hyojun Park" w:date="2023-08-28T13:54:00Z">
        <w:r w:rsidRPr="00ED39BB" w:rsidDel="00F07E94">
          <w:rPr>
            <w:rFonts w:cs="Arial"/>
          </w:rPr>
          <w:delText xml:space="preserve">sed </w:delText>
        </w:r>
      </w:del>
      <w:del w:id="583" w:author="Hyojun Park" w:date="2023-09-03T17:35:00Z">
        <w:r w:rsidRPr="00ED39BB" w:rsidDel="000C1BA8">
          <w:rPr>
            <w:rFonts w:cs="Arial"/>
          </w:rPr>
          <w:delText>the MHI</w:delText>
        </w:r>
      </w:del>
      <w:del w:id="584" w:author="Hyojun Park" w:date="2023-08-28T13:55:00Z">
        <w:r w:rsidRPr="00ED39BB" w:rsidDel="00C721F6">
          <w:rPr>
            <w:rFonts w:cs="Arial"/>
          </w:rPr>
          <w:delText xml:space="preserve"> at the census tract as a unit of analysis in the calculation of a set of county-level disparity indices. The subpopulation model used the MHI by</w:delText>
        </w:r>
        <w:r w:rsidR="002A7AA3" w:rsidRPr="00ED39BB" w:rsidDel="00C721F6">
          <w:rPr>
            <w:rFonts w:cs="Arial"/>
          </w:rPr>
          <w:delText xml:space="preserve"> mutually exclusive</w:delText>
        </w:r>
        <w:r w:rsidRPr="00ED39BB" w:rsidDel="00C721F6">
          <w:rPr>
            <w:rFonts w:cs="Arial"/>
          </w:rPr>
          <w:delText xml:space="preserve"> racial groups </w:delText>
        </w:r>
      </w:del>
      <w:ins w:id="585" w:author="Hyojun Park [2]" w:date="2023-08-27T02:37:00Z">
        <w:del w:id="586" w:author="Hyojun Park" w:date="2023-08-28T13:55:00Z">
          <w:r w:rsidR="00596644" w:rsidDel="00C721F6">
            <w:rPr>
              <w:rFonts w:cs="Arial"/>
            </w:rPr>
            <w:delText xml:space="preserve">in each </w:delText>
          </w:r>
        </w:del>
      </w:ins>
      <w:del w:id="587" w:author="Hyojun Park" w:date="2023-08-28T13:55:00Z">
        <w:r w:rsidRPr="00ED39BB" w:rsidDel="00C721F6">
          <w:rPr>
            <w:rFonts w:cs="Arial"/>
          </w:rPr>
          <w:delText xml:space="preserve">at the census tract as a unit of analysis. </w:delText>
        </w:r>
      </w:del>
      <w:del w:id="588" w:author="Hyojun Park" w:date="2023-08-28T14:15:00Z">
        <w:r w:rsidRPr="00ED39BB" w:rsidDel="00AA52EC">
          <w:rPr>
            <w:rFonts w:cs="Arial"/>
          </w:rPr>
          <w:delText>As b</w:delText>
        </w:r>
      </w:del>
      <w:del w:id="589" w:author="Hyojun Park" w:date="2023-08-28T14:31:00Z">
        <w:r w:rsidRPr="00ED39BB" w:rsidDel="00AF25AF">
          <w:rPr>
            <w:rFonts w:cs="Arial"/>
          </w:rPr>
          <w:delText xml:space="preserve">oth </w:delText>
        </w:r>
      </w:del>
      <w:del w:id="590" w:author="Hyojun Park" w:date="2023-08-28T14:30:00Z">
        <w:r w:rsidRPr="00ED39BB" w:rsidDel="002141B5">
          <w:rPr>
            <w:rFonts w:cs="Arial"/>
          </w:rPr>
          <w:delText xml:space="preserve">census tract and subpopulation </w:delText>
        </w:r>
      </w:del>
      <w:del w:id="591" w:author="Hyojun Park" w:date="2023-08-28T14:31:00Z">
        <w:r w:rsidRPr="00ED39BB" w:rsidDel="00AF25AF">
          <w:rPr>
            <w:rFonts w:cs="Arial"/>
          </w:rPr>
          <w:delText>models were weighted by the number of households</w:delText>
        </w:r>
      </w:del>
      <w:del w:id="592" w:author="Hyojun Park" w:date="2023-08-28T14:15:00Z">
        <w:r w:rsidRPr="00ED39BB" w:rsidDel="00AA52EC">
          <w:rPr>
            <w:rFonts w:cs="Arial"/>
          </w:rPr>
          <w:delText xml:space="preserve">, </w:delText>
        </w:r>
      </w:del>
      <w:del w:id="593" w:author="Hyojun Park" w:date="2023-08-28T14:16:00Z">
        <w:r w:rsidRPr="00ED39BB" w:rsidDel="00196D2E">
          <w:rPr>
            <w:rFonts w:cs="Arial"/>
          </w:rPr>
          <w:delText>the analytic datasets for both models have the same number of households with different MHI estimates assigned for each model.</w:delText>
        </w:r>
      </w:del>
    </w:p>
    <w:p w14:paraId="37954CC7" w14:textId="1C54E278" w:rsidR="00FB5CFB" w:rsidRPr="002136F4" w:rsidDel="004F1F4A" w:rsidRDefault="005E79F9">
      <w:pPr>
        <w:pStyle w:val="BodyText"/>
        <w:rPr>
          <w:ins w:id="594" w:author="Hyojun Park [2]" w:date="2023-08-27T02:27:00Z"/>
          <w:del w:id="595" w:author="Hyojun Park" w:date="2023-08-28T15:14:00Z"/>
        </w:rPr>
        <w:pPrChange w:id="596" w:author="Hyojun Park" w:date="2023-08-28T15:00:00Z">
          <w:pPr>
            <w:pStyle w:val="FirstParagraph"/>
          </w:pPr>
        </w:pPrChange>
      </w:pPr>
      <w:ins w:id="597" w:author="Hyojun Park [2]" w:date="2023-08-27T02:27:00Z">
        <w:del w:id="598" w:author="Hyojun Park" w:date="2023-09-03T17:35:00Z">
          <w:r w:rsidDel="000C1BA8">
            <w:delText xml:space="preserve">Table 1 clarifies how the estimates from the </w:delText>
          </w:r>
        </w:del>
        <w:del w:id="599" w:author="Hyojun Park" w:date="2023-08-28T14:17:00Z">
          <w:r w:rsidDel="00482C45">
            <w:delText>American Community Survey (</w:delText>
          </w:r>
        </w:del>
        <w:del w:id="600" w:author="Hyojun Park" w:date="2023-09-03T17:35:00Z">
          <w:r w:rsidDel="000C1BA8">
            <w:delText>ACS</w:delText>
          </w:r>
        </w:del>
        <w:del w:id="601" w:author="Hyojun Park" w:date="2023-08-28T14:17:00Z">
          <w:r w:rsidDel="00482C45">
            <w:delText>)</w:delText>
          </w:r>
        </w:del>
        <w:del w:id="602" w:author="Hyojun Park" w:date="2023-09-03T17:35:00Z">
          <w:r w:rsidDel="000C1BA8">
            <w:delText xml:space="preserve"> were utilized </w:delText>
          </w:r>
        </w:del>
        <w:del w:id="603" w:author="Hyojun Park" w:date="2023-08-28T14:43:00Z">
          <w:r w:rsidDel="00306D34">
            <w:delText xml:space="preserve">differently </w:delText>
          </w:r>
        </w:del>
        <w:del w:id="604" w:author="Hyojun Park" w:date="2023-09-03T17:32:00Z">
          <w:r w:rsidDel="002C7CA1">
            <w:delText xml:space="preserve">in </w:delText>
          </w:r>
        </w:del>
        <w:del w:id="605" w:author="Hyojun Park" w:date="2023-09-03T17:35:00Z">
          <w:r w:rsidDel="000C1BA8">
            <w:delText>the census tract and subpopulation models</w:delText>
          </w:r>
        </w:del>
      </w:ins>
      <w:ins w:id="606" w:author="Hyojun Park [2]" w:date="2023-08-27T02:28:00Z">
        <w:del w:id="607" w:author="Hyojun Park" w:date="2023-09-03T17:35:00Z">
          <w:r w:rsidR="0068755E" w:rsidDel="000C1BA8">
            <w:delText xml:space="preserve"> using an example </w:delText>
          </w:r>
          <w:r w:rsidR="005E615D" w:rsidDel="000C1BA8">
            <w:delText xml:space="preserve">from </w:delText>
          </w:r>
          <w:r w:rsidR="0068755E" w:rsidDel="000C1BA8">
            <w:delText>the most populous census tract in Kings County, New York</w:delText>
          </w:r>
        </w:del>
      </w:ins>
      <w:ins w:id="608" w:author="Hyojun Park [2]" w:date="2023-08-27T02:29:00Z">
        <w:del w:id="609" w:author="Hyojun Park" w:date="2023-09-03T17:35:00Z">
          <w:r w:rsidR="005E615D" w:rsidDel="000C1BA8">
            <w:delText xml:space="preserve">. </w:delText>
          </w:r>
        </w:del>
      </w:ins>
      <w:ins w:id="610" w:author="Hyojun Park [2]" w:date="2023-08-27T02:27:00Z">
        <w:del w:id="611" w:author="Hyojun Park" w:date="2023-09-03T17:35:00Z">
          <w:r w:rsidDel="000C1BA8">
            <w:delText xml:space="preserve">For the census tract model, $87,237 was used </w:delText>
          </w:r>
        </w:del>
        <w:del w:id="612" w:author="Hyojun Park" w:date="2023-08-28T14:44:00Z">
          <w:r w:rsidDel="00891735">
            <w:delText xml:space="preserve">to represent the MHI of </w:delText>
          </w:r>
        </w:del>
        <w:del w:id="613" w:author="Hyojun Park" w:date="2023-09-03T17:35:00Z">
          <w:r w:rsidDel="000C1BA8">
            <w:delText xml:space="preserve">Census Tract 15. </w:delText>
          </w:r>
        </w:del>
        <w:del w:id="614" w:author="Hyojun Park" w:date="2023-08-28T14:50:00Z">
          <w:r w:rsidDel="005440E4">
            <w:delText xml:space="preserve">In </w:delText>
          </w:r>
        </w:del>
        <w:del w:id="615" w:author="Hyojun Park" w:date="2023-09-03T17:35:00Z">
          <w:r w:rsidDel="000C1BA8">
            <w:delText>the subpopulation model</w:delText>
          </w:r>
        </w:del>
        <w:del w:id="616" w:author="Hyojun Park" w:date="2023-08-28T14:50:00Z">
          <w:r w:rsidDel="005440E4">
            <w:delText>,</w:delText>
          </w:r>
        </w:del>
        <w:del w:id="617" w:author="Hyojun Park" w:date="2023-08-28T14:56:00Z">
          <w:r w:rsidDel="0054742B">
            <w:delText xml:space="preserve"> the MHI by each racial group in the census tract was indicated as $147,308 for white, $45,455 for Black, and $42,813 for Asian. The suppressed number of households in race-specific census tract and census tract MHI estimates were excluded from both models. </w:delText>
          </w:r>
        </w:del>
        <w:del w:id="618" w:author="Hyojun Park" w:date="2023-09-03T17:35:00Z">
          <w:r w:rsidDel="000C1BA8">
            <w:delText xml:space="preserve">Figure 1 visualizes the </w:delText>
          </w:r>
        </w:del>
        <w:del w:id="619" w:author="Hyojun Park" w:date="2023-08-28T14:59:00Z">
          <w:r w:rsidDel="001B43D3">
            <w:delText xml:space="preserve">overall </w:delText>
          </w:r>
        </w:del>
        <w:del w:id="620" w:author="Hyojun Park" w:date="2023-09-03T17:35:00Z">
          <w:r w:rsidDel="000C1BA8">
            <w:delText>geographical distribution</w:delText>
          </w:r>
        </w:del>
        <w:del w:id="621" w:author="Hyojun Park" w:date="2023-08-28T15:00:00Z">
          <w:r w:rsidDel="000B75C1">
            <w:delText xml:space="preserve"> (i.e., the census tract model) and race-specific geographic distribution (i.e., the subpopulation model) of MHI in New York and Kings County.</w:delText>
          </w:r>
        </w:del>
      </w:ins>
    </w:p>
    <w:p w14:paraId="4CEF2154" w14:textId="018ABF95" w:rsidR="00785C74" w:rsidRPr="00ED39BB" w:rsidDel="006E56C9" w:rsidRDefault="00891AA1">
      <w:pPr>
        <w:pStyle w:val="BodyText"/>
        <w:rPr>
          <w:del w:id="622" w:author="Hyojun Park" w:date="2023-09-01T21:08:00Z"/>
          <w:rFonts w:cs="Arial"/>
        </w:rPr>
      </w:pPr>
      <w:del w:id="623" w:author="Hyojun Park" w:date="2023-08-28T15:29:00Z">
        <w:r w:rsidRPr="00ED39BB" w:rsidDel="000E6C96">
          <w:rPr>
            <w:rFonts w:cs="Arial"/>
          </w:rPr>
          <w:lastRenderedPageBreak/>
          <w:delText xml:space="preserve">The distinction between the two models </w:delText>
        </w:r>
        <w:r w:rsidR="0021220C" w:rsidRPr="00ED39BB" w:rsidDel="000E6C96">
          <w:rPr>
            <w:rFonts w:cs="Arial"/>
          </w:rPr>
          <w:delText xml:space="preserve">is </w:delText>
        </w:r>
        <w:r w:rsidRPr="00ED39BB" w:rsidDel="000E6C96">
          <w:rPr>
            <w:rFonts w:cs="Arial"/>
          </w:rPr>
          <w:delText xml:space="preserve">that </w:delText>
        </w:r>
      </w:del>
      <w:ins w:id="624" w:author="Hyojun Park [2]" w:date="2023-08-29T17:50:00Z">
        <w:del w:id="625" w:author="Hyojun Park" w:date="2023-09-03T17:38:00Z">
          <w:r w:rsidR="00087EB9" w:rsidDel="00325F07">
            <w:rPr>
              <w:rFonts w:cs="Arial"/>
            </w:rPr>
            <w:delText>because</w:delText>
          </w:r>
        </w:del>
      </w:ins>
      <w:ins w:id="626" w:author="Hyojun Park [2]" w:date="2023-08-29T17:51:00Z">
        <w:del w:id="627" w:author="Hyojun Park" w:date="2023-09-03T17:38:00Z">
          <w:r w:rsidR="00CA6F8B" w:rsidDel="00325F07">
            <w:rPr>
              <w:rFonts w:cs="Arial"/>
            </w:rPr>
            <w:delText xml:space="preserve">, but </w:delText>
          </w:r>
        </w:del>
        <w:del w:id="628" w:author="Hyojun Park" w:date="2023-09-03T17:36:00Z">
          <w:r w:rsidR="00CA6F8B" w:rsidDel="00C64B28">
            <w:rPr>
              <w:rFonts w:cs="Arial"/>
            </w:rPr>
            <w:delText xml:space="preserve">did </w:delText>
          </w:r>
        </w:del>
        <w:del w:id="629" w:author="Hyojun Park" w:date="2023-09-03T17:38:00Z">
          <w:r w:rsidR="00CA6F8B" w:rsidDel="00325F07">
            <w:rPr>
              <w:rFonts w:cs="Arial"/>
            </w:rPr>
            <w:delText xml:space="preserve">not </w:delText>
          </w:r>
        </w:del>
      </w:ins>
      <w:ins w:id="630" w:author="Hyojun Park [2]" w:date="2023-08-29T17:52:00Z">
        <w:del w:id="631" w:author="Hyojun Park" w:date="2023-09-01T21:21:00Z">
          <w:r w:rsidR="00AB5D1F" w:rsidDel="000D66C0">
            <w:rPr>
              <w:rFonts w:cs="Arial"/>
            </w:rPr>
            <w:delText xml:space="preserve">(i.e., ) </w:delText>
          </w:r>
        </w:del>
      </w:ins>
      <w:del w:id="632" w:author="Hyojun Park" w:date="2023-08-28T15:14:00Z">
        <w:r w:rsidRPr="00ED39BB" w:rsidDel="004F1F4A">
          <w:rPr>
            <w:rFonts w:cs="Arial"/>
          </w:rPr>
          <w:delText>t</w:delText>
        </w:r>
      </w:del>
      <w:del w:id="633" w:author="Hyojun Park" w:date="2023-08-28T15:29:00Z">
        <w:r w:rsidRPr="00ED39BB" w:rsidDel="000E6C96">
          <w:rPr>
            <w:rFonts w:cs="Arial"/>
          </w:rPr>
          <w:delText>he census tract model</w:delText>
        </w:r>
      </w:del>
      <w:del w:id="634" w:author="Hyojun Park" w:date="2023-08-28T15:20:00Z">
        <w:r w:rsidRPr="00ED39BB" w:rsidDel="00317555">
          <w:rPr>
            <w:rFonts w:cs="Arial"/>
          </w:rPr>
          <w:delText xml:space="preserve"> assumes that </w:delText>
        </w:r>
      </w:del>
      <w:del w:id="635" w:author="Hyojun Park" w:date="2023-08-28T15:29:00Z">
        <w:r w:rsidRPr="00ED39BB" w:rsidDel="000E6C96">
          <w:rPr>
            <w:rFonts w:cs="Arial"/>
          </w:rPr>
          <w:delText>a geographic disparity across census tracts is the only source of heterogeneity within a county</w:delText>
        </w:r>
      </w:del>
      <w:del w:id="636" w:author="Hyojun Park" w:date="2023-08-28T15:15:00Z">
        <w:r w:rsidRPr="00ED39BB" w:rsidDel="00091754">
          <w:rPr>
            <w:rFonts w:cs="Arial"/>
          </w:rPr>
          <w:delText>,</w:delText>
        </w:r>
      </w:del>
      <w:del w:id="637" w:author="Hyojun Park" w:date="2023-08-28T15:29:00Z">
        <w:r w:rsidRPr="00ED39BB" w:rsidDel="000E6C96">
          <w:rPr>
            <w:rFonts w:cs="Arial"/>
          </w:rPr>
          <w:delText xml:space="preserve"> </w:delText>
        </w:r>
      </w:del>
      <w:del w:id="638" w:author="Hyojun Park" w:date="2023-08-28T15:36:00Z">
        <w:r w:rsidRPr="00ED39BB" w:rsidDel="00C47968">
          <w:rPr>
            <w:rFonts w:cs="Arial"/>
          </w:rPr>
          <w:delText xml:space="preserve">whereas the subpopulation model </w:delText>
        </w:r>
        <w:r w:rsidR="002A7AA3" w:rsidRPr="00ED39BB" w:rsidDel="00C47968">
          <w:rPr>
            <w:rFonts w:cs="Arial"/>
          </w:rPr>
          <w:delText>incorporates estimates of</w:delText>
        </w:r>
        <w:r w:rsidRPr="00ED39BB" w:rsidDel="00C47968">
          <w:rPr>
            <w:rFonts w:cs="Arial"/>
          </w:rPr>
          <w:delText xml:space="preserve"> racial heterogeneity</w:delText>
        </w:r>
        <w:r w:rsidR="002A7AA3" w:rsidRPr="00ED39BB" w:rsidDel="00C47968">
          <w:rPr>
            <w:rFonts w:cs="Arial"/>
          </w:rPr>
          <w:delText xml:space="preserve"> in MHI</w:delText>
        </w:r>
        <w:r w:rsidRPr="00ED39BB" w:rsidDel="00C47968">
          <w:rPr>
            <w:rFonts w:cs="Arial"/>
          </w:rPr>
          <w:delText xml:space="preserve"> in addition to geographic heterogeneity in a county. In other words, </w:delText>
        </w:r>
      </w:del>
      <w:del w:id="639" w:author="Hyojun Park" w:date="2023-08-28T15:33:00Z">
        <w:r w:rsidRPr="00ED39BB" w:rsidDel="00DF3C0D">
          <w:rPr>
            <w:rFonts w:cs="Arial"/>
          </w:rPr>
          <w:delText>a</w:delText>
        </w:r>
      </w:del>
      <w:del w:id="640" w:author="Hyojun Park" w:date="2023-08-28T15:35:00Z">
        <w:r w:rsidRPr="00ED39BB" w:rsidDel="007803CD">
          <w:rPr>
            <w:rFonts w:cs="Arial"/>
          </w:rPr>
          <w:delText xml:space="preserve"> d</w:delText>
        </w:r>
      </w:del>
      <w:del w:id="641" w:author="Hyojun Park" w:date="2023-09-01T21:06:00Z">
        <w:r w:rsidRPr="00ED39BB" w:rsidDel="00F53C23">
          <w:rPr>
            <w:rFonts w:cs="Arial"/>
          </w:rPr>
          <w:delText>isparity ind</w:delText>
        </w:r>
      </w:del>
      <w:del w:id="642" w:author="Hyojun Park" w:date="2023-08-28T15:35:00Z">
        <w:r w:rsidRPr="00ED39BB" w:rsidDel="007803CD">
          <w:rPr>
            <w:rFonts w:cs="Arial"/>
          </w:rPr>
          <w:delText>ex</w:delText>
        </w:r>
      </w:del>
      <w:del w:id="643" w:author="Hyojun Park" w:date="2023-09-01T21:06:00Z">
        <w:r w:rsidRPr="00ED39BB" w:rsidDel="00F53C23">
          <w:rPr>
            <w:rFonts w:cs="Arial"/>
          </w:rPr>
          <w:delText xml:space="preserve"> from </w:delText>
        </w:r>
      </w:del>
      <w:del w:id="644" w:author="Hyojun Park" w:date="2023-08-28T15:33:00Z">
        <w:r w:rsidRPr="00ED39BB" w:rsidDel="002B5996">
          <w:rPr>
            <w:rFonts w:cs="Arial"/>
          </w:rPr>
          <w:delText xml:space="preserve">estimates at the census tract (i.e., </w:delText>
        </w:r>
      </w:del>
      <w:del w:id="645" w:author="Hyojun Park" w:date="2023-09-01T21:06:00Z">
        <w:r w:rsidRPr="00ED39BB" w:rsidDel="00F53C23">
          <w:rPr>
            <w:rFonts w:cs="Arial"/>
          </w:rPr>
          <w:delText>the census tract model</w:delText>
        </w:r>
      </w:del>
      <w:del w:id="646" w:author="Hyojun Park" w:date="2023-08-28T15:33:00Z">
        <w:r w:rsidRPr="00ED39BB" w:rsidDel="002B5996">
          <w:rPr>
            <w:rFonts w:cs="Arial"/>
          </w:rPr>
          <w:delText>) would be interpreted as</w:delText>
        </w:r>
      </w:del>
      <w:del w:id="647" w:author="Hyojun Park" w:date="2023-09-01T21:06:00Z">
        <w:r w:rsidRPr="00ED39BB" w:rsidDel="00F53C23">
          <w:rPr>
            <w:rFonts w:cs="Arial"/>
          </w:rPr>
          <w:delText xml:space="preserve"> the level of disparity within the county when accounting </w:delText>
        </w:r>
        <w:r w:rsidR="00276045" w:rsidRPr="00ED39BB" w:rsidDel="00F53C23">
          <w:rPr>
            <w:rFonts w:cs="Arial"/>
          </w:rPr>
          <w:delText xml:space="preserve">only </w:delText>
        </w:r>
        <w:r w:rsidRPr="00ED39BB" w:rsidDel="00F53C23">
          <w:rPr>
            <w:rFonts w:cs="Arial"/>
          </w:rPr>
          <w:delText xml:space="preserve">for geographic heterogeneity among census tracts within a county. </w:delText>
        </w:r>
      </w:del>
      <w:del w:id="648" w:author="Hyojun Park" w:date="2023-08-28T15:35:00Z">
        <w:r w:rsidRPr="00ED39BB" w:rsidDel="007803CD">
          <w:rPr>
            <w:rFonts w:cs="Arial"/>
          </w:rPr>
          <w:delText>In comparison, a d</w:delText>
        </w:r>
      </w:del>
      <w:del w:id="649" w:author="Hyojun Park" w:date="2023-09-03T17:38:00Z">
        <w:r w:rsidRPr="00ED39BB" w:rsidDel="00325F07">
          <w:rPr>
            <w:rFonts w:cs="Arial"/>
          </w:rPr>
          <w:delText>isparity ind</w:delText>
        </w:r>
      </w:del>
      <w:del w:id="650" w:author="Hyojun Park" w:date="2023-08-28T15:35:00Z">
        <w:r w:rsidRPr="00ED39BB" w:rsidDel="007803CD">
          <w:rPr>
            <w:rFonts w:cs="Arial"/>
          </w:rPr>
          <w:delText>ex</w:delText>
        </w:r>
      </w:del>
      <w:del w:id="651" w:author="Hyojun Park" w:date="2023-09-03T17:38:00Z">
        <w:r w:rsidRPr="00ED39BB" w:rsidDel="00325F07">
          <w:rPr>
            <w:rFonts w:cs="Arial"/>
          </w:rPr>
          <w:delText xml:space="preserve"> from </w:delText>
        </w:r>
      </w:del>
      <w:del w:id="652" w:author="Hyojun Park" w:date="2023-08-28T15:34:00Z">
        <w:r w:rsidRPr="00ED39BB" w:rsidDel="00831176">
          <w:rPr>
            <w:rFonts w:cs="Arial"/>
          </w:rPr>
          <w:delText xml:space="preserve">estimates by the racial group at the census-tract level (i.e., </w:delText>
        </w:r>
      </w:del>
      <w:del w:id="653" w:author="Hyojun Park" w:date="2023-09-03T17:38:00Z">
        <w:r w:rsidRPr="00ED39BB" w:rsidDel="00325F07">
          <w:rPr>
            <w:rFonts w:cs="Arial"/>
          </w:rPr>
          <w:delText>the subpopulation model</w:delText>
        </w:r>
      </w:del>
      <w:del w:id="654" w:author="Hyojun Park" w:date="2023-08-28T15:34:00Z">
        <w:r w:rsidRPr="00ED39BB" w:rsidDel="00831176">
          <w:rPr>
            <w:rFonts w:cs="Arial"/>
          </w:rPr>
          <w:delText>) would be interpreted as</w:delText>
        </w:r>
      </w:del>
      <w:del w:id="655" w:author="Hyojun Park" w:date="2023-09-03T17:38:00Z">
        <w:r w:rsidRPr="00ED39BB" w:rsidDel="00325F07">
          <w:rPr>
            <w:rFonts w:cs="Arial"/>
          </w:rPr>
          <w:delText xml:space="preserve"> the level of disparity within the county when accounting for heterogeneity from both geographic (i.e., census tracts) and demographic (i.e., racial groups) components. </w:delText>
        </w:r>
      </w:del>
      <w:del w:id="656" w:author="Hyojun Park" w:date="2023-09-03T17:41:00Z">
        <w:r w:rsidRPr="00ED39BB" w:rsidDel="00BC655C">
          <w:rPr>
            <w:rFonts w:cs="Arial"/>
          </w:rPr>
          <w:delText>Therefore, t</w:delText>
        </w:r>
      </w:del>
      <w:ins w:id="657" w:author="Hyojun Park" w:date="2023-09-03T17:41:00Z">
        <w:r w:rsidR="00BC655C">
          <w:rPr>
            <w:rFonts w:cs="Arial"/>
          </w:rPr>
          <w:t>T</w:t>
        </w:r>
      </w:ins>
      <w:r w:rsidRPr="00ED39BB">
        <w:rPr>
          <w:rFonts w:cs="Arial"/>
        </w:rPr>
        <w:t>he</w:t>
      </w:r>
      <w:proofErr w:type="spellEnd"/>
      <w:r w:rsidRPr="00ED39BB">
        <w:rPr>
          <w:rFonts w:cs="Arial"/>
        </w:rPr>
        <w:t xml:space="preserve"> change in each disparity index between the </w:t>
      </w:r>
      <w:ins w:id="658" w:author="Hyojun Park" w:date="2023-09-03T17:41:00Z">
        <w:r w:rsidR="00BC655C">
          <w:rPr>
            <w:rFonts w:cs="Arial"/>
          </w:rPr>
          <w:t xml:space="preserve">census tract and subpopulation </w:t>
        </w:r>
      </w:ins>
      <w:del w:id="659" w:author="Hyojun Park" w:date="2023-09-03T17:41:00Z">
        <w:r w:rsidRPr="00ED39BB" w:rsidDel="00BC655C">
          <w:rPr>
            <w:rFonts w:cs="Arial"/>
          </w:rPr>
          <w:delText xml:space="preserve">two </w:delText>
        </w:r>
      </w:del>
      <w:r w:rsidRPr="00ED39BB">
        <w:rPr>
          <w:rFonts w:cs="Arial"/>
        </w:rPr>
        <w:t xml:space="preserve">models </w:t>
      </w:r>
      <w:ins w:id="660" w:author="Hyojun Park" w:date="2023-09-03T17:42:00Z">
        <w:del w:id="661" w:author="Hyojun Park [2]" w:date="2023-09-05T15:13:00Z">
          <w:r w:rsidR="007D1FB8" w:rsidDel="0025249E">
            <w:rPr>
              <w:rFonts w:cs="Arial"/>
            </w:rPr>
            <w:delText xml:space="preserve">would </w:delText>
          </w:r>
        </w:del>
      </w:ins>
      <w:del w:id="662" w:author="Hyojun Park [2]" w:date="2023-09-05T15:13:00Z">
        <w:r w:rsidRPr="00ED39BB" w:rsidDel="0025249E">
          <w:rPr>
            <w:rFonts w:cs="Arial"/>
          </w:rPr>
          <w:delText>reflect</w:delText>
        </w:r>
      </w:del>
      <w:ins w:id="663" w:author="Hyojun Park [2]" w:date="2023-09-05T15:14:00Z">
        <w:r w:rsidR="00F01D80">
          <w:rPr>
            <w:rFonts w:cs="Arial"/>
          </w:rPr>
          <w:t>represents</w:t>
        </w:r>
      </w:ins>
      <w:del w:id="664" w:author="Hyojun Park [2]" w:date="2023-09-05T15:14:00Z">
        <w:r w:rsidRPr="00ED39BB" w:rsidDel="00F01D80">
          <w:rPr>
            <w:rFonts w:cs="Arial"/>
          </w:rPr>
          <w:delText>s</w:delText>
        </w:r>
      </w:del>
      <w:r w:rsidRPr="00ED39BB">
        <w:rPr>
          <w:rFonts w:cs="Arial"/>
        </w:rPr>
        <w:t xml:space="preserve"> the amount </w:t>
      </w:r>
      <w:r w:rsidR="009F03AF" w:rsidRPr="00ED39BB">
        <w:rPr>
          <w:rFonts w:cs="Arial"/>
        </w:rPr>
        <w:t>by which the census</w:t>
      </w:r>
      <w:del w:id="665" w:author="Hyojun Park [2]" w:date="2023-09-05T15:13:00Z">
        <w:r w:rsidR="009F03AF" w:rsidRPr="00ED39BB" w:rsidDel="00F01D80">
          <w:rPr>
            <w:rFonts w:cs="Arial"/>
          </w:rPr>
          <w:delText>-</w:delText>
        </w:r>
      </w:del>
      <w:ins w:id="666" w:author="Hyojun Park [2]" w:date="2023-09-05T15:13:00Z">
        <w:r w:rsidR="00F01D80">
          <w:rPr>
            <w:rFonts w:cs="Arial"/>
          </w:rPr>
          <w:t xml:space="preserve"> </w:t>
        </w:r>
      </w:ins>
      <w:r w:rsidR="009F03AF" w:rsidRPr="00ED39BB">
        <w:rPr>
          <w:rFonts w:cs="Arial"/>
        </w:rPr>
        <w:t>tract</w:t>
      </w:r>
      <w:ins w:id="667" w:author="Hyojun Park [2]" w:date="2023-09-05T15:13:00Z">
        <w:r w:rsidR="00F01D80">
          <w:rPr>
            <w:rFonts w:cs="Arial"/>
          </w:rPr>
          <w:t>-</w:t>
        </w:r>
      </w:ins>
      <w:del w:id="668" w:author="Hyojun Park [2]" w:date="2023-09-05T15:13:00Z">
        <w:r w:rsidR="009F03AF" w:rsidRPr="00ED39BB" w:rsidDel="00F01D80">
          <w:rPr>
            <w:rFonts w:cs="Arial"/>
          </w:rPr>
          <w:delText xml:space="preserve"> </w:delText>
        </w:r>
      </w:del>
      <w:r w:rsidR="009F03AF" w:rsidRPr="00ED39BB">
        <w:rPr>
          <w:rFonts w:cs="Arial"/>
        </w:rPr>
        <w:t xml:space="preserve">level </w:t>
      </w:r>
      <w:r w:rsidRPr="00ED39BB">
        <w:rPr>
          <w:rFonts w:cs="Arial"/>
        </w:rPr>
        <w:t xml:space="preserve">disparity </w:t>
      </w:r>
      <w:r w:rsidR="009F03AF" w:rsidRPr="00ED39BB">
        <w:rPr>
          <w:rFonts w:cs="Arial"/>
        </w:rPr>
        <w:t>would be reduced if</w:t>
      </w:r>
      <w:r w:rsidRPr="00ED39BB">
        <w:rPr>
          <w:rFonts w:cs="Arial"/>
        </w:rPr>
        <w:t xml:space="preserve"> racial disparity within the census tract was eliminated.</w:t>
      </w:r>
      <w:ins w:id="669" w:author="Hyojun Park" w:date="2023-09-01T21:08:00Z">
        <w:del w:id="670" w:author="Keith Gennuso" w:date="2023-09-13T11:17:00Z">
          <w:r w:rsidR="006E56C9" w:rsidDel="004F5BB9">
            <w:rPr>
              <w:rFonts w:cs="Arial"/>
            </w:rPr>
            <w:delText xml:space="preserve"> </w:delText>
          </w:r>
        </w:del>
      </w:ins>
    </w:p>
    <w:p w14:paraId="750D370C" w14:textId="1B6FF684" w:rsidR="005B1D69" w:rsidRPr="00ED39BB" w:rsidRDefault="003E193C" w:rsidP="004F5BB9">
      <w:pPr>
        <w:pStyle w:val="BodyText"/>
        <w:rPr>
          <w:rFonts w:cs="Arial"/>
        </w:rPr>
      </w:pPr>
      <w:moveFromRangeStart w:id="671" w:author="Hyojun Park" w:date="2023-09-01T21:11:00Z" w:name="move144495079"/>
      <w:moveFrom w:id="672" w:author="Hyojun Park" w:date="2023-09-01T21:11:00Z">
        <w:r w:rsidRPr="00ED39BB" w:rsidDel="00C76013">
          <w:rPr>
            <w:rFonts w:cs="Arial"/>
          </w:rPr>
          <w:t>T</w:t>
        </w:r>
        <w:r w:rsidR="0040490C" w:rsidRPr="00ED39BB" w:rsidDel="00C76013">
          <w:rPr>
            <w:rFonts w:cs="Arial"/>
          </w:rPr>
          <w:t>he</w:t>
        </w:r>
        <w:r w:rsidR="005B1D69" w:rsidRPr="00ED39BB" w:rsidDel="00C76013">
          <w:rPr>
            <w:rFonts w:cs="Arial"/>
          </w:rPr>
          <w:t xml:space="preserve"> metric and interpretation of the three disparity indices vary, making the direct comparisons of the magnitude of each index impossible.</w:t>
        </w:r>
        <w:del w:id="673" w:author="Keith Gennuso" w:date="2023-09-13T11:17:00Z">
          <w:r w:rsidR="005B1D69" w:rsidRPr="00ED39BB" w:rsidDel="004F5BB9">
            <w:rPr>
              <w:rFonts w:cs="Arial"/>
            </w:rPr>
            <w:delText xml:space="preserve"> </w:delText>
          </w:r>
        </w:del>
      </w:moveFrom>
      <w:moveFromRangeEnd w:id="671"/>
      <w:del w:id="674" w:author="Keith Gennuso" w:date="2023-09-13T11:17:00Z">
        <w:r w:rsidR="005B1D69" w:rsidRPr="00ED39BB" w:rsidDel="004F5BB9">
          <w:rPr>
            <w:rFonts w:cs="Arial"/>
          </w:rPr>
          <w:delText>To quantify the magnitude</w:delText>
        </w:r>
        <w:r w:rsidR="00236B23" w:rsidRPr="00ED39BB" w:rsidDel="004F5BB9">
          <w:rPr>
            <w:rFonts w:cs="Arial"/>
          </w:rPr>
          <w:delText xml:space="preserve"> of change</w:delText>
        </w:r>
        <w:r w:rsidR="005B1D69" w:rsidRPr="00ED39BB" w:rsidDel="004F5BB9">
          <w:rPr>
            <w:rFonts w:cs="Arial"/>
          </w:rPr>
          <w:delText xml:space="preserve"> introduced by additional racial heterogeneity, we calculated the </w:delText>
        </w:r>
        <w:commentRangeStart w:id="675"/>
        <w:r w:rsidR="005B1D69" w:rsidRPr="00ED39BB" w:rsidDel="004F5BB9">
          <w:rPr>
            <w:rFonts w:cs="Arial"/>
          </w:rPr>
          <w:delText xml:space="preserve">percentage change </w:delText>
        </w:r>
        <w:commentRangeEnd w:id="675"/>
        <w:r w:rsidR="00445DDB" w:rsidRPr="00ED39BB" w:rsidDel="004F5BB9">
          <w:rPr>
            <w:rStyle w:val="CommentReference"/>
            <w:rFonts w:cs="Arial"/>
          </w:rPr>
          <w:commentReference w:id="675"/>
        </w:r>
        <w:r w:rsidR="005B1D69" w:rsidRPr="00ED39BB" w:rsidDel="004F5BB9">
          <w:rPr>
            <w:rFonts w:cs="Arial"/>
          </w:rPr>
          <w:delText>from the census tract models to the subpopulation models</w:delText>
        </w:r>
      </w:del>
      <w:ins w:id="676" w:author="Hyojun Park" w:date="2023-09-06T16:55:00Z">
        <w:del w:id="677" w:author="Keith Gennuso" w:date="2023-09-13T11:17:00Z">
          <w:r w:rsidR="00472A20" w:rsidDel="004F5BB9">
            <w:rPr>
              <w:rFonts w:cs="Arial"/>
            </w:rPr>
            <w:delText>he percentage changes from the census tract models to the subpopulation models were calculated to quantify the magnitude of change introduced by additional racial heterogeneity</w:delText>
          </w:r>
        </w:del>
      </w:ins>
      <w:del w:id="678" w:author="Keith Gennuso" w:date="2023-09-13T11:17:00Z">
        <w:r w:rsidR="005B1D69" w:rsidRPr="00ED39BB" w:rsidDel="004F5BB9">
          <w:rPr>
            <w:rFonts w:cs="Arial"/>
          </w:rPr>
          <w:delText>.</w:delText>
        </w:r>
      </w:del>
    </w:p>
    <w:p w14:paraId="1705BC53" w14:textId="17C4DE76" w:rsidR="005B1D69" w:rsidRPr="00ED39BB" w:rsidRDefault="003245F1" w:rsidP="005B1D69">
      <w:pPr>
        <w:pStyle w:val="BodyText"/>
        <w:rPr>
          <w:rFonts w:cs="Arial"/>
        </w:rPr>
      </w:pPr>
      <m:oMathPara>
        <m:oMathParaPr>
          <m:jc m:val="center"/>
        </m:oMathParaPr>
        <m:oMath>
          <m:r>
            <w:ins w:id="679" w:author="Hyojun Park" w:date="2023-09-01T21:09:00Z">
              <w:rPr>
                <w:rFonts w:ascii="Cambria Math" w:hAnsi="Cambria Math" w:cs="Arial"/>
              </w:rPr>
              <m:t xml:space="preserve">Percentage </m:t>
            </w:ins>
          </m:r>
          <m:r>
            <w:rPr>
              <w:rFonts w:ascii="Cambria Math" w:hAnsi="Cambria Math" w:cs="Arial"/>
            </w:rPr>
            <m:t>Change </m:t>
          </m:r>
          <m:d>
            <m:dPr>
              <m:ctrlPr>
                <w:rPr>
                  <w:rFonts w:ascii="Cambria Math" w:hAnsi="Cambria Math" w:cs="Arial"/>
                </w:rPr>
              </m:ctrlPr>
            </m:dPr>
            <m:e>
              <m:r>
                <m:rPr>
                  <m:sty m:val="p"/>
                </m:rPr>
                <w:rPr>
                  <w:rFonts w:ascii="Cambria Math" w:hAnsi="Cambria Math" w:cs="Arial"/>
                </w:rPr>
                <m:t>%</m:t>
              </m:r>
            </m:e>
          </m:d>
          <m:r>
            <m:rPr>
              <m:sty m:val="p"/>
            </m:rPr>
            <w:rPr>
              <w:rFonts w:ascii="Cambria Math" w:hAnsi="Cambria Math" w:cs="Arial"/>
            </w:rPr>
            <m:t>=</m:t>
          </m:r>
          <m:f>
            <m:fPr>
              <m:ctrlPr>
                <w:rPr>
                  <w:rFonts w:ascii="Cambria Math" w:hAnsi="Cambria Math" w:cs="Arial"/>
                </w:rPr>
              </m:ctrlPr>
            </m:fPr>
            <m:num>
              <m:r>
                <w:rPr>
                  <w:rFonts w:ascii="Cambria Math" w:hAnsi="Cambria Math" w:cs="Arial"/>
                </w:rPr>
                <m:t>disparity inde</m:t>
              </m:r>
              <m:sSub>
                <m:sSubPr>
                  <m:ctrlPr>
                    <w:rPr>
                      <w:rFonts w:ascii="Cambria Math" w:hAnsi="Cambria Math" w:cs="Arial"/>
                    </w:rPr>
                  </m:ctrlPr>
                </m:sSubPr>
                <m:e>
                  <m:r>
                    <w:rPr>
                      <w:rFonts w:ascii="Cambria Math" w:hAnsi="Cambria Math" w:cs="Arial"/>
                    </w:rPr>
                    <m:t>x</m:t>
                  </m:r>
                </m:e>
                <m:sub>
                  <m:r>
                    <w:rPr>
                      <w:rFonts w:ascii="Cambria Math" w:hAnsi="Cambria Math" w:cs="Arial"/>
                    </w:rPr>
                    <m:t>Subpopulation</m:t>
                  </m:r>
                </m:sub>
              </m:sSub>
              <m:r>
                <m:rPr>
                  <m:sty m:val="p"/>
                </m:rPr>
                <w:rPr>
                  <w:rFonts w:ascii="Cambria Math" w:hAnsi="Cambria Math" w:cs="Arial"/>
                </w:rPr>
                <m:t>-</m:t>
              </m:r>
              <m:r>
                <w:rPr>
                  <w:rFonts w:ascii="Cambria Math" w:hAnsi="Cambria Math" w:cs="Arial"/>
                </w:rPr>
                <m:t>disparity inde</m:t>
              </m:r>
              <m:sSub>
                <m:sSubPr>
                  <m:ctrlPr>
                    <w:rPr>
                      <w:rFonts w:ascii="Cambria Math" w:hAnsi="Cambria Math" w:cs="Arial"/>
                    </w:rPr>
                  </m:ctrlPr>
                </m:sSubPr>
                <m:e>
                  <m:r>
                    <w:rPr>
                      <w:rFonts w:ascii="Cambria Math" w:hAnsi="Cambria Math" w:cs="Arial"/>
                    </w:rPr>
                    <m:t>x</m:t>
                  </m:r>
                </m:e>
                <m:sub>
                  <m:r>
                    <w:rPr>
                      <w:rFonts w:ascii="Cambria Math" w:hAnsi="Cambria Math" w:cs="Arial"/>
                    </w:rPr>
                    <m:t>Census Tract</m:t>
                  </m:r>
                </m:sub>
              </m:sSub>
            </m:num>
            <m:den>
              <m:r>
                <w:rPr>
                  <w:rFonts w:ascii="Cambria Math" w:hAnsi="Cambria Math" w:cs="Arial"/>
                </w:rPr>
                <m:t>disparity inde</m:t>
              </m:r>
              <m:sSub>
                <m:sSubPr>
                  <m:ctrlPr>
                    <w:rPr>
                      <w:rFonts w:ascii="Cambria Math" w:hAnsi="Cambria Math" w:cs="Arial"/>
                    </w:rPr>
                  </m:ctrlPr>
                </m:sSubPr>
                <m:e>
                  <m:r>
                    <w:rPr>
                      <w:rFonts w:ascii="Cambria Math" w:hAnsi="Cambria Math" w:cs="Arial"/>
                    </w:rPr>
                    <m:t>x</m:t>
                  </m:r>
                </m:e>
                <m:sub>
                  <m:r>
                    <w:rPr>
                      <w:rFonts w:ascii="Cambria Math" w:hAnsi="Cambria Math" w:cs="Arial"/>
                    </w:rPr>
                    <m:t>Census Tract</m:t>
                  </m:r>
                </m:sub>
              </m:sSub>
            </m:den>
          </m:f>
        </m:oMath>
      </m:oMathPara>
    </w:p>
    <w:p w14:paraId="5F221932" w14:textId="77777777" w:rsidR="00F9047B" w:rsidRDefault="00F9047B" w:rsidP="00677B60">
      <w:pPr>
        <w:pStyle w:val="FirstParagraph"/>
        <w:rPr>
          <w:ins w:id="680" w:author="Hyojun Park" w:date="2023-09-03T17:53:00Z"/>
          <w:rFonts w:cs="Arial"/>
        </w:rPr>
      </w:pPr>
    </w:p>
    <w:p w14:paraId="3E21FA9D" w14:textId="1EA8A0B3" w:rsidR="005B1D69" w:rsidRDefault="002B1D1D" w:rsidP="00677B60">
      <w:pPr>
        <w:pStyle w:val="FirstParagraph"/>
        <w:rPr>
          <w:ins w:id="681" w:author="Hyojun Park [2]" w:date="2023-09-01T23:31:00Z"/>
          <w:rFonts w:cs="Arial"/>
        </w:rPr>
      </w:pPr>
      <w:moveToRangeStart w:id="682" w:author="Hyojun Park" w:date="2023-09-01T21:11:00Z" w:name="move144495079"/>
      <w:moveTo w:id="683" w:author="Hyojun Park" w:date="2023-09-01T21:11:00Z">
        <w:del w:id="684" w:author="Hyojun Park [2]" w:date="2023-09-05T15:15:00Z">
          <w:r w:rsidRPr="00ED39BB" w:rsidDel="006C4B56">
            <w:rPr>
              <w:rFonts w:cs="Arial"/>
            </w:rPr>
            <w:lastRenderedPageBreak/>
            <w:delText xml:space="preserve">The metric and interpretation of the three disparity indices vary, making </w:delText>
          </w:r>
        </w:del>
      </w:moveTo>
      <w:ins w:id="685" w:author="Elizabeth Blomberg" w:date="2023-09-14T13:30:00Z">
        <w:r w:rsidR="00567D45">
          <w:rPr>
            <w:rFonts w:cs="Arial"/>
          </w:rPr>
          <w:t>D</w:t>
        </w:r>
      </w:ins>
      <w:ins w:id="686" w:author="Hyojun Park [2]" w:date="2023-09-05T15:14:00Z">
        <w:del w:id="687" w:author="Elizabeth Blomberg" w:date="2023-09-14T13:30:00Z">
          <w:r w:rsidR="00797328" w:rsidDel="00567D45">
            <w:rPr>
              <w:rFonts w:cs="Arial"/>
            </w:rPr>
            <w:delText>T</w:delText>
          </w:r>
        </w:del>
      </w:ins>
      <w:moveTo w:id="688" w:author="Hyojun Park" w:date="2023-09-01T21:11:00Z">
        <w:del w:id="689" w:author="Hyojun Park [2]" w:date="2023-09-05T15:14:00Z">
          <w:r w:rsidRPr="00ED39BB" w:rsidDel="00797328">
            <w:rPr>
              <w:rFonts w:cs="Arial"/>
            </w:rPr>
            <w:delText>t</w:delText>
          </w:r>
        </w:del>
        <w:del w:id="690" w:author="Elizabeth Blomberg" w:date="2023-09-14T13:30:00Z">
          <w:r w:rsidRPr="00ED39BB" w:rsidDel="00567D45">
            <w:rPr>
              <w:rFonts w:cs="Arial"/>
            </w:rPr>
            <w:delText>he d</w:delText>
          </w:r>
        </w:del>
        <w:r w:rsidRPr="00ED39BB">
          <w:rPr>
            <w:rFonts w:cs="Arial"/>
          </w:rPr>
          <w:t xml:space="preserve">irect comparisons of the magnitude of each </w:t>
        </w:r>
      </w:moveTo>
      <w:ins w:id="691" w:author="Hyojun Park [2]" w:date="2023-09-05T15:15:00Z">
        <w:r w:rsidR="00253806">
          <w:rPr>
            <w:rFonts w:cs="Arial"/>
          </w:rPr>
          <w:t xml:space="preserve">disparity </w:t>
        </w:r>
      </w:ins>
      <w:moveTo w:id="692" w:author="Hyojun Park" w:date="2023-09-01T21:11:00Z">
        <w:r w:rsidRPr="00ED39BB">
          <w:rPr>
            <w:rFonts w:cs="Arial"/>
          </w:rPr>
          <w:t xml:space="preserve">index </w:t>
        </w:r>
      </w:moveTo>
      <w:ins w:id="693" w:author="Hyojun Park [2]" w:date="2023-09-05T15:15:00Z">
        <w:r w:rsidR="00253806">
          <w:rPr>
            <w:rFonts w:cs="Arial"/>
          </w:rPr>
          <w:t xml:space="preserve">are not feasible due to the differences in the metric and interpretation of each </w:t>
        </w:r>
        <w:r w:rsidR="006C4B56">
          <w:rPr>
            <w:rFonts w:cs="Arial"/>
          </w:rPr>
          <w:t>disparity index</w:t>
        </w:r>
      </w:ins>
      <w:moveTo w:id="694" w:author="Hyojun Park" w:date="2023-09-01T21:11:00Z">
        <w:del w:id="695" w:author="Hyojun Park" w:date="2023-09-01T21:11:00Z">
          <w:r w:rsidRPr="00ED39BB" w:rsidDel="002B1D1D">
            <w:rPr>
              <w:rFonts w:cs="Arial"/>
            </w:rPr>
            <w:delText>impossible</w:delText>
          </w:r>
        </w:del>
      </w:moveTo>
      <w:ins w:id="696" w:author="Hyojun Park" w:date="2023-09-01T21:11:00Z">
        <w:del w:id="697" w:author="Hyojun Park [2]" w:date="2023-09-05T15:15:00Z">
          <w:r w:rsidDel="006C4B56">
            <w:rPr>
              <w:rFonts w:cs="Arial"/>
            </w:rPr>
            <w:delText>cumbersome</w:delText>
          </w:r>
        </w:del>
      </w:ins>
      <w:moveTo w:id="698" w:author="Hyojun Park" w:date="2023-09-01T21:11:00Z">
        <w:r w:rsidRPr="00ED39BB">
          <w:rPr>
            <w:rFonts w:cs="Arial"/>
          </w:rPr>
          <w:t>.</w:t>
        </w:r>
      </w:moveTo>
      <w:moveToRangeEnd w:id="682"/>
      <w:ins w:id="699" w:author="Hyojun Park" w:date="2023-09-01T21:11:00Z">
        <w:r>
          <w:rPr>
            <w:rFonts w:cs="Arial"/>
          </w:rPr>
          <w:t xml:space="preserve"> </w:t>
        </w:r>
      </w:ins>
      <w:ins w:id="700" w:author="Keith Gennuso" w:date="2023-09-13T11:17:00Z">
        <w:r w:rsidR="004F5BB9">
          <w:rPr>
            <w:rFonts w:cs="Arial"/>
          </w:rPr>
          <w:t xml:space="preserve">Therefore, </w:t>
        </w:r>
      </w:ins>
      <w:ins w:id="701" w:author="Hyojun Park" w:date="2023-09-01T21:17:00Z">
        <w:del w:id="702" w:author="Hyojun Park [2]" w:date="2023-09-05T15:15:00Z">
          <w:r w:rsidR="00EF5F53" w:rsidDel="006C4B56">
            <w:rPr>
              <w:rFonts w:cs="Arial"/>
            </w:rPr>
            <w:delText xml:space="preserve">Thus, </w:delText>
          </w:r>
        </w:del>
      </w:ins>
      <w:ins w:id="703" w:author="Hyojun Park [2]" w:date="2023-09-01T22:51:00Z">
        <w:r w:rsidR="002E7D44">
          <w:rPr>
            <w:rFonts w:cs="Arial"/>
          </w:rPr>
          <w:t xml:space="preserve">Spearman’s </w:t>
        </w:r>
      </w:ins>
      <w:del w:id="704" w:author="Hyojun Park" w:date="2023-09-01T21:11:00Z">
        <w:r w:rsidR="005B1D69" w:rsidRPr="00ED39BB" w:rsidDel="00361882">
          <w:rPr>
            <w:rFonts w:cs="Arial"/>
          </w:rPr>
          <w:delText xml:space="preserve">Further, </w:delText>
        </w:r>
      </w:del>
      <w:r w:rsidR="005B1D69" w:rsidRPr="00ED39BB">
        <w:rPr>
          <w:rFonts w:cs="Arial"/>
        </w:rPr>
        <w:t>rank</w:t>
      </w:r>
      <w:del w:id="705" w:author="Hyojun Park [2]" w:date="2023-09-01T22:51:00Z">
        <w:r w:rsidR="005B1D69" w:rsidRPr="00ED39BB" w:rsidDel="002E7D44">
          <w:rPr>
            <w:rFonts w:cs="Arial"/>
          </w:rPr>
          <w:delText xml:space="preserve"> </w:delText>
        </w:r>
      </w:del>
      <w:ins w:id="706" w:author="Hyojun Park [2]" w:date="2023-09-01T22:51:00Z">
        <w:r w:rsidR="002E7D44">
          <w:rPr>
            <w:rFonts w:cs="Arial"/>
          </w:rPr>
          <w:t>-</w:t>
        </w:r>
      </w:ins>
      <w:r w:rsidR="005B1D69" w:rsidRPr="00ED39BB">
        <w:rPr>
          <w:rFonts w:cs="Arial"/>
        </w:rPr>
        <w:t>order correlation</w:t>
      </w:r>
      <w:ins w:id="707" w:author="Hyojun Park [2]" w:date="2023-09-01T22:51:00Z">
        <w:r w:rsidR="002E7D44">
          <w:rPr>
            <w:rFonts w:cs="Arial"/>
          </w:rPr>
          <w:t xml:space="preserve"> coefficients</w:t>
        </w:r>
      </w:ins>
      <w:del w:id="708" w:author="Hyojun Park [2]" w:date="2023-09-01T22:51:00Z">
        <w:r w:rsidR="005B1D69" w:rsidRPr="00ED39BB" w:rsidDel="002E7D44">
          <w:rPr>
            <w:rFonts w:cs="Arial"/>
          </w:rPr>
          <w:delText>s</w:delText>
        </w:r>
      </w:del>
      <w:r w:rsidR="005B1D69" w:rsidRPr="00ED39BB">
        <w:rPr>
          <w:rFonts w:cs="Arial"/>
        </w:rPr>
        <w:t xml:space="preserve"> </w:t>
      </w:r>
      <w:del w:id="709" w:author="Hyojun Park" w:date="2023-09-01T21:19:00Z">
        <w:r w:rsidR="005B1D69" w:rsidRPr="00ED39BB" w:rsidDel="00867F37">
          <w:rPr>
            <w:rFonts w:cs="Arial"/>
          </w:rPr>
          <w:delText xml:space="preserve">of counties </w:delText>
        </w:r>
      </w:del>
      <w:r w:rsidR="005B1D69" w:rsidRPr="00ED39BB">
        <w:rPr>
          <w:rFonts w:cs="Arial"/>
        </w:rPr>
        <w:t xml:space="preserve">were calculated to evaluate the comparability </w:t>
      </w:r>
      <w:ins w:id="710" w:author="Hyojun Park" w:date="2023-09-01T21:18:00Z">
        <w:r w:rsidR="003954B6">
          <w:rPr>
            <w:rFonts w:cs="Arial"/>
          </w:rPr>
          <w:t xml:space="preserve">and </w:t>
        </w:r>
        <w:r w:rsidR="001D279F">
          <w:rPr>
            <w:rFonts w:cs="Arial"/>
          </w:rPr>
          <w:t xml:space="preserve">agreement </w:t>
        </w:r>
      </w:ins>
      <w:r w:rsidR="005B1D69" w:rsidRPr="00ED39BB">
        <w:rPr>
          <w:rFonts w:cs="Arial"/>
        </w:rPr>
        <w:t xml:space="preserve">of the </w:t>
      </w:r>
      <w:ins w:id="711" w:author="Hyojun Park" w:date="2023-09-01T21:18:00Z">
        <w:r w:rsidR="001D279F">
          <w:rPr>
            <w:rFonts w:cs="Arial"/>
          </w:rPr>
          <w:t>rank</w:t>
        </w:r>
      </w:ins>
      <w:ins w:id="712" w:author="Hyojun Park" w:date="2023-09-06T16:56:00Z">
        <w:r w:rsidR="00472A20">
          <w:rPr>
            <w:rFonts w:cs="Arial"/>
          </w:rPr>
          <w:t xml:space="preserve"> </w:t>
        </w:r>
      </w:ins>
      <w:ins w:id="713" w:author="Hyojun Park" w:date="2023-09-01T21:18:00Z">
        <w:r w:rsidR="001D279F">
          <w:rPr>
            <w:rFonts w:cs="Arial"/>
          </w:rPr>
          <w:t xml:space="preserve">orders </w:t>
        </w:r>
      </w:ins>
      <w:ins w:id="714" w:author="Hyojun Park" w:date="2023-09-01T21:19:00Z">
        <w:r w:rsidR="00867F37">
          <w:rPr>
            <w:rFonts w:cs="Arial"/>
          </w:rPr>
          <w:t xml:space="preserve">of counties </w:t>
        </w:r>
      </w:ins>
      <w:ins w:id="715" w:author="Hyojun Park [2]" w:date="2023-09-01T22:51:00Z">
        <w:r w:rsidR="00553F46">
          <w:rPr>
            <w:rFonts w:cs="Arial"/>
          </w:rPr>
          <w:t xml:space="preserve">within a state </w:t>
        </w:r>
      </w:ins>
      <w:ins w:id="716" w:author="Hyojun Park" w:date="2023-09-01T21:18:00Z">
        <w:r w:rsidR="001D279F">
          <w:rPr>
            <w:rFonts w:cs="Arial"/>
          </w:rPr>
          <w:t xml:space="preserve">from </w:t>
        </w:r>
      </w:ins>
      <w:ins w:id="717" w:author="Hyojun Park" w:date="2023-09-01T21:19:00Z">
        <w:r w:rsidR="00867F37">
          <w:rPr>
            <w:rFonts w:cs="Arial"/>
          </w:rPr>
          <w:t>three disparity indices across two models</w:t>
        </w:r>
      </w:ins>
      <w:del w:id="718" w:author="Hyojun Park" w:date="2023-09-01T21:18:00Z">
        <w:r w:rsidR="005B1D69" w:rsidRPr="00ED39BB" w:rsidDel="001D279F">
          <w:rPr>
            <w:rFonts w:cs="Arial"/>
          </w:rPr>
          <w:delText xml:space="preserve">three indices, determining whether the agreement of the rank orders from </w:delText>
        </w:r>
      </w:del>
      <w:del w:id="719" w:author="Hyojun Park" w:date="2023-09-01T21:19:00Z">
        <w:r w:rsidR="005B1D69" w:rsidRPr="00ED39BB" w:rsidDel="00867F37">
          <w:rPr>
            <w:rFonts w:cs="Arial"/>
          </w:rPr>
          <w:delText>the different approaches</w:delText>
        </w:r>
      </w:del>
      <w:del w:id="720" w:author="Hyojun Park" w:date="2023-09-01T21:18:00Z">
        <w:r w:rsidR="005B1D69" w:rsidRPr="00ED39BB" w:rsidDel="001D279F">
          <w:rPr>
            <w:rFonts w:cs="Arial"/>
          </w:rPr>
          <w:delText xml:space="preserve"> is robust</w:delText>
        </w:r>
      </w:del>
      <w:r w:rsidR="005B1D69" w:rsidRPr="00ED39BB">
        <w:rPr>
          <w:rFonts w:cs="Arial"/>
        </w:rPr>
        <w:t>.</w:t>
      </w:r>
    </w:p>
    <w:p w14:paraId="01E16B1C" w14:textId="78E21C55" w:rsidR="00580B2C" w:rsidRPr="00165D7F" w:rsidRDefault="004A37C6">
      <w:pPr>
        <w:pStyle w:val="BodyText"/>
        <w:pPrChange w:id="721" w:author="Hyojun Park [2]" w:date="2023-09-01T23:31:00Z">
          <w:pPr>
            <w:pStyle w:val="FirstParagraph"/>
          </w:pPr>
        </w:pPrChange>
      </w:pPr>
      <w:ins w:id="722" w:author="Hyojun Park [2]" w:date="2023-09-03T14:26:00Z">
        <w:r>
          <w:t>T</w:t>
        </w:r>
      </w:ins>
      <w:ins w:id="723" w:author="Hyojun Park [2]" w:date="2023-09-01T23:31:00Z">
        <w:r w:rsidR="00165D7F">
          <w:t>his paper present</w:t>
        </w:r>
      </w:ins>
      <w:ins w:id="724" w:author="Hyojun Park [2]" w:date="2023-09-05T15:16:00Z">
        <w:r w:rsidR="004F0431">
          <w:t>ed</w:t>
        </w:r>
      </w:ins>
      <w:ins w:id="725" w:author="Hyojun Park [2]" w:date="2023-09-01T23:31:00Z">
        <w:r w:rsidR="00165D7F">
          <w:t xml:space="preserve"> results from New York,</w:t>
        </w:r>
      </w:ins>
      <w:ins w:id="726" w:author="Hyojun Park" w:date="2023-09-03T16:37:00Z">
        <w:r w:rsidR="00C67266" w:rsidRPr="00C67266">
          <w:rPr>
            <w:rFonts w:cs="Arial"/>
          </w:rPr>
          <w:t xml:space="preserve"> </w:t>
        </w:r>
        <w:r w:rsidR="00C67266" w:rsidRPr="00ED39BB">
          <w:rPr>
            <w:rFonts w:cs="Arial"/>
          </w:rPr>
          <w:t>a state among the worst for within-county income inequality</w:t>
        </w:r>
        <w:del w:id="727" w:author="Hyojun Park [2]" w:date="2023-09-05T15:16:00Z">
          <w:r w:rsidR="00C67266" w:rsidDel="004F0431">
            <w:rPr>
              <w:rFonts w:cs="Arial"/>
            </w:rPr>
            <w:delText>,</w:delText>
          </w:r>
        </w:del>
        <w:r w:rsidR="00C67266">
          <w:rPr>
            <w:rFonts w:cs="Arial"/>
          </w:rPr>
          <w:t>[@</w:t>
        </w:r>
        <w:r w:rsidR="00C67266" w:rsidRPr="00D26406">
          <w:rPr>
            <w:rFonts w:cs="Arial"/>
          </w:rPr>
          <w:t>ucsbCensusBureauTable2021</w:t>
        </w:r>
        <w:r w:rsidR="00C67266">
          <w:rPr>
            <w:rFonts w:cs="Arial"/>
          </w:rPr>
          <w:t>]</w:t>
        </w:r>
      </w:ins>
      <w:ins w:id="728" w:author="Hyojun Park [2]" w:date="2023-09-05T15:16:00Z">
        <w:r w:rsidR="004F0431">
          <w:rPr>
            <w:rFonts w:cs="Arial"/>
          </w:rPr>
          <w:t>,</w:t>
        </w:r>
      </w:ins>
      <w:ins w:id="729" w:author="Hyojun Park [2]" w:date="2023-09-01T23:31:00Z">
        <w:r w:rsidR="00165D7F">
          <w:t xml:space="preserve"> </w:t>
        </w:r>
      </w:ins>
      <w:ins w:id="730" w:author="Hyojun Park [2]" w:date="2023-09-03T14:26:00Z">
        <w:r>
          <w:t xml:space="preserve">but </w:t>
        </w:r>
      </w:ins>
      <w:ins w:id="731" w:author="Hyojun Park [2]" w:date="2023-09-01T23:31:00Z">
        <w:r w:rsidR="00165D7F">
          <w:t>results from other states are available upon request.</w:t>
        </w:r>
      </w:ins>
      <w:ins w:id="732" w:author="Hyojun Park" w:date="2023-09-03T17:06:00Z">
        <w:r w:rsidR="00D2292E">
          <w:t xml:space="preserve"> </w:t>
        </w:r>
      </w:ins>
      <w:ins w:id="733" w:author="Hyojun Park" w:date="2023-09-03T16:57:00Z">
        <w:r w:rsidR="00A83469">
          <w:rPr>
            <w:rFonts w:eastAsia="DejaVu Sans" w:cs="Arial"/>
            <w:color w:val="000000"/>
          </w:rPr>
          <w:t xml:space="preserve">The </w:t>
        </w:r>
        <w:r w:rsidR="008F099C" w:rsidRPr="00ED39BB">
          <w:rPr>
            <w:rFonts w:cs="Arial"/>
          </w:rPr>
          <w:t>2019 5-year ACS estimates</w:t>
        </w:r>
        <w:r w:rsidR="00A83469">
          <w:rPr>
            <w:rFonts w:eastAsia="DejaVu Sans" w:cs="Arial"/>
            <w:color w:val="000000"/>
          </w:rPr>
          <w:t xml:space="preserve"> </w:t>
        </w:r>
      </w:ins>
      <w:ins w:id="734" w:author="Hyojun Park" w:date="2023-09-03T16:58:00Z">
        <w:r w:rsidR="008F099C">
          <w:rPr>
            <w:rFonts w:eastAsia="DejaVu Sans" w:cs="Arial"/>
            <w:color w:val="000000"/>
          </w:rPr>
          <w:t xml:space="preserve">and GIS information </w:t>
        </w:r>
      </w:ins>
      <w:ins w:id="735" w:author="Hyojun Park" w:date="2023-09-03T16:57:00Z">
        <w:r w:rsidR="00A83469">
          <w:rPr>
            <w:rFonts w:eastAsia="DejaVu Sans" w:cs="Arial"/>
            <w:color w:val="000000"/>
          </w:rPr>
          <w:t xml:space="preserve">were accessed </w:t>
        </w:r>
        <w:r w:rsidR="00A83469" w:rsidRPr="00ED39BB">
          <w:rPr>
            <w:rFonts w:cs="Arial"/>
          </w:rPr>
          <w:t xml:space="preserve">using the Census Bureau </w:t>
        </w:r>
        <w:r w:rsidR="00A83469" w:rsidRPr="00971799">
          <w:rPr>
            <w:rFonts w:cs="Arial"/>
          </w:rPr>
          <w:t>application programming interface</w:t>
        </w:r>
        <w:r w:rsidR="00A83469">
          <w:rPr>
            <w:rFonts w:cs="Arial"/>
          </w:rPr>
          <w:t xml:space="preserve"> (API)</w:t>
        </w:r>
        <w:r w:rsidR="00A83469" w:rsidRPr="00ED39BB">
          <w:rPr>
            <w:rFonts w:cs="Arial"/>
          </w:rPr>
          <w:t xml:space="preserve"> system.</w:t>
        </w:r>
        <w:r w:rsidR="00A83469" w:rsidRPr="00ED39BB">
          <w:rPr>
            <w:rFonts w:cs="Arial"/>
            <w:vertAlign w:val="superscript"/>
          </w:rPr>
          <w:t>14</w:t>
        </w:r>
      </w:ins>
      <w:ins w:id="736" w:author="Hyojun Park" w:date="2023-09-03T17:06:00Z">
        <w:r w:rsidR="00D2292E">
          <w:rPr>
            <w:rFonts w:cs="Arial"/>
            <w:vertAlign w:val="superscript"/>
          </w:rPr>
          <w:t xml:space="preserve"> </w:t>
        </w:r>
      </w:ins>
      <w:ins w:id="737" w:author="Hyojun Park [2]" w:date="2023-09-01T23:31:00Z">
        <w:del w:id="738" w:author="Hyojun Park" w:date="2023-09-03T16:58:00Z">
          <w:r w:rsidR="00165D7F" w:rsidDel="008F099C">
            <w:delText xml:space="preserve"> </w:delText>
          </w:r>
        </w:del>
      </w:ins>
      <w:ins w:id="739" w:author="Hyojun Park [2]" w:date="2023-09-02T00:46:00Z">
        <w:del w:id="740" w:author="Hyojun Park" w:date="2023-09-03T16:58:00Z">
          <w:r w:rsidR="00FA1BF1" w:rsidDel="008F099C">
            <w:delText xml:space="preserve">The </w:delText>
          </w:r>
          <w:r w:rsidR="00DA0224" w:rsidRPr="00ED39BB" w:rsidDel="008F099C">
            <w:rPr>
              <w:rFonts w:cs="Arial"/>
            </w:rPr>
            <w:delText>2019 ACS 5-year estimates</w:delText>
          </w:r>
          <w:r w:rsidR="00FA1BF1" w:rsidDel="008F099C">
            <w:delText xml:space="preserve"> </w:delText>
          </w:r>
          <w:r w:rsidR="005B71AF" w:rsidDel="008F099C">
            <w:delText>were</w:delText>
          </w:r>
          <w:r w:rsidR="00FA1BF1" w:rsidDel="008F099C">
            <w:delText xml:space="preserve"> accessed using an application programming interface (API).</w:delText>
          </w:r>
          <w:r w:rsidR="00FA1BF1" w:rsidDel="008F099C">
            <w:rPr>
              <w:vertAlign w:val="superscript"/>
            </w:rPr>
            <w:delText xml:space="preserve">19,20 </w:delText>
          </w:r>
        </w:del>
      </w:ins>
      <w:ins w:id="741" w:author="Hyojun Park [2]" w:date="2023-09-01T23:31:00Z">
        <w:r w:rsidR="00165D7F">
          <w:t xml:space="preserve">R and several </w:t>
        </w:r>
      </w:ins>
      <w:moveToRangeStart w:id="742" w:author="Hyojun Park [2]" w:date="2023-09-01T23:32:00Z" w:name="move144503561"/>
      <w:moveTo w:id="743" w:author="Hyojun Park [2]" w:date="2023-09-01T23:32:00Z">
        <w:r w:rsidR="00580B2C" w:rsidRPr="00ED39BB">
          <w:rPr>
            <w:rFonts w:cs="Arial"/>
          </w:rPr>
          <w:t xml:space="preserve">R packages, such as </w:t>
        </w:r>
        <w:proofErr w:type="spellStart"/>
        <w:r w:rsidR="00580B2C" w:rsidRPr="00ED39BB">
          <w:rPr>
            <w:rFonts w:cs="Arial"/>
            <w:i/>
            <w:iCs/>
          </w:rPr>
          <w:t>tidycensus</w:t>
        </w:r>
        <w:proofErr w:type="spellEnd"/>
        <w:r w:rsidR="00580B2C" w:rsidRPr="00ED39BB">
          <w:rPr>
            <w:rFonts w:cs="Arial"/>
          </w:rPr>
          <w:t xml:space="preserve"> and </w:t>
        </w:r>
        <w:proofErr w:type="spellStart"/>
        <w:r w:rsidR="00580B2C" w:rsidRPr="00ED39BB">
          <w:rPr>
            <w:rFonts w:cs="Arial"/>
            <w:i/>
            <w:iCs/>
          </w:rPr>
          <w:t>ineq</w:t>
        </w:r>
        <w:proofErr w:type="spellEnd"/>
        <w:r w:rsidR="00580B2C" w:rsidRPr="00ED39BB">
          <w:rPr>
            <w:rFonts w:cs="Arial"/>
          </w:rPr>
          <w:t>, were utilized to maintain the most updated estimates</w:t>
        </w:r>
      </w:moveTo>
      <w:ins w:id="744" w:author="Hyojun Park" w:date="2023-09-03T16:58:00Z">
        <w:r w:rsidR="008958D7">
          <w:rPr>
            <w:rFonts w:cs="Arial"/>
          </w:rPr>
          <w:t xml:space="preserve">, </w:t>
        </w:r>
      </w:ins>
      <w:moveTo w:id="745" w:author="Hyojun Park [2]" w:date="2023-09-01T23:32:00Z">
        <w:del w:id="746" w:author="Hyojun Park" w:date="2023-09-03T16:58:00Z">
          <w:r w:rsidR="00580B2C" w:rsidRPr="00ED39BB" w:rsidDel="008958D7">
            <w:rPr>
              <w:rFonts w:cs="Arial"/>
            </w:rPr>
            <w:delText xml:space="preserve"> from Census and the 2019 ACS 5-year estimates and </w:delText>
          </w:r>
        </w:del>
        <w:r w:rsidR="00580B2C" w:rsidRPr="00ED39BB">
          <w:rPr>
            <w:rFonts w:cs="Arial"/>
          </w:rPr>
          <w:t xml:space="preserve">calculate </w:t>
        </w:r>
        <w:del w:id="747" w:author="Hyojun Park" w:date="2023-09-03T17:06:00Z">
          <w:r w:rsidR="00580B2C" w:rsidRPr="00ED39BB" w:rsidDel="00AD6C49">
            <w:rPr>
              <w:rFonts w:cs="Arial"/>
            </w:rPr>
            <w:delText xml:space="preserve">of </w:delText>
          </w:r>
        </w:del>
        <w:r w:rsidR="00580B2C" w:rsidRPr="00ED39BB">
          <w:rPr>
            <w:rFonts w:cs="Arial"/>
          </w:rPr>
          <w:t>disparity indices</w:t>
        </w:r>
      </w:moveTo>
      <w:ins w:id="748" w:author="Hyojun Park [2]" w:date="2023-09-01T23:33:00Z">
        <w:r w:rsidR="001D580B">
          <w:rPr>
            <w:rFonts w:cs="Arial"/>
          </w:rPr>
          <w:t xml:space="preserve"> </w:t>
        </w:r>
        <w:r w:rsidR="001D580B">
          <w:t>and Spearman’s rank correlation coefficients</w:t>
        </w:r>
      </w:ins>
      <w:ins w:id="749" w:author="Hyojun Park" w:date="2023-09-03T16:59:00Z">
        <w:r w:rsidR="008958D7">
          <w:t xml:space="preserve">, and </w:t>
        </w:r>
      </w:ins>
      <w:ins w:id="750" w:author="Hyojun Park" w:date="2023-09-03T17:05:00Z">
        <w:r w:rsidR="000D21DC">
          <w:t>visualize</w:t>
        </w:r>
      </w:ins>
      <w:ins w:id="751" w:author="Hyojun Park" w:date="2023-09-03T17:04:00Z">
        <w:r w:rsidR="006C3D88">
          <w:t xml:space="preserve"> </w:t>
        </w:r>
      </w:ins>
      <w:ins w:id="752" w:author="Hyojun Park" w:date="2023-09-03T16:59:00Z">
        <w:r w:rsidR="001036A6">
          <w:t xml:space="preserve">geographic </w:t>
        </w:r>
      </w:ins>
      <w:ins w:id="753" w:author="Hyojun Park" w:date="2023-09-03T17:00:00Z">
        <w:r w:rsidR="008D0636">
          <w:t>gradients</w:t>
        </w:r>
      </w:ins>
      <w:moveTo w:id="754" w:author="Hyojun Park [2]" w:date="2023-09-01T23:32:00Z">
        <w:r w:rsidR="00580B2C" w:rsidRPr="00ED39BB">
          <w:rPr>
            <w:rFonts w:cs="Arial"/>
          </w:rPr>
          <w:t>.</w:t>
        </w:r>
        <w:r w:rsidR="00580B2C" w:rsidRPr="00ED39BB">
          <w:rPr>
            <w:rFonts w:cs="Arial"/>
            <w:vertAlign w:val="superscript"/>
          </w:rPr>
          <w:t xml:space="preserve">15–17 </w:t>
        </w:r>
      </w:moveTo>
      <w:ins w:id="755" w:author="Hyojun Park [2]" w:date="2023-09-01T23:35:00Z">
        <w:r w:rsidR="00D6148C">
          <w:rPr>
            <w:rFonts w:cs="Arial"/>
            <w:vertAlign w:val="superscript"/>
          </w:rPr>
          <w:t xml:space="preserve">[add R ref] </w:t>
        </w:r>
      </w:ins>
      <w:moveTo w:id="756" w:author="Hyojun Park [2]" w:date="2023-09-01T23:32:00Z">
        <w:r w:rsidR="00580B2C" w:rsidRPr="00ED39BB">
          <w:rPr>
            <w:rFonts w:cs="Arial"/>
          </w:rPr>
          <w:t>Utah State University institutional review board considered this study exempt from review because the data had been previously collected and de-identified.</w:t>
        </w:r>
      </w:moveTo>
      <w:moveToRangeEnd w:id="742"/>
    </w:p>
    <w:p w14:paraId="38B1BDC6" w14:textId="3A55A6D0" w:rsidR="00692743" w:rsidRDefault="00692743">
      <w:pPr>
        <w:rPr>
          <w:ins w:id="757" w:author="Hyojun Park" w:date="2023-09-03T17:48:00Z"/>
          <w:rFonts w:ascii="Arial" w:eastAsiaTheme="majorEastAsia" w:hAnsi="Arial" w:cs="Arial"/>
          <w:b/>
          <w:bCs/>
          <w:color w:val="000000" w:themeColor="text1"/>
          <w:sz w:val="32"/>
          <w:szCs w:val="32"/>
        </w:rPr>
      </w:pPr>
      <w:bookmarkStart w:id="758" w:name="results"/>
      <w:bookmarkEnd w:id="130"/>
      <w:bookmarkEnd w:id="565"/>
      <w:ins w:id="759" w:author="Hyojun Park" w:date="2023-09-03T17:48:00Z">
        <w:del w:id="760" w:author="Hyojun Park [2]" w:date="2023-09-04T19:42:00Z">
          <w:r w:rsidDel="00861BBC">
            <w:rPr>
              <w:rFonts w:cs="Arial"/>
            </w:rPr>
            <w:br w:type="page"/>
          </w:r>
        </w:del>
      </w:ins>
    </w:p>
    <w:p w14:paraId="0CDE84D0" w14:textId="6534E13D" w:rsidR="00785C74" w:rsidRPr="00ED39BB" w:rsidRDefault="00891AA1">
      <w:pPr>
        <w:pStyle w:val="Heading1"/>
        <w:rPr>
          <w:rFonts w:cs="Arial"/>
        </w:rPr>
      </w:pPr>
      <w:commentRangeStart w:id="761"/>
      <w:r w:rsidRPr="00ED39BB">
        <w:rPr>
          <w:rFonts w:cs="Arial"/>
        </w:rPr>
        <w:lastRenderedPageBreak/>
        <w:t>Results</w:t>
      </w:r>
      <w:commentRangeEnd w:id="761"/>
      <w:r w:rsidR="00F27F43" w:rsidRPr="00ED39BB">
        <w:rPr>
          <w:rStyle w:val="CommentReference"/>
          <w:rFonts w:eastAsia="Batang" w:cs="Arial"/>
          <w:b w:val="0"/>
          <w:bCs w:val="0"/>
          <w:color w:val="auto"/>
        </w:rPr>
        <w:commentReference w:id="761"/>
      </w:r>
    </w:p>
    <w:p w14:paraId="4F99C540" w14:textId="6E37F2ED" w:rsidR="00785C74" w:rsidDel="000B11A4" w:rsidRDefault="000B11A4" w:rsidP="00BF246F">
      <w:pPr>
        <w:pStyle w:val="BodyText"/>
        <w:rPr>
          <w:del w:id="762" w:author="Hyojun Park [2]" w:date="2023-08-27T00:55:00Z"/>
        </w:rPr>
      </w:pPr>
      <w:ins w:id="763" w:author="Hyojun Park" w:date="2023-09-03T17:47:00Z">
        <w:r>
          <w:t xml:space="preserve">Table 1 </w:t>
        </w:r>
        <w:del w:id="764" w:author="Hyojun Park [2]" w:date="2023-09-05T15:24:00Z">
          <w:r w:rsidDel="00B63539">
            <w:delText>clarifies</w:delText>
          </w:r>
        </w:del>
      </w:ins>
      <w:ins w:id="765" w:author="Hyojun Park [2]" w:date="2023-09-05T15:24:00Z">
        <w:r w:rsidR="00B63539">
          <w:t>demonstra</w:t>
        </w:r>
      </w:ins>
      <w:ins w:id="766" w:author="Hyojun Park [2]" w:date="2023-09-05T15:25:00Z">
        <w:r w:rsidR="00B63539">
          <w:t>tes</w:t>
        </w:r>
      </w:ins>
      <w:ins w:id="767" w:author="Hyojun Park" w:date="2023-09-03T17:47:00Z">
        <w:r>
          <w:t xml:space="preserve"> how </w:t>
        </w:r>
      </w:ins>
      <w:ins w:id="768" w:author="Hyojun Park [2]" w:date="2023-09-05T15:24:00Z">
        <w:r w:rsidR="00825061">
          <w:t xml:space="preserve">pseudo-populations for the census tract and subpopulation models were constructed </w:t>
        </w:r>
      </w:ins>
      <w:ins w:id="769" w:author="Hyojun Park" w:date="2023-09-03T17:47:00Z">
        <w:del w:id="770" w:author="Hyojun Park [2]" w:date="2023-09-05T15:24:00Z">
          <w:r w:rsidDel="00B63539">
            <w:delText xml:space="preserve">the estimates from the ACS were utilized to construct </w:delText>
          </w:r>
        </w:del>
        <w:del w:id="771" w:author="Hyojun Park [2]" w:date="2023-09-05T15:19:00Z">
          <w:r w:rsidDel="009E675C">
            <w:delText xml:space="preserve">analytic datasets </w:delText>
          </w:r>
        </w:del>
        <w:del w:id="772" w:author="Hyojun Park [2]" w:date="2023-09-05T15:24:00Z">
          <w:r w:rsidDel="00B63539">
            <w:delText xml:space="preserve">for the census tract and subpopulation models </w:delText>
          </w:r>
        </w:del>
        <w:r>
          <w:t xml:space="preserve">using an example from the most populous census tract in Kings County, New York. </w:t>
        </w:r>
      </w:ins>
      <w:ins w:id="773" w:author="Hyojun Park [2]" w:date="2023-09-05T15:27:00Z">
        <w:r w:rsidR="002349AC">
          <w:t>A pseudo-population f</w:t>
        </w:r>
      </w:ins>
      <w:ins w:id="774" w:author="Hyojun Park" w:date="2023-09-03T17:47:00Z">
        <w:del w:id="775" w:author="Hyojun Park [2]" w:date="2023-09-05T15:27:00Z">
          <w:r w:rsidDel="002349AC">
            <w:delText>F</w:delText>
          </w:r>
        </w:del>
        <w:r>
          <w:t>or the census tract model</w:t>
        </w:r>
      </w:ins>
      <w:ins w:id="776" w:author="Hyojun Park [2]" w:date="2023-09-05T15:27:00Z">
        <w:r w:rsidR="002349AC">
          <w:t xml:space="preserve"> consisted of</w:t>
        </w:r>
        <w:r w:rsidR="00D84C57">
          <w:t xml:space="preserve"> households with</w:t>
        </w:r>
      </w:ins>
      <w:ins w:id="777" w:author="Hyojun Park" w:date="2023-09-03T17:47:00Z">
        <w:del w:id="778" w:author="Hyojun Park [2]" w:date="2023-09-05T15:27:00Z">
          <w:r w:rsidDel="00D84C57">
            <w:delText>,</w:delText>
          </w:r>
        </w:del>
        <w:r>
          <w:t xml:space="preserve"> $87,237 </w:t>
        </w:r>
        <w:del w:id="779" w:author="Hyojun Park [2]" w:date="2023-09-05T15:28:00Z">
          <w:r w:rsidDel="00D84C57">
            <w:delText xml:space="preserve">was used </w:delText>
          </w:r>
        </w:del>
        <w:r>
          <w:t xml:space="preserve">as </w:t>
        </w:r>
      </w:ins>
      <w:ins w:id="780" w:author="Hyojun Park [2]" w:date="2023-09-05T15:30:00Z">
        <w:r w:rsidR="00844195">
          <w:t>a</w:t>
        </w:r>
      </w:ins>
      <w:ins w:id="781" w:author="Hyojun Park [2]" w:date="2023-09-05T15:28:00Z">
        <w:r w:rsidR="0021474E">
          <w:t xml:space="preserve"> </w:t>
        </w:r>
      </w:ins>
      <w:ins w:id="782" w:author="Hyojun Park" w:date="2023-09-03T17:47:00Z">
        <w:r>
          <w:t>household income estimate</w:t>
        </w:r>
        <w:del w:id="783" w:author="Hyojun Park [2]" w:date="2023-09-05T15:28:00Z">
          <w:r w:rsidDel="00D84C57">
            <w:delText xml:space="preserve"> of each household</w:delText>
          </w:r>
        </w:del>
        <w:r>
          <w:t xml:space="preserve"> in Census Tract 15. </w:t>
        </w:r>
      </w:ins>
      <w:ins w:id="784" w:author="Elizabeth Blomberg" w:date="2023-09-14T13:33:00Z">
        <w:r w:rsidR="00037C9B">
          <w:t>The</w:t>
        </w:r>
      </w:ins>
      <w:ins w:id="785" w:author="Hyojun Park" w:date="2023-09-03T17:47:00Z">
        <w:del w:id="786" w:author="Elizabeth Blomberg" w:date="2023-09-14T13:33:00Z">
          <w:r w:rsidDel="00037C9B">
            <w:delText>A</w:delText>
          </w:r>
        </w:del>
        <w:r>
          <w:t xml:space="preserve"> dataset for the subpopulation model is a collection of a</w:t>
        </w:r>
        <w:r w:rsidRPr="007C6546">
          <w:t xml:space="preserve"> white subpopulation of 1,636 households with </w:t>
        </w:r>
      </w:ins>
      <w:ins w:id="787" w:author="Hyojun Park [2]" w:date="2023-09-05T15:30:00Z">
        <w:r w:rsidR="00844195">
          <w:t xml:space="preserve">a </w:t>
        </w:r>
      </w:ins>
      <w:ins w:id="788" w:author="Hyojun Park" w:date="2023-09-03T17:47:00Z">
        <w:r w:rsidRPr="007C6546">
          <w:t xml:space="preserve">household income of </w:t>
        </w:r>
        <w:r>
          <w:t>$147,308, a</w:t>
        </w:r>
        <w:r w:rsidRPr="007C6546">
          <w:t xml:space="preserve"> </w:t>
        </w:r>
        <w:r>
          <w:t>black</w:t>
        </w:r>
        <w:r w:rsidRPr="007C6546">
          <w:t xml:space="preserve"> subpopulation of </w:t>
        </w:r>
        <w:r w:rsidRPr="009B437F">
          <w:rPr>
            <w:rFonts w:eastAsia="DejaVu Sans" w:cs="Arial"/>
            <w:color w:val="000000"/>
            <w:sz w:val="22"/>
            <w:szCs w:val="22"/>
          </w:rPr>
          <w:t>1,044</w:t>
        </w:r>
        <w:r>
          <w:rPr>
            <w:rFonts w:eastAsia="DejaVu Sans" w:cs="Arial"/>
            <w:color w:val="000000"/>
            <w:sz w:val="22"/>
            <w:szCs w:val="22"/>
          </w:rPr>
          <w:t xml:space="preserve"> </w:t>
        </w:r>
        <w:r w:rsidRPr="007C6546">
          <w:t xml:space="preserve">households with </w:t>
        </w:r>
      </w:ins>
      <w:ins w:id="789" w:author="Hyojun Park [2]" w:date="2023-09-05T15:30:00Z">
        <w:r w:rsidR="00844195">
          <w:t xml:space="preserve">a </w:t>
        </w:r>
      </w:ins>
      <w:ins w:id="790" w:author="Hyojun Park" w:date="2023-09-03T17:47:00Z">
        <w:r w:rsidRPr="007C6546">
          <w:t xml:space="preserve">household income of </w:t>
        </w:r>
        <w:r>
          <w:t>$45,455, a</w:t>
        </w:r>
      </w:ins>
      <w:ins w:id="791" w:author="Keith Gennuso" w:date="2023-09-13T11:25:00Z">
        <w:r w:rsidR="004F5BB9">
          <w:t>n</w:t>
        </w:r>
      </w:ins>
      <w:ins w:id="792" w:author="Hyojun Park" w:date="2023-09-03T17:47:00Z">
        <w:r w:rsidRPr="00067D25">
          <w:t xml:space="preserve"> </w:t>
        </w:r>
      </w:ins>
      <w:ins w:id="793" w:author="Keith Gennuso" w:date="2023-09-13T11:25:00Z">
        <w:r w:rsidR="004F5BB9">
          <w:t>Asian</w:t>
        </w:r>
      </w:ins>
      <w:ins w:id="794" w:author="Hyojun Park" w:date="2023-09-03T17:47:00Z">
        <w:del w:id="795" w:author="Keith Gennuso" w:date="2023-09-13T11:25:00Z">
          <w:r w:rsidDel="004F5BB9">
            <w:delText>black</w:delText>
          </w:r>
        </w:del>
        <w:r w:rsidRPr="00067D25">
          <w:t xml:space="preserve"> subpopulation of </w:t>
        </w:r>
        <w:r>
          <w:t>990</w:t>
        </w:r>
        <w:r w:rsidRPr="00067D25">
          <w:t xml:space="preserve"> households with </w:t>
        </w:r>
      </w:ins>
      <w:ins w:id="796" w:author="Hyojun Park [2]" w:date="2023-09-05T15:30:00Z">
        <w:r w:rsidR="00844195">
          <w:t xml:space="preserve">a </w:t>
        </w:r>
      </w:ins>
      <w:ins w:id="797" w:author="Hyojun Park" w:date="2023-09-03T17:47:00Z">
        <w:r w:rsidRPr="00067D25">
          <w:t xml:space="preserve">household income of </w:t>
        </w:r>
        <w:r>
          <w:t xml:space="preserve">$42,813, and so on. The suppressed </w:t>
        </w:r>
      </w:ins>
      <w:ins w:id="798" w:author="Hyojun Park [2]" w:date="2023-09-05T15:30:00Z">
        <w:r w:rsidR="00287738">
          <w:t xml:space="preserve">numbers of </w:t>
        </w:r>
      </w:ins>
      <w:ins w:id="799" w:author="Hyojun Park" w:date="2023-09-03T17:47:00Z">
        <w:del w:id="800" w:author="Hyojun Park [2]" w:date="2023-09-05T15:29:00Z">
          <w:r w:rsidDel="00287738">
            <w:delText xml:space="preserve">number of </w:delText>
          </w:r>
        </w:del>
        <w:r>
          <w:t xml:space="preserve">households or MHI estimates were excluded from both models. Figure 1 visualizes the race-specific geographical distributions of </w:t>
        </w:r>
      </w:ins>
      <w:ins w:id="801" w:author="Hyojun Park" w:date="2023-09-06T16:57:00Z">
        <w:r w:rsidR="006A6F89">
          <w:t>household income</w:t>
        </w:r>
      </w:ins>
      <w:ins w:id="802" w:author="Hyojun Park" w:date="2023-09-03T17:47:00Z">
        <w:r>
          <w:t xml:space="preserve"> in New York and Kings County from the </w:t>
        </w:r>
        <w:del w:id="803" w:author="Hyojun Park [2]" w:date="2023-09-05T15:32:00Z">
          <w:r w:rsidDel="00617C6B">
            <w:delText>constructed</w:delText>
          </w:r>
        </w:del>
      </w:ins>
      <w:ins w:id="804" w:author="Hyojun Park [2]" w:date="2023-09-05T15:32:00Z">
        <w:r w:rsidR="00617C6B">
          <w:t>replicated</w:t>
        </w:r>
      </w:ins>
      <w:ins w:id="805" w:author="Hyojun Park" w:date="2023-09-03T17:47:00Z">
        <w:r>
          <w:t xml:space="preserve"> household-level datasets.</w:t>
        </w:r>
      </w:ins>
      <w:commentRangeStart w:id="806"/>
      <w:del w:id="807" w:author="Hyojun Park [2]" w:date="2023-08-27T00:55:00Z">
        <w:r w:rsidR="00891AA1" w:rsidRPr="00ED39BB" w:rsidDel="00F377D6">
          <w:rPr>
            <w:rFonts w:cs="Arial"/>
          </w:rPr>
          <w:delText>Table 1</w:delText>
        </w:r>
        <w:commentRangeEnd w:id="806"/>
        <w:r w:rsidR="00FD2744" w:rsidRPr="00ED39BB" w:rsidDel="00F377D6">
          <w:rPr>
            <w:rStyle w:val="CommentReference"/>
            <w:rFonts w:cs="Arial"/>
          </w:rPr>
          <w:commentReference w:id="806"/>
        </w:r>
        <w:r w:rsidR="00891AA1" w:rsidRPr="00ED39BB" w:rsidDel="00F377D6">
          <w:rPr>
            <w:rFonts w:cs="Arial"/>
          </w:rPr>
          <w:delText xml:space="preserve">, </w:delText>
        </w:r>
        <w:commentRangeStart w:id="808"/>
        <w:r w:rsidR="00891AA1" w:rsidRPr="00ED39BB" w:rsidDel="00F377D6">
          <w:rPr>
            <w:rFonts w:cs="Arial"/>
          </w:rPr>
          <w:delText xml:space="preserve">summarizing </w:delText>
        </w:r>
        <w:commentRangeEnd w:id="808"/>
        <w:r w:rsidR="005637E7" w:rsidRPr="00ED39BB" w:rsidDel="00F377D6">
          <w:rPr>
            <w:rStyle w:val="CommentReference"/>
            <w:rFonts w:cs="Arial"/>
          </w:rPr>
          <w:commentReference w:id="808"/>
        </w:r>
        <w:r w:rsidR="00891AA1" w:rsidRPr="00ED39BB" w:rsidDel="00F377D6">
          <w:rPr>
            <w:rFonts w:cs="Arial"/>
          </w:rPr>
          <w:delText xml:space="preserve">the most populous census tract in Kings County, New York, clarifies how the estimates from the ACS were utilized differently in the census tract and subpopulation models. For the census tract model, $87,237 was used to represent the MHI of Census Tract 15 in Kings County, New York. In the subpopulation model, the MHI by each racial group in the census tract was indicated as $147,308 for white, $45,455 for </w:delText>
        </w:r>
        <w:r w:rsidR="00E23C22" w:rsidRPr="00ED39BB" w:rsidDel="00F377D6">
          <w:rPr>
            <w:rFonts w:cs="Arial"/>
          </w:rPr>
          <w:delText>Black</w:delText>
        </w:r>
        <w:r w:rsidR="00891AA1" w:rsidRPr="00ED39BB" w:rsidDel="00F377D6">
          <w:rPr>
            <w:rFonts w:cs="Arial"/>
          </w:rPr>
          <w:delText xml:space="preserve">, </w:delText>
        </w:r>
      </w:del>
      <w:del w:id="809" w:author="Hyojun Park [2]" w:date="2023-08-27T00:06:00Z">
        <w:r w:rsidR="00891AA1" w:rsidRPr="00ED39BB" w:rsidDel="007E1DD2">
          <w:rPr>
            <w:rFonts w:cs="Arial"/>
          </w:rPr>
          <w:delText xml:space="preserve">$87,237 for </w:delText>
        </w:r>
        <w:commentRangeStart w:id="810"/>
        <w:r w:rsidR="00891AA1" w:rsidRPr="00ED39BB" w:rsidDel="007E1DD2">
          <w:rPr>
            <w:rFonts w:cs="Arial"/>
          </w:rPr>
          <w:delText xml:space="preserve">American </w:delText>
        </w:r>
        <w:commentRangeEnd w:id="810"/>
        <w:r w:rsidR="00610DBA" w:rsidRPr="00ED39BB" w:rsidDel="007E1DD2">
          <w:rPr>
            <w:rStyle w:val="CommentReference"/>
            <w:rFonts w:cs="Arial"/>
          </w:rPr>
          <w:commentReference w:id="810"/>
        </w:r>
        <w:r w:rsidR="00891AA1" w:rsidRPr="00ED39BB" w:rsidDel="007E1DD2">
          <w:rPr>
            <w:rFonts w:cs="Arial"/>
          </w:rPr>
          <w:delText xml:space="preserve">Indian and Alaska Native, </w:delText>
        </w:r>
      </w:del>
      <w:del w:id="811" w:author="Hyojun Park [2]" w:date="2023-08-27T00:55:00Z">
        <w:r w:rsidR="00891AA1" w:rsidRPr="00ED39BB" w:rsidDel="00F377D6">
          <w:rPr>
            <w:rFonts w:cs="Arial"/>
          </w:rPr>
          <w:delText xml:space="preserve">$42,813 for Asian, respectively. </w:delText>
        </w:r>
        <w:r w:rsidR="0091088F" w:rsidRPr="00ED39BB" w:rsidDel="00F377D6">
          <w:rPr>
            <w:rFonts w:cs="Arial"/>
          </w:rPr>
          <w:delText>The suppressed number of households in r</w:delText>
        </w:r>
        <w:r w:rsidR="00891AA1" w:rsidRPr="00ED39BB" w:rsidDel="00F377D6">
          <w:rPr>
            <w:rFonts w:cs="Arial"/>
          </w:rPr>
          <w:delText xml:space="preserve">ace-specific census tract </w:delText>
        </w:r>
        <w:r w:rsidR="0091088F" w:rsidRPr="00ED39BB" w:rsidDel="00F377D6">
          <w:rPr>
            <w:rFonts w:cs="Arial"/>
          </w:rPr>
          <w:delText xml:space="preserve">and census tract MHI estimates </w:delText>
        </w:r>
        <w:r w:rsidR="00891AA1" w:rsidRPr="00ED39BB" w:rsidDel="00F377D6">
          <w:rPr>
            <w:rFonts w:cs="Arial"/>
          </w:rPr>
          <w:delText xml:space="preserve">were excluded from both models. </w:delText>
        </w:r>
        <w:r w:rsidR="00C10C9C" w:rsidRPr="00ED39BB" w:rsidDel="00F377D6">
          <w:rPr>
            <w:rFonts w:cs="Arial"/>
          </w:rPr>
          <w:delText>Figure</w:delText>
        </w:r>
        <w:r w:rsidR="0091088F" w:rsidRPr="00ED39BB" w:rsidDel="00F377D6">
          <w:rPr>
            <w:rFonts w:cs="Arial"/>
          </w:rPr>
          <w:delText xml:space="preserve"> </w:delText>
        </w:r>
        <w:r w:rsidR="00891AA1" w:rsidRPr="00ED39BB" w:rsidDel="00F377D6">
          <w:rPr>
            <w:rFonts w:cs="Arial"/>
          </w:rPr>
          <w:delText xml:space="preserve">1 visualizes the overall geographical distribution (i.e., the census tract model) and race-specific geographic distribution (i.e., </w:delText>
        </w:r>
        <w:r w:rsidR="00891AA1" w:rsidRPr="00ED39BB" w:rsidDel="00F377D6">
          <w:rPr>
            <w:rFonts w:cs="Arial"/>
          </w:rPr>
          <w:lastRenderedPageBreak/>
          <w:delText xml:space="preserve">the subpopulation model) of MHI in New York and Kings County in New York, </w:delText>
        </w:r>
        <w:r w:rsidR="00677B60" w:rsidRPr="00ED39BB" w:rsidDel="00F377D6">
          <w:rPr>
            <w:rFonts w:cs="Arial"/>
          </w:rPr>
          <w:delText xml:space="preserve">which </w:delText>
        </w:r>
        <w:r w:rsidR="00940E14" w:rsidRPr="00ED39BB" w:rsidDel="00F377D6">
          <w:rPr>
            <w:rFonts w:cs="Arial"/>
          </w:rPr>
          <w:delText xml:space="preserve">demonstrates </w:delText>
        </w:r>
        <w:r w:rsidR="00891AA1" w:rsidRPr="00ED39BB" w:rsidDel="00F377D6">
          <w:rPr>
            <w:rFonts w:cs="Arial"/>
          </w:rPr>
          <w:delText>considerable geographic and race-specific heterogeneity in MHI.</w:delText>
        </w:r>
      </w:del>
    </w:p>
    <w:p w14:paraId="24F24DA6" w14:textId="77777777" w:rsidR="000B11A4" w:rsidRPr="00ED39BB" w:rsidRDefault="000B11A4">
      <w:pPr>
        <w:pStyle w:val="FirstParagraph"/>
        <w:rPr>
          <w:ins w:id="812" w:author="Hyojun Park" w:date="2023-09-03T17:47:00Z"/>
          <w:rFonts w:cs="Arial"/>
        </w:rPr>
      </w:pPr>
    </w:p>
    <w:p w14:paraId="21FA7727" w14:textId="02998702" w:rsidR="00A600EE" w:rsidDel="00A56769" w:rsidRDefault="00A600EE">
      <w:pPr>
        <w:pStyle w:val="BodyText"/>
        <w:rPr>
          <w:ins w:id="813" w:author="Hyojun Park [2]" w:date="2023-08-27T01:01:00Z"/>
          <w:del w:id="814" w:author="Hyojun Park" w:date="2023-09-01T21:23:00Z"/>
          <w:rFonts w:cs="Arial"/>
        </w:rPr>
      </w:pPr>
    </w:p>
    <w:p w14:paraId="30CFEF13" w14:textId="498C1331" w:rsidR="0007651B" w:rsidDel="00B86253" w:rsidRDefault="0007651B" w:rsidP="00BF246F">
      <w:pPr>
        <w:pStyle w:val="BodyText"/>
        <w:rPr>
          <w:ins w:id="815" w:author="Hyojun Park [2]" w:date="2023-09-03T18:25:00Z"/>
          <w:del w:id="816" w:author="Hyojun Park" w:date="2023-09-03T21:10:00Z"/>
          <w:rFonts w:cs="Arial"/>
        </w:rPr>
      </w:pPr>
      <w:ins w:id="817" w:author="Hyojun Park [2]" w:date="2023-08-27T01:01:00Z">
        <w:r w:rsidRPr="0007651B">
          <w:rPr>
            <w:rFonts w:cs="Arial"/>
          </w:rPr>
          <w:t xml:space="preserve">Three </w:t>
        </w:r>
      </w:ins>
      <w:ins w:id="818" w:author="Hyojun Park [2]" w:date="2023-09-05T15:33:00Z">
        <w:r w:rsidR="00C73A89">
          <w:rPr>
            <w:rFonts w:cs="Arial"/>
          </w:rPr>
          <w:t xml:space="preserve">county-level </w:t>
        </w:r>
      </w:ins>
      <w:ins w:id="819" w:author="Hyojun Park [2]" w:date="2023-08-27T01:01:00Z">
        <w:r w:rsidRPr="0007651B">
          <w:rPr>
            <w:rFonts w:cs="Arial"/>
          </w:rPr>
          <w:t xml:space="preserve">disparity indices </w:t>
        </w:r>
      </w:ins>
      <w:ins w:id="820" w:author="Hyojun Park" w:date="2023-09-01T21:23:00Z">
        <w:r w:rsidR="00532ECF">
          <w:rPr>
            <w:rFonts w:cs="Arial"/>
          </w:rPr>
          <w:t>of</w:t>
        </w:r>
      </w:ins>
      <w:ins w:id="821" w:author="Hyojun Park [2]" w:date="2023-08-27T01:01:00Z">
        <w:del w:id="822" w:author="Hyojun Park" w:date="2023-09-01T21:23:00Z">
          <w:r w:rsidRPr="0007651B" w:rsidDel="00532ECF">
            <w:rPr>
              <w:rFonts w:cs="Arial"/>
            </w:rPr>
            <w:delText>for</w:delText>
          </w:r>
        </w:del>
        <w:r w:rsidRPr="0007651B">
          <w:rPr>
            <w:rFonts w:cs="Arial"/>
          </w:rPr>
          <w:t xml:space="preserve"> MHI </w:t>
        </w:r>
      </w:ins>
      <w:ins w:id="823" w:author="Hyojun Park" w:date="2023-09-01T21:23:00Z">
        <w:del w:id="824" w:author="Hyojun Park [2]" w:date="2023-09-05T15:33:00Z">
          <w:r w:rsidR="00532ECF" w:rsidDel="00C73A89">
            <w:rPr>
              <w:rFonts w:cs="Arial"/>
            </w:rPr>
            <w:delText>county</w:delText>
          </w:r>
        </w:del>
      </w:ins>
      <w:ins w:id="825" w:author="Hyojun Park [2]" w:date="2023-08-27T01:06:00Z">
        <w:r w:rsidR="00F95303">
          <w:rPr>
            <w:rFonts w:cs="Arial"/>
          </w:rPr>
          <w:t xml:space="preserve">in </w:t>
        </w:r>
        <w:del w:id="826" w:author="Hyojun Park" w:date="2023-09-03T17:49:00Z">
          <w:r w:rsidR="00F95303" w:rsidDel="00C71177">
            <w:rPr>
              <w:rFonts w:cs="Arial"/>
            </w:rPr>
            <w:delText xml:space="preserve">the state of </w:delText>
          </w:r>
        </w:del>
      </w:ins>
      <w:ins w:id="827" w:author="Hyojun Park [2]" w:date="2023-08-27T01:03:00Z">
        <w:r w:rsidR="00E64DBC">
          <w:rPr>
            <w:rFonts w:cs="Arial"/>
          </w:rPr>
          <w:t>New York for</w:t>
        </w:r>
      </w:ins>
      <w:ins w:id="828" w:author="Hyojun Park [2]" w:date="2023-08-27T01:01:00Z">
        <w:r w:rsidRPr="0007651B">
          <w:rPr>
            <w:rFonts w:cs="Arial"/>
          </w:rPr>
          <w:t xml:space="preserve"> </w:t>
        </w:r>
      </w:ins>
      <w:ins w:id="829" w:author="Hyojun Park" w:date="2023-09-03T17:49:00Z">
        <w:r w:rsidR="009F57FD">
          <w:rPr>
            <w:rFonts w:cs="Arial"/>
          </w:rPr>
          <w:t xml:space="preserve">the </w:t>
        </w:r>
      </w:ins>
      <w:ins w:id="830" w:author="Hyojun Park [2]" w:date="2023-08-27T01:01:00Z">
        <w:r w:rsidRPr="0007651B">
          <w:rPr>
            <w:rFonts w:cs="Arial"/>
          </w:rPr>
          <w:t>census tract</w:t>
        </w:r>
      </w:ins>
      <w:ins w:id="831" w:author="Hyojun Park" w:date="2023-09-03T17:49:00Z">
        <w:r w:rsidR="009F57FD">
          <w:rPr>
            <w:rFonts w:cs="Arial"/>
          </w:rPr>
          <w:t xml:space="preserve"> and</w:t>
        </w:r>
      </w:ins>
      <w:ins w:id="832" w:author="Hyojun Park [2]" w:date="2023-08-27T01:05:00Z">
        <w:del w:id="833" w:author="Hyojun Park" w:date="2023-09-03T17:49:00Z">
          <w:r w:rsidR="00FE76CC" w:rsidDel="009F57FD">
            <w:rPr>
              <w:rFonts w:cs="Arial"/>
            </w:rPr>
            <w:delText>,</w:delText>
          </w:r>
        </w:del>
        <w:r w:rsidR="00FE76CC">
          <w:rPr>
            <w:rFonts w:cs="Arial"/>
          </w:rPr>
          <w:t xml:space="preserve"> </w:t>
        </w:r>
      </w:ins>
      <w:ins w:id="834" w:author="Hyojun Park [2]" w:date="2023-08-27T01:01:00Z">
        <w:r w:rsidRPr="0007651B">
          <w:rPr>
            <w:rFonts w:cs="Arial"/>
          </w:rPr>
          <w:t>subpopulation models</w:t>
        </w:r>
      </w:ins>
      <w:ins w:id="835" w:author="Hyojun Park [2]" w:date="2023-08-27T01:05:00Z">
        <w:r w:rsidR="00FE76CC">
          <w:rPr>
            <w:rFonts w:cs="Arial"/>
          </w:rPr>
          <w:t>,</w:t>
        </w:r>
      </w:ins>
      <w:ins w:id="836" w:author="Hyojun Park [2]" w:date="2023-08-27T01:04:00Z">
        <w:r w:rsidR="00614E9C">
          <w:rPr>
            <w:rFonts w:cs="Arial"/>
          </w:rPr>
          <w:t xml:space="preserve"> and the percentage changes </w:t>
        </w:r>
        <w:r w:rsidR="00AD4B46">
          <w:rPr>
            <w:rFonts w:cs="Arial"/>
          </w:rPr>
          <w:t xml:space="preserve">between </w:t>
        </w:r>
      </w:ins>
      <w:ins w:id="837" w:author="Hyojun Park [2]" w:date="2023-09-05T15:33:00Z">
        <w:r w:rsidR="00BA5A9B">
          <w:rPr>
            <w:rFonts w:cs="Arial"/>
          </w:rPr>
          <w:t xml:space="preserve">the </w:t>
        </w:r>
      </w:ins>
      <w:ins w:id="838" w:author="Hyojun Park [2]" w:date="2023-08-27T01:04:00Z">
        <w:r w:rsidR="00AD4B46">
          <w:rPr>
            <w:rFonts w:cs="Arial"/>
          </w:rPr>
          <w:t>two models</w:t>
        </w:r>
      </w:ins>
      <w:ins w:id="839" w:author="Hyojun Park [2]" w:date="2023-08-27T01:01:00Z">
        <w:r w:rsidRPr="0007651B">
          <w:rPr>
            <w:rFonts w:cs="Arial"/>
          </w:rPr>
          <w:t xml:space="preserve"> </w:t>
        </w:r>
      </w:ins>
      <w:ins w:id="840" w:author="Hyojun Park [2]" w:date="2023-08-27T01:06:00Z">
        <w:r w:rsidR="00361C62">
          <w:rPr>
            <w:rFonts w:cs="Arial"/>
          </w:rPr>
          <w:t xml:space="preserve">were </w:t>
        </w:r>
      </w:ins>
      <w:ins w:id="841" w:author="Hyojun Park [2]" w:date="2023-08-27T01:07:00Z">
        <w:r w:rsidR="00841DB8">
          <w:rPr>
            <w:rFonts w:cs="Arial"/>
          </w:rPr>
          <w:t>calculated</w:t>
        </w:r>
      </w:ins>
      <w:ins w:id="842" w:author="Hyojun Park [2]" w:date="2023-08-27T01:06:00Z">
        <w:r w:rsidR="00361C62">
          <w:rPr>
            <w:rFonts w:cs="Arial"/>
          </w:rPr>
          <w:t xml:space="preserve"> </w:t>
        </w:r>
      </w:ins>
      <w:ins w:id="843" w:author="Hyojun Park [2]" w:date="2023-08-27T01:01:00Z">
        <w:r w:rsidRPr="0007651B">
          <w:rPr>
            <w:rFonts w:cs="Arial"/>
          </w:rPr>
          <w:t xml:space="preserve">(Appendix 1). </w:t>
        </w:r>
      </w:ins>
      <w:ins w:id="844" w:author="Hyojun Park [2]" w:date="2023-08-27T01:07:00Z">
        <w:r w:rsidR="00841DB8">
          <w:rPr>
            <w:rFonts w:cs="Arial"/>
          </w:rPr>
          <w:t xml:space="preserve">Table 2 summarizes </w:t>
        </w:r>
        <w:r w:rsidR="00E223DC">
          <w:rPr>
            <w:rFonts w:cs="Arial"/>
          </w:rPr>
          <w:t xml:space="preserve">disparity indices </w:t>
        </w:r>
      </w:ins>
      <w:ins w:id="845" w:author="Hyojun Park" w:date="2023-09-03T17:55:00Z">
        <w:r w:rsidR="00986207">
          <w:rPr>
            <w:rFonts w:cs="Arial"/>
          </w:rPr>
          <w:t xml:space="preserve">of </w:t>
        </w:r>
      </w:ins>
      <w:ins w:id="846" w:author="Hyojun Park [2]" w:date="2023-08-27T01:07:00Z">
        <w:del w:id="847" w:author="Hyojun Park" w:date="2023-09-03T17:55:00Z">
          <w:r w:rsidR="00E223DC" w:rsidDel="00986207">
            <w:rPr>
              <w:rFonts w:cs="Arial"/>
            </w:rPr>
            <w:delText xml:space="preserve">for </w:delText>
          </w:r>
        </w:del>
        <w:r w:rsidR="00E223DC">
          <w:rPr>
            <w:rFonts w:cs="Arial"/>
          </w:rPr>
          <w:t>MHI</w:t>
        </w:r>
        <w:del w:id="848" w:author="Hyojun Park" w:date="2023-09-03T17:55:00Z">
          <w:r w:rsidR="00E223DC" w:rsidDel="00986207">
            <w:rPr>
              <w:rFonts w:cs="Arial"/>
            </w:rPr>
            <w:delText xml:space="preserve"> in New York</w:delText>
          </w:r>
        </w:del>
        <w:r w:rsidR="00E223DC">
          <w:rPr>
            <w:rFonts w:cs="Arial"/>
          </w:rPr>
          <w:t xml:space="preserve"> for</w:t>
        </w:r>
      </w:ins>
      <w:ins w:id="849" w:author="Hyojun Park [2]" w:date="2023-08-27T01:01:00Z">
        <w:r w:rsidRPr="0007651B">
          <w:rPr>
            <w:rFonts w:cs="Arial"/>
          </w:rPr>
          <w:t xml:space="preserve"> all counties, the five most populous counties, and </w:t>
        </w:r>
        <w:proofErr w:type="spellStart"/>
        <w:r w:rsidRPr="0007651B">
          <w:rPr>
            <w:rFonts w:cs="Arial"/>
          </w:rPr>
          <w:t>tertiles</w:t>
        </w:r>
        <w:proofErr w:type="spellEnd"/>
        <w:r w:rsidRPr="0007651B">
          <w:rPr>
            <w:rFonts w:cs="Arial"/>
          </w:rPr>
          <w:t xml:space="preserve"> by the number of households. </w:t>
        </w:r>
      </w:ins>
      <w:ins w:id="850" w:author="Hyojun Park" w:date="2023-09-03T21:09:00Z">
        <w:r w:rsidR="00B86253">
          <w:rPr>
            <w:rFonts w:cs="Arial"/>
          </w:rPr>
          <w:t>First, f</w:t>
        </w:r>
      </w:ins>
      <w:moveFromRangeStart w:id="851" w:author="Hyojun Park [2]" w:date="2023-09-03T18:25:00Z" w:name="move144657939"/>
      <w:moveFrom w:id="852" w:author="Hyojun Park [2]" w:date="2023-09-03T18:25:00Z">
        <w:ins w:id="853" w:author="Hyojun Park" w:date="2023-09-03T18:10:00Z">
          <w:r w:rsidR="00C548B0" w:rsidDel="007A0EE2">
            <w:rPr>
              <w:rFonts w:cs="Arial"/>
            </w:rPr>
            <w:t>T</w:t>
          </w:r>
          <w:r w:rsidR="00C548B0" w:rsidRPr="00ED39BB" w:rsidDel="007A0EE2">
            <w:rPr>
              <w:rFonts w:cs="Arial"/>
            </w:rPr>
            <w:t>he magnitude</w:t>
          </w:r>
          <w:r w:rsidR="00C548B0" w:rsidDel="007A0EE2">
            <w:rPr>
              <w:rFonts w:cs="Arial"/>
            </w:rPr>
            <w:t>s</w:t>
          </w:r>
          <w:r w:rsidR="00C548B0" w:rsidRPr="00ED39BB" w:rsidDel="007A0EE2">
            <w:rPr>
              <w:rFonts w:cs="Arial"/>
            </w:rPr>
            <w:t xml:space="preserve"> of the three disparity indices in the subpopulation model were generally larger than </w:t>
          </w:r>
          <w:r w:rsidR="00C548B0" w:rsidDel="007A0EE2">
            <w:rPr>
              <w:rFonts w:cs="Arial"/>
            </w:rPr>
            <w:t xml:space="preserve">those </w:t>
          </w:r>
          <w:r w:rsidR="00C548B0" w:rsidRPr="00ED39BB" w:rsidDel="007A0EE2">
            <w:rPr>
              <w:rFonts w:cs="Arial"/>
            </w:rPr>
            <w:t xml:space="preserve">of the census tract model (Table 2). </w:t>
          </w:r>
        </w:ins>
      </w:moveFrom>
      <w:moveFromRangeEnd w:id="851"/>
      <w:ins w:id="854" w:author="Hyojun Park" w:date="2023-09-03T18:14:00Z">
        <w:r w:rsidR="000659F8">
          <w:rPr>
            <w:rFonts w:cs="Arial"/>
          </w:rPr>
          <w:t>or all counties in New York, t</w:t>
        </w:r>
      </w:ins>
      <w:ins w:id="855" w:author="Hyojun Park" w:date="2023-09-03T18:12:00Z">
        <w:r w:rsidR="003F0269">
          <w:rPr>
            <w:rFonts w:cs="Arial"/>
          </w:rPr>
          <w:t>he average percentage</w:t>
        </w:r>
        <w:r w:rsidR="00E23C53">
          <w:rPr>
            <w:rFonts w:cs="Arial"/>
          </w:rPr>
          <w:t xml:space="preserve"> changes</w:t>
        </w:r>
      </w:ins>
      <w:ins w:id="856" w:author="Hyojun Park" w:date="2023-09-03T18:13:00Z">
        <w:r w:rsidR="002973D0">
          <w:rPr>
            <w:rFonts w:cs="Arial"/>
          </w:rPr>
          <w:t xml:space="preserve"> of the disparity ratio, Gini, and </w:t>
        </w:r>
        <w:r w:rsidR="006C776C">
          <w:rPr>
            <w:rFonts w:cs="Arial"/>
          </w:rPr>
          <w:t>Atkinson’s index</w:t>
        </w:r>
      </w:ins>
      <w:ins w:id="857" w:author="Hyojun Park" w:date="2023-09-03T18:12:00Z">
        <w:r w:rsidR="00E23C53">
          <w:rPr>
            <w:rFonts w:cs="Arial"/>
          </w:rPr>
          <w:t xml:space="preserve"> between the census tract and subpopulation models were </w:t>
        </w:r>
      </w:ins>
      <w:ins w:id="858" w:author="Hyojun Park" w:date="2023-09-03T18:14:00Z">
        <w:r w:rsidR="006C776C" w:rsidRPr="00ED39BB">
          <w:rPr>
            <w:rFonts w:cs="Arial"/>
          </w:rPr>
          <w:t>0.21%</w:t>
        </w:r>
        <w:r w:rsidR="006C776C">
          <w:rPr>
            <w:rFonts w:cs="Arial"/>
          </w:rPr>
          <w:t xml:space="preserve">, </w:t>
        </w:r>
        <w:r w:rsidR="006C776C" w:rsidRPr="00ED39BB">
          <w:rPr>
            <w:rFonts w:cs="Arial"/>
          </w:rPr>
          <w:t>2.55%</w:t>
        </w:r>
        <w:r w:rsidR="006C776C">
          <w:rPr>
            <w:rFonts w:cs="Arial"/>
          </w:rPr>
          <w:t xml:space="preserve">, and </w:t>
        </w:r>
      </w:ins>
      <w:ins w:id="859" w:author="Hyojun Park" w:date="2023-09-03T18:13:00Z">
        <w:r w:rsidR="00E23C53" w:rsidRPr="00ED39BB">
          <w:rPr>
            <w:rFonts w:cs="Arial"/>
          </w:rPr>
          <w:t>10.60%</w:t>
        </w:r>
      </w:ins>
      <w:ins w:id="860" w:author="Hyojun Park" w:date="2023-09-03T18:14:00Z">
        <w:r w:rsidR="006C776C">
          <w:rPr>
            <w:rFonts w:cs="Arial"/>
          </w:rPr>
          <w:t>, respectively.</w:t>
        </w:r>
      </w:ins>
      <w:ins w:id="861" w:author="Hyojun Park" w:date="2023-09-03T21:09:00Z">
        <w:r w:rsidR="00B86253">
          <w:rPr>
            <w:rFonts w:cs="Arial"/>
          </w:rPr>
          <w:t xml:space="preserve"> Second</w:t>
        </w:r>
      </w:ins>
      <w:ins w:id="862" w:author="Hyojun Park" w:date="2023-09-03T21:12:00Z">
        <w:r w:rsidR="00470928">
          <w:rPr>
            <w:rFonts w:cs="Arial"/>
          </w:rPr>
          <w:t>ly</w:t>
        </w:r>
      </w:ins>
      <w:ins w:id="863" w:author="Hyojun Park" w:date="2023-09-03T21:09:00Z">
        <w:r w:rsidR="00B86253">
          <w:rPr>
            <w:rFonts w:cs="Arial"/>
          </w:rPr>
          <w:t>, i</w:t>
        </w:r>
      </w:ins>
      <w:ins w:id="864" w:author="Hyojun Park" w:date="2023-09-03T18:20:00Z">
        <w:r w:rsidR="000C46A1" w:rsidRPr="0007651B">
          <w:rPr>
            <w:rFonts w:cs="Arial"/>
          </w:rPr>
          <w:t xml:space="preserve">n Kings County, </w:t>
        </w:r>
        <w:del w:id="865" w:author="Keith Gennuso" w:date="2023-09-13T11:27:00Z">
          <w:r w:rsidR="000C46A1" w:rsidDel="004F5BB9">
            <w:rPr>
              <w:rFonts w:cs="Arial"/>
            </w:rPr>
            <w:delText xml:space="preserve">where </w:delText>
          </w:r>
        </w:del>
        <w:r w:rsidR="000C46A1">
          <w:rPr>
            <w:rFonts w:cs="Arial"/>
          </w:rPr>
          <w:t xml:space="preserve">the </w:t>
        </w:r>
      </w:ins>
      <w:ins w:id="866" w:author="Hyojun Park" w:date="2023-09-03T20:54:00Z">
        <w:r w:rsidR="00D042F2">
          <w:rPr>
            <w:rFonts w:cs="Arial"/>
          </w:rPr>
          <w:t>most populous</w:t>
        </w:r>
      </w:ins>
      <w:ins w:id="867" w:author="Hyojun Park" w:date="2023-09-03T18:20:00Z">
        <w:r w:rsidR="000C46A1" w:rsidRPr="0007651B">
          <w:rPr>
            <w:rFonts w:cs="Arial"/>
          </w:rPr>
          <w:t xml:space="preserve"> </w:t>
        </w:r>
        <w:r w:rsidR="000C46A1">
          <w:rPr>
            <w:rFonts w:cs="Arial"/>
          </w:rPr>
          <w:t>count</w:t>
        </w:r>
        <w:del w:id="868" w:author="Hyojun Park [2]" w:date="2023-09-05T15:34:00Z">
          <w:r w:rsidR="000C46A1" w:rsidDel="00CC0AFC">
            <w:rPr>
              <w:rFonts w:cs="Arial"/>
            </w:rPr>
            <w:delText>ies</w:delText>
          </w:r>
        </w:del>
      </w:ins>
      <w:ins w:id="869" w:author="Hyojun Park [2]" w:date="2023-09-05T15:34:00Z">
        <w:r w:rsidR="00CC0AFC">
          <w:rPr>
            <w:rFonts w:cs="Arial"/>
          </w:rPr>
          <w:t>y</w:t>
        </w:r>
      </w:ins>
      <w:ins w:id="870" w:author="Hyojun Park" w:date="2023-09-03T18:20:00Z">
        <w:r w:rsidR="000C46A1">
          <w:rPr>
            <w:rFonts w:cs="Arial"/>
          </w:rPr>
          <w:t xml:space="preserve"> </w:t>
        </w:r>
        <w:r w:rsidR="000C46A1" w:rsidRPr="0007651B">
          <w:rPr>
            <w:rFonts w:cs="Arial"/>
          </w:rPr>
          <w:t>in New York</w:t>
        </w:r>
        <w:r w:rsidR="000C46A1">
          <w:rPr>
            <w:rFonts w:cs="Arial"/>
          </w:rPr>
          <w:t>, t</w:t>
        </w:r>
      </w:ins>
      <w:ins w:id="871" w:author="Hyojun Park [2]" w:date="2023-08-27T01:12:00Z">
        <w:del w:id="872" w:author="Hyojun Park" w:date="2023-09-03T18:20:00Z">
          <w:r w:rsidR="00C45CB0" w:rsidDel="000C46A1">
            <w:rPr>
              <w:rFonts w:cs="Arial"/>
            </w:rPr>
            <w:delText>T</w:delText>
          </w:r>
        </w:del>
        <w:r w:rsidR="00C45CB0" w:rsidRPr="0007651B">
          <w:rPr>
            <w:rFonts w:cs="Arial"/>
          </w:rPr>
          <w:t>he disparity ratio, the Gini index, and Atkinson’s index</w:t>
        </w:r>
        <w:r w:rsidR="007A3912">
          <w:rPr>
            <w:rFonts w:cs="Arial"/>
          </w:rPr>
          <w:t xml:space="preserve"> </w:t>
        </w:r>
      </w:ins>
      <w:ins w:id="873" w:author="Hyojun Park [2]" w:date="2023-08-27T01:13:00Z">
        <w:r w:rsidR="007A3912">
          <w:rPr>
            <w:rFonts w:cs="Arial"/>
          </w:rPr>
          <w:t>for t</w:t>
        </w:r>
      </w:ins>
      <w:ins w:id="874" w:author="Hyojun Park [2]" w:date="2023-08-27T01:10:00Z">
        <w:r w:rsidR="00AE4FAD" w:rsidRPr="0007651B">
          <w:rPr>
            <w:rFonts w:cs="Arial"/>
          </w:rPr>
          <w:t xml:space="preserve">he </w:t>
        </w:r>
        <w:del w:id="875" w:author="Hyojun Park" w:date="2023-09-03T18:20:00Z">
          <w:r w:rsidR="00AE4FAD" w:rsidRPr="0007651B" w:rsidDel="00796B53">
            <w:rPr>
              <w:rFonts w:cs="Arial"/>
            </w:rPr>
            <w:delText>geographic disparity of MHI</w:delText>
          </w:r>
        </w:del>
      </w:ins>
      <w:ins w:id="876" w:author="Hyojun Park" w:date="2023-09-03T18:20:00Z">
        <w:r w:rsidR="00796B53">
          <w:rPr>
            <w:rFonts w:cs="Arial"/>
          </w:rPr>
          <w:t>census tract model</w:t>
        </w:r>
      </w:ins>
      <w:ins w:id="877" w:author="Hyojun Park [2]" w:date="2023-08-27T01:10:00Z">
        <w:r w:rsidR="00AE4FAD" w:rsidRPr="0007651B">
          <w:rPr>
            <w:rFonts w:cs="Arial"/>
          </w:rPr>
          <w:t xml:space="preserve"> </w:t>
        </w:r>
        <w:del w:id="878" w:author="Hyojun Park" w:date="2023-09-03T18:20:00Z">
          <w:r w:rsidR="00AE4FAD" w:rsidRPr="0007651B" w:rsidDel="000C46A1">
            <w:rPr>
              <w:rFonts w:cs="Arial"/>
            </w:rPr>
            <w:delText xml:space="preserve">in </w:delText>
          </w:r>
        </w:del>
      </w:ins>
      <w:ins w:id="879" w:author="Hyojun Park [2]" w:date="2023-08-27T01:01:00Z">
        <w:del w:id="880" w:author="Hyojun Park" w:date="2023-09-03T18:20:00Z">
          <w:r w:rsidRPr="0007651B" w:rsidDel="000C46A1">
            <w:rPr>
              <w:rFonts w:cs="Arial"/>
            </w:rPr>
            <w:delText xml:space="preserve">Kings County, </w:delText>
          </w:r>
        </w:del>
      </w:ins>
      <w:ins w:id="881" w:author="Hyojun Park [2]" w:date="2023-08-27T01:09:00Z">
        <w:del w:id="882" w:author="Hyojun Park" w:date="2023-09-03T18:20:00Z">
          <w:r w:rsidR="003E2991" w:rsidDel="000C46A1">
            <w:rPr>
              <w:rFonts w:cs="Arial"/>
            </w:rPr>
            <w:delText xml:space="preserve">where the </w:delText>
          </w:r>
        </w:del>
      </w:ins>
      <w:ins w:id="883" w:author="Hyojun Park [2]" w:date="2023-08-27T01:01:00Z">
        <w:del w:id="884" w:author="Hyojun Park" w:date="2023-09-03T18:20:00Z">
          <w:r w:rsidRPr="0007651B" w:rsidDel="000C46A1">
            <w:rPr>
              <w:rFonts w:cs="Arial"/>
            </w:rPr>
            <w:delText xml:space="preserve">largest </w:delText>
          </w:r>
        </w:del>
      </w:ins>
      <w:ins w:id="885" w:author="Hyojun Park [2]" w:date="2023-08-27T01:09:00Z">
        <w:del w:id="886" w:author="Hyojun Park" w:date="2023-09-03T18:20:00Z">
          <w:r w:rsidR="003E2991" w:rsidDel="000C46A1">
            <w:rPr>
              <w:rFonts w:cs="Arial"/>
            </w:rPr>
            <w:delText xml:space="preserve">counties in terms of the </w:delText>
          </w:r>
        </w:del>
      </w:ins>
      <w:ins w:id="887" w:author="Hyojun Park [2]" w:date="2023-08-27T01:01:00Z">
        <w:del w:id="888" w:author="Hyojun Park" w:date="2023-09-03T18:20:00Z">
          <w:r w:rsidRPr="0007651B" w:rsidDel="000C46A1">
            <w:rPr>
              <w:rFonts w:cs="Arial"/>
            </w:rPr>
            <w:delText>number of households in New York as of 2019</w:delText>
          </w:r>
        </w:del>
      </w:ins>
      <w:ins w:id="889" w:author="Hyojun Park [2]" w:date="2023-08-27T01:09:00Z">
        <w:del w:id="890" w:author="Hyojun Park" w:date="2023-09-03T18:20:00Z">
          <w:r w:rsidR="00AE4FAD" w:rsidDel="000C46A1">
            <w:rPr>
              <w:rFonts w:cs="Arial"/>
            </w:rPr>
            <w:delText>,</w:delText>
          </w:r>
        </w:del>
      </w:ins>
      <w:ins w:id="891" w:author="Hyojun Park [2]" w:date="2023-08-27T01:10:00Z">
        <w:del w:id="892" w:author="Hyojun Park" w:date="2023-09-03T18:20:00Z">
          <w:r w:rsidR="00BF246F" w:rsidDel="000C46A1">
            <w:rPr>
              <w:rFonts w:cs="Arial"/>
            </w:rPr>
            <w:delText xml:space="preserve"> </w:delText>
          </w:r>
        </w:del>
      </w:ins>
      <w:ins w:id="893" w:author="Hyojun Park [2]" w:date="2023-08-27T01:16:00Z">
        <w:r w:rsidR="00846446">
          <w:rPr>
            <w:rFonts w:cs="Arial"/>
          </w:rPr>
          <w:t xml:space="preserve">were </w:t>
        </w:r>
      </w:ins>
      <w:ins w:id="894" w:author="Hyojun Park [2]" w:date="2023-08-27T01:01:00Z">
        <w:r w:rsidRPr="0007651B">
          <w:rPr>
            <w:rFonts w:cs="Arial"/>
          </w:rPr>
          <w:t>2.03, 0.27, and 0.11, respectively</w:t>
        </w:r>
        <w:del w:id="895" w:author="Hyojun Park" w:date="2023-09-03T21:00:00Z">
          <w:r w:rsidRPr="0007651B" w:rsidDel="00BF3B3C">
            <w:rPr>
              <w:rFonts w:cs="Arial"/>
            </w:rPr>
            <w:delText xml:space="preserve">. </w:delText>
          </w:r>
        </w:del>
      </w:ins>
      <w:ins w:id="896" w:author="Hyojun Park [2]" w:date="2023-08-27T01:14:00Z">
        <w:del w:id="897" w:author="Hyojun Park" w:date="2023-09-03T18:21:00Z">
          <w:r w:rsidR="00A921E9" w:rsidDel="00B874EB">
            <w:rPr>
              <w:rFonts w:cs="Arial"/>
            </w:rPr>
            <w:delText>When</w:delText>
          </w:r>
        </w:del>
      </w:ins>
      <w:ins w:id="898" w:author="Hyojun Park [2]" w:date="2023-08-27T01:01:00Z">
        <w:del w:id="899" w:author="Hyojun Park" w:date="2023-09-03T18:21:00Z">
          <w:r w:rsidRPr="0007651B" w:rsidDel="00B874EB">
            <w:rPr>
              <w:rFonts w:cs="Arial"/>
            </w:rPr>
            <w:delText xml:space="preserve"> incorporating additional race-specific MHI estimates</w:delText>
          </w:r>
        </w:del>
      </w:ins>
      <w:ins w:id="900" w:author="Hyojun Park [2]" w:date="2023-08-27T01:14:00Z">
        <w:del w:id="901" w:author="Hyojun Park" w:date="2023-09-03T18:21:00Z">
          <w:r w:rsidR="00A921E9" w:rsidDel="00B874EB">
            <w:rPr>
              <w:rFonts w:cs="Arial"/>
            </w:rPr>
            <w:delText xml:space="preserve"> (</w:delText>
          </w:r>
        </w:del>
        <w:del w:id="902" w:author="Hyojun Park" w:date="2023-09-03T17:57:00Z">
          <w:r w:rsidR="00A921E9" w:rsidDel="00007B47">
            <w:rPr>
              <w:rFonts w:cs="Arial"/>
            </w:rPr>
            <w:delText>e.g.</w:delText>
          </w:r>
        </w:del>
        <w:del w:id="903" w:author="Hyojun Park" w:date="2023-09-03T18:21:00Z">
          <w:r w:rsidR="00A921E9" w:rsidDel="00B874EB">
            <w:rPr>
              <w:rFonts w:cs="Arial"/>
            </w:rPr>
            <w:delText>,</w:delText>
          </w:r>
        </w:del>
        <w:del w:id="904" w:author="Hyojun Park" w:date="2023-09-03T21:00:00Z">
          <w:r w:rsidR="00A921E9" w:rsidDel="00121AA5">
            <w:rPr>
              <w:rFonts w:cs="Arial"/>
            </w:rPr>
            <w:delText xml:space="preserve"> subpopulation model</w:delText>
          </w:r>
        </w:del>
        <w:del w:id="905" w:author="Hyojun Park" w:date="2023-09-03T18:21:00Z">
          <w:r w:rsidR="00A921E9" w:rsidDel="00B874EB">
            <w:rPr>
              <w:rFonts w:cs="Arial"/>
            </w:rPr>
            <w:delText>)</w:delText>
          </w:r>
        </w:del>
        <w:r w:rsidR="00A921E9">
          <w:rPr>
            <w:rFonts w:cs="Arial"/>
          </w:rPr>
          <w:t xml:space="preserve">, </w:t>
        </w:r>
      </w:ins>
      <w:ins w:id="906" w:author="Hyojun Park" w:date="2023-09-03T21:00:00Z">
        <w:r w:rsidR="00BF3B3C">
          <w:rPr>
            <w:rFonts w:cs="Arial"/>
          </w:rPr>
          <w:t xml:space="preserve">which </w:t>
        </w:r>
      </w:ins>
      <w:ins w:id="907" w:author="Hyojun Park [2]" w:date="2023-08-27T01:14:00Z">
        <w:del w:id="908" w:author="Hyojun Park" w:date="2023-09-03T21:00:00Z">
          <w:r w:rsidR="00A921E9" w:rsidDel="00BF3B3C">
            <w:rPr>
              <w:rFonts w:cs="Arial"/>
            </w:rPr>
            <w:delText xml:space="preserve">those disparity indices </w:delText>
          </w:r>
        </w:del>
      </w:ins>
      <w:ins w:id="909" w:author="Hyojun Park [2]" w:date="2023-08-27T01:01:00Z">
        <w:r w:rsidRPr="0007651B">
          <w:rPr>
            <w:rFonts w:cs="Arial"/>
          </w:rPr>
          <w:t xml:space="preserve">increased </w:t>
        </w:r>
      </w:ins>
      <w:ins w:id="910" w:author="Hyojun Park" w:date="2023-09-03T21:00:00Z">
        <w:r w:rsidR="00BF3B3C">
          <w:rPr>
            <w:rFonts w:cs="Arial"/>
          </w:rPr>
          <w:t>in the subpopulation model</w:t>
        </w:r>
        <w:r w:rsidR="00BF3B3C" w:rsidRPr="0007651B">
          <w:rPr>
            <w:rFonts w:cs="Arial"/>
          </w:rPr>
          <w:t xml:space="preserve"> </w:t>
        </w:r>
      </w:ins>
      <w:ins w:id="911" w:author="Hyojun Park [2]" w:date="2023-08-27T01:01:00Z">
        <w:r w:rsidRPr="0007651B">
          <w:rPr>
            <w:rFonts w:cs="Arial"/>
          </w:rPr>
          <w:t>by 19%, 12%, and 23%, respectively.</w:t>
        </w:r>
      </w:ins>
      <w:ins w:id="912" w:author="Hyojun Park" w:date="2023-09-03T21:09:00Z">
        <w:r w:rsidR="00B86253">
          <w:rPr>
            <w:rFonts w:cs="Arial"/>
          </w:rPr>
          <w:t xml:space="preserve"> </w:t>
        </w:r>
      </w:ins>
      <w:ins w:id="913" w:author="Hyojun Park" w:date="2023-09-03T21:12:00Z">
        <w:r w:rsidR="00470928">
          <w:rPr>
            <w:rFonts w:cs="Arial"/>
          </w:rPr>
          <w:t>Thirdly</w:t>
        </w:r>
      </w:ins>
      <w:ins w:id="914" w:author="Hyojun Park" w:date="2023-09-03T21:10:00Z">
        <w:r w:rsidR="00B86253">
          <w:rPr>
            <w:rFonts w:cs="Arial"/>
          </w:rPr>
          <w:t>, w</w:t>
        </w:r>
      </w:ins>
    </w:p>
    <w:p w14:paraId="3384ECD4" w14:textId="4D37567C" w:rsidR="00D571EE" w:rsidDel="00B62E4A" w:rsidRDefault="00FF05B3" w:rsidP="00B366F1">
      <w:pPr>
        <w:pStyle w:val="BodyText"/>
        <w:rPr>
          <w:ins w:id="915" w:author="Hyojun Park [2]" w:date="2023-09-03T18:26:00Z"/>
          <w:del w:id="916" w:author="Hyojun Park" w:date="2023-09-03T21:09:00Z"/>
          <w:rFonts w:cs="Arial"/>
        </w:rPr>
      </w:pPr>
      <w:ins w:id="917" w:author="Hyojun Park [2]" w:date="2023-09-03T18:26:00Z">
        <w:del w:id="918" w:author="Hyojun Park" w:date="2023-09-03T21:10:00Z">
          <w:r w:rsidRPr="00ED39BB" w:rsidDel="00B86253">
            <w:rPr>
              <w:rFonts w:cs="Arial"/>
            </w:rPr>
            <w:delText>W</w:delText>
          </w:r>
        </w:del>
        <w:r w:rsidRPr="00ED39BB">
          <w:rPr>
            <w:rFonts w:cs="Arial"/>
          </w:rPr>
          <w:t xml:space="preserve">hen </w:t>
        </w:r>
        <w:r>
          <w:rPr>
            <w:rFonts w:cs="Arial"/>
          </w:rPr>
          <w:t xml:space="preserve">counties were </w:t>
        </w:r>
        <w:r w:rsidRPr="00ED39BB">
          <w:rPr>
            <w:rFonts w:cs="Arial"/>
          </w:rPr>
          <w:t>stratif</w:t>
        </w:r>
        <w:r>
          <w:rPr>
            <w:rFonts w:cs="Arial"/>
          </w:rPr>
          <w:t xml:space="preserve">ied </w:t>
        </w:r>
        <w:r w:rsidRPr="00ED39BB">
          <w:rPr>
            <w:rFonts w:cs="Arial"/>
          </w:rPr>
          <w:t xml:space="preserve">by the number of census tracts, the </w:t>
        </w:r>
        <w:del w:id="919" w:author="Hyojun Park" w:date="2023-09-03T20:55:00Z">
          <w:r w:rsidRPr="00ED39BB" w:rsidDel="0076109F">
            <w:rPr>
              <w:rFonts w:cs="Arial"/>
            </w:rPr>
            <w:delText>magnitude</w:delText>
          </w:r>
        </w:del>
      </w:ins>
      <w:ins w:id="920" w:author="Hyojun Park" w:date="2023-09-03T20:55:00Z">
        <w:r w:rsidR="0076109F">
          <w:rPr>
            <w:rFonts w:cs="Arial"/>
          </w:rPr>
          <w:t>ave</w:t>
        </w:r>
      </w:ins>
      <w:ins w:id="921" w:author="Hyojun Park" w:date="2023-09-03T20:56:00Z">
        <w:r w:rsidR="0076109F">
          <w:rPr>
            <w:rFonts w:cs="Arial"/>
          </w:rPr>
          <w:t>rage</w:t>
        </w:r>
      </w:ins>
      <w:ins w:id="922" w:author="Hyojun Park [2]" w:date="2023-09-03T18:26:00Z">
        <w:r w:rsidRPr="00ED39BB">
          <w:rPr>
            <w:rFonts w:cs="Arial"/>
          </w:rPr>
          <w:t xml:space="preserve"> </w:t>
        </w:r>
        <w:del w:id="923" w:author="Hyojun Park" w:date="2023-09-03T20:56:00Z">
          <w:r w:rsidRPr="00ED39BB" w:rsidDel="0076109F">
            <w:rPr>
              <w:rFonts w:cs="Arial"/>
              <w:lang w:eastAsia="ko-KR"/>
            </w:rPr>
            <w:delText>of</w:delText>
          </w:r>
          <w:r w:rsidRPr="00ED39BB" w:rsidDel="0076109F">
            <w:rPr>
              <w:rFonts w:cs="Arial"/>
            </w:rPr>
            <w:delText xml:space="preserve"> </w:delText>
          </w:r>
        </w:del>
        <w:r w:rsidRPr="00ED39BB">
          <w:rPr>
            <w:rFonts w:cs="Arial"/>
          </w:rPr>
          <w:t>percentage change</w:t>
        </w:r>
        <w:del w:id="924" w:author="Hyojun Park" w:date="2023-09-03T20:58:00Z">
          <w:r w:rsidRPr="00ED39BB" w:rsidDel="00121AE7">
            <w:rPr>
              <w:rFonts w:cs="Arial"/>
            </w:rPr>
            <w:delText>s</w:delText>
          </w:r>
        </w:del>
        <w:r w:rsidRPr="00ED39BB">
          <w:rPr>
            <w:rFonts w:cs="Arial"/>
          </w:rPr>
          <w:t xml:space="preserve"> in Gini and Atkinson’s index </w:t>
        </w:r>
      </w:ins>
      <w:ins w:id="925" w:author="Keith Gennuso" w:date="2023-09-13T11:27:00Z">
        <w:r w:rsidR="00143D11">
          <w:rPr>
            <w:rFonts w:cs="Arial"/>
          </w:rPr>
          <w:t xml:space="preserve">between models </w:t>
        </w:r>
      </w:ins>
      <w:ins w:id="926" w:author="Hyojun Park [2]" w:date="2023-09-03T18:26:00Z">
        <w:r w:rsidRPr="00ED39BB">
          <w:rPr>
            <w:rFonts w:cs="Arial"/>
          </w:rPr>
          <w:t xml:space="preserve">was the largest in the </w:t>
        </w:r>
        <w:r w:rsidRPr="00ED39BB">
          <w:rPr>
            <w:rFonts w:cs="Arial"/>
            <w:lang w:eastAsia="ko-KR"/>
          </w:rPr>
          <w:t>top</w:t>
        </w:r>
        <w:r w:rsidRPr="00ED39BB">
          <w:rPr>
            <w:rFonts w:cs="Arial"/>
          </w:rPr>
          <w:t xml:space="preserve"> </w:t>
        </w:r>
        <w:proofErr w:type="spellStart"/>
        <w:r w:rsidRPr="00ED39BB">
          <w:rPr>
            <w:rFonts w:cs="Arial"/>
          </w:rPr>
          <w:t>tertile</w:t>
        </w:r>
        <w:proofErr w:type="spellEnd"/>
        <w:r w:rsidRPr="00ED39BB">
          <w:rPr>
            <w:rFonts w:cs="Arial"/>
          </w:rPr>
          <w:t xml:space="preserve">, followed by the </w:t>
        </w:r>
        <w:r w:rsidRPr="00ED39BB">
          <w:rPr>
            <w:rFonts w:cs="Arial"/>
            <w:lang w:eastAsia="ko-KR"/>
          </w:rPr>
          <w:t xml:space="preserve">middle </w:t>
        </w:r>
        <w:r w:rsidRPr="00ED39BB">
          <w:rPr>
            <w:rFonts w:cs="Arial"/>
          </w:rPr>
          <w:t xml:space="preserve">and </w:t>
        </w:r>
        <w:r w:rsidRPr="00ED39BB">
          <w:rPr>
            <w:rFonts w:cs="Arial"/>
            <w:lang w:eastAsia="ko-KR"/>
          </w:rPr>
          <w:t>bottom</w:t>
        </w:r>
        <w:r w:rsidRPr="00ED39BB">
          <w:rPr>
            <w:rFonts w:cs="Arial"/>
          </w:rPr>
          <w:t xml:space="preserve"> </w:t>
        </w:r>
        <w:proofErr w:type="spellStart"/>
        <w:r w:rsidRPr="00ED39BB">
          <w:rPr>
            <w:rFonts w:cs="Arial"/>
          </w:rPr>
          <w:t>tertile</w:t>
        </w:r>
        <w:proofErr w:type="spellEnd"/>
        <w:r w:rsidRPr="00ED39BB">
          <w:rPr>
            <w:rFonts w:cs="Arial"/>
          </w:rPr>
          <w:t>.</w:t>
        </w:r>
      </w:ins>
      <w:ins w:id="927" w:author="Hyojun Park" w:date="2023-09-03T21:25:00Z">
        <w:r w:rsidR="00BB475D">
          <w:rPr>
            <w:rFonts w:cs="Arial"/>
          </w:rPr>
          <w:t xml:space="preserve"> </w:t>
        </w:r>
        <w:del w:id="928" w:author="Hyojun Park [2]" w:date="2023-09-05T15:36:00Z">
          <w:r w:rsidR="00BB475D" w:rsidDel="002D7C74">
            <w:rPr>
              <w:rFonts w:cs="Arial"/>
            </w:rPr>
            <w:delText>Lastly</w:delText>
          </w:r>
        </w:del>
      </w:ins>
      <w:ins w:id="929" w:author="Hyojun Park [2]" w:date="2023-09-05T15:36:00Z">
        <w:r w:rsidR="002D7C74">
          <w:rPr>
            <w:rFonts w:cs="Arial"/>
          </w:rPr>
          <w:t>Notabl</w:t>
        </w:r>
      </w:ins>
      <w:ins w:id="930" w:author="Hyojun Park [2]" w:date="2023-09-05T15:37:00Z">
        <w:r w:rsidR="002D7C74">
          <w:rPr>
            <w:rFonts w:cs="Arial"/>
          </w:rPr>
          <w:t>y</w:t>
        </w:r>
      </w:ins>
      <w:ins w:id="931" w:author="Hyojun Park" w:date="2023-09-03T21:25:00Z">
        <w:r w:rsidR="00BB475D">
          <w:rPr>
            <w:rFonts w:cs="Arial"/>
          </w:rPr>
          <w:t xml:space="preserve">, </w:t>
        </w:r>
      </w:ins>
    </w:p>
    <w:p w14:paraId="246D0015" w14:textId="74CDAA03" w:rsidR="00FF05B3" w:rsidRPr="0007651B" w:rsidDel="004A7F31" w:rsidRDefault="00FF05B3" w:rsidP="00B366F1">
      <w:pPr>
        <w:pStyle w:val="BodyText"/>
        <w:rPr>
          <w:ins w:id="932" w:author="Hyojun Park [2]" w:date="2023-08-27T01:01:00Z"/>
          <w:del w:id="933" w:author="Hyojun Park" w:date="2023-09-03T20:59:00Z"/>
          <w:rFonts w:cs="Arial"/>
        </w:rPr>
      </w:pPr>
    </w:p>
    <w:p w14:paraId="59311019" w14:textId="75F2931E" w:rsidR="00785C74" w:rsidRPr="00ED39BB" w:rsidDel="004A7F31" w:rsidRDefault="007A0EE2" w:rsidP="00B366F1">
      <w:pPr>
        <w:pStyle w:val="BodyText"/>
        <w:rPr>
          <w:del w:id="934" w:author="Hyojun Park" w:date="2023-09-03T20:59:00Z"/>
          <w:rFonts w:cs="Arial"/>
        </w:rPr>
      </w:pPr>
      <w:moveToRangeStart w:id="935" w:author="Hyojun Park [2]" w:date="2023-09-03T18:25:00Z" w:name="move144657939"/>
      <w:moveTo w:id="936" w:author="Hyojun Park [2]" w:date="2023-09-03T18:25:00Z">
        <w:del w:id="937" w:author="Hyojun Park" w:date="2023-09-03T20:59:00Z">
          <w:r w:rsidDel="004A7F31">
            <w:rPr>
              <w:rFonts w:cs="Arial"/>
            </w:rPr>
            <w:delText>T</w:delText>
          </w:r>
          <w:r w:rsidRPr="00ED39BB" w:rsidDel="004A7F31">
            <w:rPr>
              <w:rFonts w:cs="Arial"/>
            </w:rPr>
            <w:delText>he magnitude</w:delText>
          </w:r>
          <w:r w:rsidDel="004A7F31">
            <w:rPr>
              <w:rFonts w:cs="Arial"/>
            </w:rPr>
            <w:delText>s</w:delText>
          </w:r>
          <w:r w:rsidRPr="00ED39BB" w:rsidDel="004A7F31">
            <w:rPr>
              <w:rFonts w:cs="Arial"/>
            </w:rPr>
            <w:delText xml:space="preserve"> of the three disparity indices in the subpopulation model were generally larger than </w:delText>
          </w:r>
          <w:r w:rsidDel="004A7F31">
            <w:rPr>
              <w:rFonts w:cs="Arial"/>
            </w:rPr>
            <w:delText xml:space="preserve">those </w:delText>
          </w:r>
          <w:r w:rsidRPr="00ED39BB" w:rsidDel="004A7F31">
            <w:rPr>
              <w:rFonts w:cs="Arial"/>
            </w:rPr>
            <w:delText>of the census tract model (Table 2).</w:delText>
          </w:r>
        </w:del>
        <w:del w:id="938" w:author="Hyojun Park" w:date="2023-09-03T20:57:00Z">
          <w:r w:rsidRPr="00ED39BB" w:rsidDel="0021681B">
            <w:rPr>
              <w:rFonts w:cs="Arial"/>
            </w:rPr>
            <w:delText xml:space="preserve"> </w:delText>
          </w:r>
        </w:del>
      </w:moveTo>
      <w:moveToRangeEnd w:id="935"/>
      <w:commentRangeStart w:id="939"/>
      <w:del w:id="940" w:author="Hyojun Park" w:date="2023-09-03T20:59:00Z">
        <w:r w:rsidR="00891AA1" w:rsidRPr="00ED39BB" w:rsidDel="004A7F31">
          <w:rPr>
            <w:rFonts w:cs="Arial"/>
          </w:rPr>
          <w:delText xml:space="preserve">Three </w:delText>
        </w:r>
        <w:commentRangeEnd w:id="939"/>
        <w:r w:rsidR="00F43DA1" w:rsidRPr="00ED39BB" w:rsidDel="004A7F31">
          <w:rPr>
            <w:rStyle w:val="CommentReference"/>
            <w:rFonts w:cs="Arial"/>
          </w:rPr>
          <w:commentReference w:id="939"/>
        </w:r>
        <w:r w:rsidR="00891AA1" w:rsidRPr="00ED39BB" w:rsidDel="004A7F31">
          <w:rPr>
            <w:rFonts w:cs="Arial"/>
          </w:rPr>
          <w:delText xml:space="preserve">county-level disparity indices for MHI from the census tract and subpopulation models in the state of New York were calculated (Appendix </w:delText>
        </w:r>
        <w:r w:rsidR="00C10C9C" w:rsidRPr="00ED39BB" w:rsidDel="004A7F31">
          <w:rPr>
            <w:rFonts w:cs="Arial"/>
          </w:rPr>
          <w:delText>1</w:delText>
        </w:r>
        <w:r w:rsidR="00891AA1" w:rsidRPr="00ED39BB" w:rsidDel="004A7F31">
          <w:rPr>
            <w:rFonts w:cs="Arial"/>
          </w:rPr>
          <w:delText xml:space="preserve">) and summary statistics for </w:delText>
        </w:r>
        <w:r w:rsidR="00363E6B" w:rsidRPr="00ED39BB" w:rsidDel="004A7F31">
          <w:rPr>
            <w:rFonts w:cs="Arial"/>
          </w:rPr>
          <w:delText xml:space="preserve">all counties, </w:delText>
        </w:r>
        <w:r w:rsidR="00891AA1" w:rsidRPr="00ED39BB" w:rsidDel="004A7F31">
          <w:rPr>
            <w:rFonts w:cs="Arial"/>
          </w:rPr>
          <w:delText>the five most populous counties</w:delText>
        </w:r>
        <w:r w:rsidR="00363E6B" w:rsidRPr="00ED39BB" w:rsidDel="004A7F31">
          <w:rPr>
            <w:rFonts w:cs="Arial"/>
          </w:rPr>
          <w:delText>, and tertiles</w:delText>
        </w:r>
        <w:r w:rsidR="00891AA1" w:rsidRPr="00ED39BB" w:rsidDel="004A7F31">
          <w:rPr>
            <w:rFonts w:cs="Arial"/>
          </w:rPr>
          <w:delText xml:space="preserve"> by the number of households in New York were presented (Table 2). For instance, Kings County, with 745 census tracts and 956,744 households, is the largest in terms of the number of households among 62 counties in New York as of 2019. The geographic disparity of MHI in this county was estimated as 2</w:delText>
        </w:r>
        <w:r w:rsidR="007A70AD" w:rsidRPr="00ED39BB" w:rsidDel="004A7F31">
          <w:rPr>
            <w:rFonts w:cs="Arial"/>
          </w:rPr>
          <w:delText>.03</w:delText>
        </w:r>
        <w:r w:rsidR="00891AA1" w:rsidRPr="00ED39BB" w:rsidDel="004A7F31">
          <w:rPr>
            <w:rFonts w:cs="Arial"/>
          </w:rPr>
          <w:delText xml:space="preserve">, 0.27, and 0.11 when the disparity ratio, the Gini index, and Atkinson’s index were used, respectively. </w:delText>
        </w:r>
        <w:r w:rsidR="0040490C" w:rsidRPr="00ED39BB" w:rsidDel="004A7F31">
          <w:rPr>
            <w:rFonts w:cs="Arial"/>
          </w:rPr>
          <w:delText>In Kings County, t</w:delText>
        </w:r>
        <w:r w:rsidR="00611E0E" w:rsidRPr="00ED39BB" w:rsidDel="004A7F31">
          <w:rPr>
            <w:rFonts w:cs="Arial"/>
          </w:rPr>
          <w:delText>he i</w:delText>
        </w:r>
        <w:r w:rsidR="00891AA1" w:rsidRPr="00ED39BB" w:rsidDel="004A7F31">
          <w:rPr>
            <w:rFonts w:cs="Arial"/>
          </w:rPr>
          <w:delText>ncorporati</w:delText>
        </w:r>
        <w:r w:rsidR="00940E14" w:rsidRPr="00ED39BB" w:rsidDel="004A7F31">
          <w:rPr>
            <w:rFonts w:cs="Arial"/>
          </w:rPr>
          <w:delText>on</w:delText>
        </w:r>
        <w:r w:rsidR="00891AA1" w:rsidRPr="00ED39BB" w:rsidDel="004A7F31">
          <w:rPr>
            <w:rFonts w:cs="Arial"/>
          </w:rPr>
          <w:delText xml:space="preserve"> </w:delText>
        </w:r>
        <w:r w:rsidR="00940E14" w:rsidRPr="00ED39BB" w:rsidDel="004A7F31">
          <w:rPr>
            <w:rFonts w:cs="Arial"/>
          </w:rPr>
          <w:delText xml:space="preserve">of </w:delText>
        </w:r>
        <w:r w:rsidR="00891AA1" w:rsidRPr="00ED39BB" w:rsidDel="004A7F31">
          <w:rPr>
            <w:rFonts w:cs="Arial"/>
          </w:rPr>
          <w:delText xml:space="preserve">additional race-specific MHI estimates </w:delText>
        </w:r>
        <w:r w:rsidR="0040490C" w:rsidRPr="00ED39BB" w:rsidDel="004A7F31">
          <w:rPr>
            <w:rFonts w:cs="Arial"/>
          </w:rPr>
          <w:delText xml:space="preserve">increased </w:delText>
        </w:r>
        <w:r w:rsidR="00ED3335" w:rsidRPr="00ED39BB" w:rsidDel="004A7F31">
          <w:rPr>
            <w:rFonts w:cs="Arial"/>
          </w:rPr>
          <w:delText xml:space="preserve">the </w:delText>
        </w:r>
        <w:r w:rsidR="00891AA1" w:rsidRPr="00ED39BB" w:rsidDel="004A7F31">
          <w:rPr>
            <w:rFonts w:cs="Arial"/>
          </w:rPr>
          <w:delText>disparity ratio, the Gini index and Atkinson’s index by 19%, 12%, and 23%, respectively.</w:delText>
        </w:r>
        <w:r w:rsidR="00611E0E" w:rsidRPr="00ED39BB" w:rsidDel="004A7F31">
          <w:rPr>
            <w:rFonts w:cs="Arial"/>
          </w:rPr>
          <w:delText xml:space="preserve"> </w:delText>
        </w:r>
      </w:del>
    </w:p>
    <w:p w14:paraId="29711570" w14:textId="0107263B" w:rsidR="00707773" w:rsidDel="004A7F31" w:rsidRDefault="00DF27A3" w:rsidP="00B366F1">
      <w:pPr>
        <w:pStyle w:val="BodyText"/>
        <w:rPr>
          <w:ins w:id="941" w:author="Hyojun Park [2]" w:date="2023-09-03T18:22:00Z"/>
          <w:del w:id="942" w:author="Hyojun Park" w:date="2023-09-03T20:59:00Z"/>
          <w:rFonts w:cs="Arial"/>
        </w:rPr>
      </w:pPr>
      <w:del w:id="943" w:author="Hyojun Park" w:date="2023-09-03T20:59:00Z">
        <w:r w:rsidRPr="00ED39BB" w:rsidDel="004A7F31">
          <w:rPr>
            <w:rFonts w:cs="Arial"/>
          </w:rPr>
          <w:delText>Overall, t</w:delText>
        </w:r>
      </w:del>
      <w:ins w:id="944" w:author="Hyojun Park [2]" w:date="2023-08-27T01:18:00Z">
        <w:del w:id="945" w:author="Hyojun Park" w:date="2023-09-03T18:10:00Z">
          <w:r w:rsidR="005E6E99" w:rsidDel="004057A5">
            <w:rPr>
              <w:rFonts w:cs="Arial"/>
            </w:rPr>
            <w:delText>T</w:delText>
          </w:r>
        </w:del>
      </w:ins>
      <w:del w:id="946" w:author="Hyojun Park" w:date="2023-09-03T18:10:00Z">
        <w:r w:rsidR="00891AA1" w:rsidRPr="00ED39BB" w:rsidDel="004057A5">
          <w:rPr>
            <w:rFonts w:cs="Arial"/>
          </w:rPr>
          <w:delText>he magnitude</w:delText>
        </w:r>
      </w:del>
      <w:ins w:id="947" w:author="Hyojun Park [2]" w:date="2023-08-27T01:18:00Z">
        <w:del w:id="948" w:author="Hyojun Park" w:date="2023-09-03T18:10:00Z">
          <w:r w:rsidR="009816D3" w:rsidDel="004057A5">
            <w:rPr>
              <w:rFonts w:cs="Arial"/>
            </w:rPr>
            <w:delText>s</w:delText>
          </w:r>
        </w:del>
      </w:ins>
      <w:del w:id="949" w:author="Hyojun Park" w:date="2023-09-03T18:10:00Z">
        <w:r w:rsidR="00891AA1" w:rsidRPr="00ED39BB" w:rsidDel="004057A5">
          <w:rPr>
            <w:rFonts w:cs="Arial"/>
          </w:rPr>
          <w:delText xml:space="preserve"> of the three disparity indices in the subpopulation model were</w:delText>
        </w:r>
        <w:r w:rsidRPr="00ED39BB" w:rsidDel="004057A5">
          <w:rPr>
            <w:rFonts w:cs="Arial"/>
          </w:rPr>
          <w:delText xml:space="preserve"> generally</w:delText>
        </w:r>
        <w:r w:rsidR="00891AA1" w:rsidRPr="00ED39BB" w:rsidDel="004057A5">
          <w:rPr>
            <w:rFonts w:cs="Arial"/>
          </w:rPr>
          <w:delText xml:space="preserve"> larger than </w:delText>
        </w:r>
      </w:del>
      <w:ins w:id="950" w:author="Hyojun Park [2]" w:date="2023-08-27T01:18:00Z">
        <w:del w:id="951" w:author="Hyojun Park" w:date="2023-09-03T18:10:00Z">
          <w:r w:rsidR="009816D3" w:rsidDel="004057A5">
            <w:rPr>
              <w:rFonts w:cs="Arial"/>
            </w:rPr>
            <w:delText xml:space="preserve">those </w:delText>
          </w:r>
        </w:del>
      </w:ins>
      <w:del w:id="952" w:author="Hyojun Park" w:date="2023-09-03T18:10:00Z">
        <w:r w:rsidR="00891AA1" w:rsidRPr="00ED39BB" w:rsidDel="004057A5">
          <w:rPr>
            <w:rFonts w:cs="Arial"/>
          </w:rPr>
          <w:delText xml:space="preserve">that of the census tract model (Table </w:delText>
        </w:r>
        <w:r w:rsidR="00363E6B" w:rsidRPr="00ED39BB" w:rsidDel="004057A5">
          <w:rPr>
            <w:rFonts w:cs="Arial"/>
          </w:rPr>
          <w:delText>2</w:delText>
        </w:r>
        <w:r w:rsidR="00891AA1" w:rsidRPr="00ED39BB" w:rsidDel="004057A5">
          <w:rPr>
            <w:rFonts w:cs="Arial"/>
          </w:rPr>
          <w:delText xml:space="preserve">). When accounting for </w:delText>
        </w:r>
      </w:del>
      <w:ins w:id="953" w:author="Hyojun Park [2]" w:date="2023-08-27T01:19:00Z">
        <w:del w:id="954" w:author="Hyojun Park" w:date="2023-09-03T18:10:00Z">
          <w:r w:rsidR="00B54464" w:rsidDel="004057A5">
            <w:rPr>
              <w:rFonts w:cs="Arial"/>
            </w:rPr>
            <w:delText xml:space="preserve">racial </w:delText>
          </w:r>
        </w:del>
      </w:ins>
      <w:del w:id="955" w:author="Hyojun Park" w:date="2023-09-03T18:10:00Z">
        <w:r w:rsidR="00891AA1" w:rsidRPr="00ED39BB" w:rsidDel="004057A5">
          <w:rPr>
            <w:rFonts w:cs="Arial"/>
          </w:rPr>
          <w:delText xml:space="preserve">heterogeneity in MHI by racial groups in the subpopulation model, </w:delText>
        </w:r>
        <w:r w:rsidR="00FE2128" w:rsidRPr="00ED39BB" w:rsidDel="004057A5">
          <w:rPr>
            <w:rFonts w:cs="Arial"/>
          </w:rPr>
          <w:delText>t</w:delText>
        </w:r>
        <w:r w:rsidR="00891AA1" w:rsidRPr="00ED39BB" w:rsidDel="004057A5">
          <w:rPr>
            <w:rFonts w:cs="Arial"/>
          </w:rPr>
          <w:delText xml:space="preserve">he </w:delText>
        </w:r>
      </w:del>
      <w:ins w:id="956" w:author="Hyojun Park [2]" w:date="2023-08-27T01:19:00Z">
        <w:del w:id="957" w:author="Hyojun Park" w:date="2023-09-03T18:10:00Z">
          <w:r w:rsidR="00B54464" w:rsidDel="004057A5">
            <w:rPr>
              <w:rFonts w:cs="Arial"/>
            </w:rPr>
            <w:delText xml:space="preserve">largest </w:delText>
          </w:r>
        </w:del>
      </w:ins>
      <w:del w:id="958" w:author="Hyojun Park" w:date="2023-09-03T18:10:00Z">
        <w:r w:rsidR="00891AA1" w:rsidRPr="00ED39BB" w:rsidDel="004057A5">
          <w:rPr>
            <w:rFonts w:cs="Arial"/>
          </w:rPr>
          <w:delText xml:space="preserve">change was </w:delText>
        </w:r>
      </w:del>
      <w:ins w:id="959" w:author="Hyojun Park [2]" w:date="2023-08-27T01:19:00Z">
        <w:del w:id="960" w:author="Hyojun Park" w:date="2023-09-03T18:10:00Z">
          <w:r w:rsidR="00B54464" w:rsidDel="004057A5">
            <w:rPr>
              <w:rFonts w:cs="Arial"/>
            </w:rPr>
            <w:delText xml:space="preserve">observed </w:delText>
          </w:r>
        </w:del>
      </w:ins>
      <w:del w:id="961" w:author="Hyojun Park" w:date="2023-09-03T18:10:00Z">
        <w:r w:rsidR="00891AA1" w:rsidRPr="00ED39BB" w:rsidDel="004057A5">
          <w:rPr>
            <w:rFonts w:cs="Arial"/>
          </w:rPr>
          <w:delText xml:space="preserve">largest for </w:delText>
        </w:r>
        <w:r w:rsidR="009A2E79" w:rsidRPr="00ED39BB" w:rsidDel="004057A5">
          <w:rPr>
            <w:rFonts w:cs="Arial"/>
          </w:rPr>
          <w:delText xml:space="preserve">the </w:delText>
        </w:r>
        <w:r w:rsidR="00891AA1" w:rsidRPr="00ED39BB" w:rsidDel="004057A5">
          <w:rPr>
            <w:rFonts w:cs="Arial"/>
          </w:rPr>
          <w:delText>Atkinson’s index</w:delText>
        </w:r>
        <w:r w:rsidR="00FE2128" w:rsidRPr="00ED39BB" w:rsidDel="004057A5">
          <w:rPr>
            <w:rFonts w:cs="Arial"/>
          </w:rPr>
          <w:delText xml:space="preserve"> (10.60%)</w:delText>
        </w:r>
        <w:r w:rsidR="00891AA1" w:rsidRPr="00ED39BB" w:rsidDel="004057A5">
          <w:rPr>
            <w:rFonts w:cs="Arial"/>
          </w:rPr>
          <w:delText>, followed by the Gini index</w:delText>
        </w:r>
        <w:r w:rsidR="00FE2128" w:rsidRPr="00ED39BB" w:rsidDel="004057A5">
          <w:rPr>
            <w:rFonts w:cs="Arial"/>
          </w:rPr>
          <w:delText xml:space="preserve"> (2.55%)</w:delText>
        </w:r>
        <w:r w:rsidR="00891AA1" w:rsidRPr="00ED39BB" w:rsidDel="004057A5">
          <w:rPr>
            <w:rFonts w:cs="Arial"/>
          </w:rPr>
          <w:delText>, and the disparity ratio</w:delText>
        </w:r>
        <w:r w:rsidR="00FE2128" w:rsidRPr="00ED39BB" w:rsidDel="004057A5">
          <w:rPr>
            <w:rFonts w:cs="Arial"/>
          </w:rPr>
          <w:delText xml:space="preserve"> (0.21%)</w:delText>
        </w:r>
        <w:r w:rsidR="00891AA1" w:rsidRPr="00ED39BB" w:rsidDel="004057A5">
          <w:rPr>
            <w:rFonts w:cs="Arial"/>
          </w:rPr>
          <w:delText>.</w:delText>
        </w:r>
      </w:del>
      <w:del w:id="962" w:author="Hyojun Park" w:date="2023-09-03T20:57:00Z">
        <w:r w:rsidR="00891AA1" w:rsidRPr="00ED39BB" w:rsidDel="0021681B">
          <w:rPr>
            <w:rFonts w:cs="Arial"/>
          </w:rPr>
          <w:delText xml:space="preserve"> </w:delText>
        </w:r>
      </w:del>
      <w:ins w:id="963" w:author="Hyojun Park [2]" w:date="2023-08-27T01:20:00Z">
        <w:del w:id="964" w:author="Hyojun Park" w:date="2023-09-03T20:59:00Z">
          <w:r w:rsidR="00DF0D30" w:rsidDel="004A7F31">
            <w:rPr>
              <w:rFonts w:cs="Arial"/>
            </w:rPr>
            <w:delText xml:space="preserve">Additionally, </w:delText>
          </w:r>
        </w:del>
      </w:ins>
      <w:del w:id="965" w:author="Hyojun Park" w:date="2023-09-03T20:59:00Z">
        <w:r w:rsidR="00891AA1" w:rsidRPr="00ED39BB" w:rsidDel="004A7F31">
          <w:rPr>
            <w:rFonts w:cs="Arial"/>
          </w:rPr>
          <w:delText xml:space="preserve">Moreover, the magnitude of each disparity index </w:delText>
        </w:r>
      </w:del>
      <w:ins w:id="966" w:author="Hyojun Park [2]" w:date="2023-08-27T01:20:00Z">
        <w:del w:id="967" w:author="Hyojun Park" w:date="2023-09-03T20:59:00Z">
          <w:r w:rsidR="00300BAD" w:rsidDel="004A7F31">
            <w:rPr>
              <w:rFonts w:cs="Arial"/>
            </w:rPr>
            <w:delText xml:space="preserve">was </w:delText>
          </w:r>
        </w:del>
      </w:ins>
      <w:del w:id="968" w:author="Hyojun Park" w:date="2023-09-03T20:59:00Z">
        <w:r w:rsidR="00940E14" w:rsidRPr="00ED39BB" w:rsidDel="004A7F31">
          <w:rPr>
            <w:rFonts w:cs="Arial"/>
          </w:rPr>
          <w:delText xml:space="preserve">depended </w:delText>
        </w:r>
        <w:r w:rsidR="00891AA1" w:rsidRPr="00ED39BB" w:rsidDel="004A7F31">
          <w:rPr>
            <w:rFonts w:cs="Arial"/>
          </w:rPr>
          <w:delText xml:space="preserve">considerably </w:delText>
        </w:r>
      </w:del>
      <w:ins w:id="969" w:author="Hyojun Park [2]" w:date="2023-08-27T01:20:00Z">
        <w:del w:id="970" w:author="Hyojun Park" w:date="2023-09-03T20:59:00Z">
          <w:r w:rsidR="00300BAD" w:rsidDel="004A7F31">
            <w:rPr>
              <w:rFonts w:cs="Arial"/>
            </w:rPr>
            <w:delText xml:space="preserve">dependent </w:delText>
          </w:r>
        </w:del>
      </w:ins>
      <w:del w:id="971" w:author="Hyojun Park" w:date="2023-09-03T20:59:00Z">
        <w:r w:rsidR="00891AA1" w:rsidRPr="00ED39BB" w:rsidDel="004A7F31">
          <w:rPr>
            <w:rFonts w:cs="Arial"/>
          </w:rPr>
          <w:delText>on the number of census tracts</w:delText>
        </w:r>
      </w:del>
      <w:del w:id="972" w:author="Hyojun Park" w:date="2023-09-03T20:57:00Z">
        <w:r w:rsidR="00891AA1" w:rsidRPr="00ED39BB" w:rsidDel="00CB4092">
          <w:rPr>
            <w:rFonts w:cs="Arial"/>
          </w:rPr>
          <w:delText xml:space="preserve"> for both models</w:delText>
        </w:r>
      </w:del>
      <w:del w:id="973" w:author="Hyojun Park" w:date="2023-09-03T20:59:00Z">
        <w:r w:rsidR="00891AA1" w:rsidRPr="00ED39BB" w:rsidDel="004A7F31">
          <w:rPr>
            <w:rFonts w:cs="Arial"/>
          </w:rPr>
          <w:delText xml:space="preserve">. </w:delText>
        </w:r>
      </w:del>
    </w:p>
    <w:p w14:paraId="6BC1E7D2" w14:textId="01178320" w:rsidR="00BD4D0B" w:rsidDel="004A7F31" w:rsidRDefault="00BD4D0B" w:rsidP="00B366F1">
      <w:pPr>
        <w:pStyle w:val="BodyText"/>
        <w:rPr>
          <w:ins w:id="974" w:author="Hyojun Park [2]" w:date="2023-09-03T18:25:00Z"/>
          <w:del w:id="975" w:author="Hyojun Park" w:date="2023-09-03T20:59:00Z"/>
          <w:rFonts w:cs="Arial"/>
        </w:rPr>
      </w:pPr>
    </w:p>
    <w:p w14:paraId="10D2D686" w14:textId="607CB841" w:rsidR="00D12C16" w:rsidDel="00406E55" w:rsidRDefault="004162F4" w:rsidP="00B366F1">
      <w:pPr>
        <w:pStyle w:val="BodyText"/>
        <w:rPr>
          <w:del w:id="976" w:author="Hyojun Park" w:date="2023-09-03T21:40:00Z"/>
          <w:rFonts w:cs="Arial"/>
        </w:rPr>
      </w:pPr>
      <w:del w:id="977" w:author="Hyojun Park" w:date="2023-09-03T21:40:00Z">
        <w:r w:rsidRPr="00ED39BB" w:rsidDel="00406E55">
          <w:rPr>
            <w:rFonts w:cs="Arial"/>
          </w:rPr>
          <w:lastRenderedPageBreak/>
          <w:delText xml:space="preserve">When stratifying by the number of census tracts, </w:delText>
        </w:r>
        <w:r w:rsidR="00891AA1" w:rsidRPr="00ED39BB" w:rsidDel="00406E55">
          <w:rPr>
            <w:rFonts w:cs="Arial"/>
          </w:rPr>
          <w:delText xml:space="preserve">the magnitude </w:delText>
        </w:r>
        <w:r w:rsidR="00FE2128" w:rsidRPr="00ED39BB" w:rsidDel="00406E55">
          <w:rPr>
            <w:rFonts w:cs="Arial"/>
            <w:lang w:eastAsia="ko-KR"/>
          </w:rPr>
          <w:delText>of</w:delText>
        </w:r>
        <w:r w:rsidR="00FE2128" w:rsidRPr="00ED39BB" w:rsidDel="00406E55">
          <w:rPr>
            <w:rFonts w:cs="Arial"/>
          </w:rPr>
          <w:delText xml:space="preserve"> </w:delText>
        </w:r>
        <w:r w:rsidR="00363E6B" w:rsidRPr="00ED39BB" w:rsidDel="00406E55">
          <w:rPr>
            <w:rFonts w:cs="Arial"/>
          </w:rPr>
          <w:delText xml:space="preserve">percentage changes in Gini and Atkinson’s index </w:delText>
        </w:r>
        <w:r w:rsidR="00891AA1" w:rsidRPr="00ED39BB" w:rsidDel="00406E55">
          <w:rPr>
            <w:rFonts w:cs="Arial"/>
          </w:rPr>
          <w:delText xml:space="preserve">was the largest in the </w:delText>
        </w:r>
        <w:r w:rsidR="00FE2128" w:rsidRPr="00ED39BB" w:rsidDel="00406E55">
          <w:rPr>
            <w:rFonts w:cs="Arial"/>
            <w:lang w:eastAsia="ko-KR"/>
          </w:rPr>
          <w:delText>top</w:delText>
        </w:r>
        <w:r w:rsidR="00FE2128" w:rsidRPr="00ED39BB" w:rsidDel="00406E55">
          <w:rPr>
            <w:rFonts w:cs="Arial"/>
          </w:rPr>
          <w:delText xml:space="preserve"> </w:delText>
        </w:r>
        <w:r w:rsidR="00891AA1" w:rsidRPr="00ED39BB" w:rsidDel="00406E55">
          <w:rPr>
            <w:rFonts w:cs="Arial"/>
          </w:rPr>
          <w:delText xml:space="preserve">tertile, followed by the </w:delText>
        </w:r>
        <w:r w:rsidR="00FE2128" w:rsidRPr="00ED39BB" w:rsidDel="00406E55">
          <w:rPr>
            <w:rFonts w:cs="Arial"/>
            <w:lang w:eastAsia="ko-KR"/>
          </w:rPr>
          <w:delText xml:space="preserve">middle </w:delText>
        </w:r>
        <w:r w:rsidR="00891AA1" w:rsidRPr="00ED39BB" w:rsidDel="00406E55">
          <w:rPr>
            <w:rFonts w:cs="Arial"/>
          </w:rPr>
          <w:delText xml:space="preserve">and </w:delText>
        </w:r>
        <w:r w:rsidR="00FE2128" w:rsidRPr="00ED39BB" w:rsidDel="00406E55">
          <w:rPr>
            <w:rFonts w:cs="Arial"/>
            <w:lang w:eastAsia="ko-KR"/>
          </w:rPr>
          <w:delText>bottom</w:delText>
        </w:r>
        <w:r w:rsidR="00FE2128" w:rsidRPr="00ED39BB" w:rsidDel="00406E55">
          <w:rPr>
            <w:rFonts w:cs="Arial"/>
          </w:rPr>
          <w:delText xml:space="preserve"> </w:delText>
        </w:r>
        <w:r w:rsidR="00891AA1" w:rsidRPr="00ED39BB" w:rsidDel="00406E55">
          <w:rPr>
            <w:rFonts w:cs="Arial"/>
          </w:rPr>
          <w:delText>tertile.</w:delText>
        </w:r>
      </w:del>
    </w:p>
    <w:p w14:paraId="7D728CFF" w14:textId="4A15549A" w:rsidR="008448BA" w:rsidDel="00406E55" w:rsidRDefault="00886C14" w:rsidP="00B366F1">
      <w:pPr>
        <w:pStyle w:val="BodyText"/>
        <w:rPr>
          <w:del w:id="978" w:author="Hyojun Park" w:date="2023-09-03T21:40:00Z"/>
          <w:rFonts w:cs="Arial"/>
        </w:rPr>
      </w:pPr>
      <w:del w:id="979" w:author="Hyojun Park" w:date="2023-09-03T21:40:00Z">
        <w:r w:rsidDel="00406E55">
          <w:rPr>
            <w:rFonts w:cs="Arial"/>
          </w:rPr>
          <w:delText>I</w:delText>
        </w:r>
        <w:r w:rsidRPr="00ED39BB" w:rsidDel="00406E55">
          <w:rPr>
            <w:rFonts w:cs="Arial"/>
          </w:rPr>
          <w:delText>n some counties</w:delText>
        </w:r>
        <w:r w:rsidDel="00406E55">
          <w:rPr>
            <w:rFonts w:cs="Arial"/>
          </w:rPr>
          <w:delText xml:space="preserve">, however, the </w:delText>
        </w:r>
        <w:r w:rsidR="00B02143" w:rsidRPr="00ED39BB" w:rsidDel="00406E55">
          <w:rPr>
            <w:rFonts w:cs="Arial"/>
          </w:rPr>
          <w:delText>d</w:delText>
        </w:r>
        <w:r w:rsidR="00ED3B38" w:rsidRPr="00ED39BB" w:rsidDel="00406E55">
          <w:rPr>
            <w:rFonts w:cs="Arial"/>
          </w:rPr>
          <w:delText xml:space="preserve">isparity indices in the subpopulation model </w:delText>
        </w:r>
        <w:r w:rsidR="00274391" w:rsidRPr="00ED39BB" w:rsidDel="00406E55">
          <w:rPr>
            <w:rFonts w:cs="Arial"/>
          </w:rPr>
          <w:delText>were</w:delText>
        </w:r>
        <w:r w:rsidR="00ED3B38" w:rsidRPr="00ED39BB" w:rsidDel="00406E55">
          <w:rPr>
            <w:rFonts w:cs="Arial"/>
          </w:rPr>
          <w:delText xml:space="preserve"> smaller than those in the census tract model</w:delText>
        </w:r>
        <w:r w:rsidR="00E43943" w:rsidRPr="00ED39BB" w:rsidDel="00406E55">
          <w:rPr>
            <w:rFonts w:cs="Arial"/>
          </w:rPr>
          <w:delText xml:space="preserve"> (</w:delText>
        </w:r>
        <w:r w:rsidR="00DA538C" w:rsidRPr="00ED39BB" w:rsidDel="00406E55">
          <w:rPr>
            <w:rFonts w:cs="Arial"/>
          </w:rPr>
          <w:delText xml:space="preserve">Table </w:delText>
        </w:r>
        <w:r w:rsidR="00363E6B" w:rsidRPr="00ED39BB" w:rsidDel="00406E55">
          <w:rPr>
            <w:rFonts w:cs="Arial"/>
          </w:rPr>
          <w:delText>2</w:delText>
        </w:r>
        <w:r w:rsidR="00DA538C" w:rsidRPr="00ED39BB" w:rsidDel="00406E55">
          <w:rPr>
            <w:rFonts w:cs="Arial"/>
          </w:rPr>
          <w:delText xml:space="preserve"> and </w:delText>
        </w:r>
        <w:r w:rsidR="00E43943" w:rsidRPr="00ED39BB" w:rsidDel="00406E55">
          <w:rPr>
            <w:rFonts w:cs="Arial"/>
          </w:rPr>
          <w:delText xml:space="preserve">Appendix </w:delText>
        </w:r>
        <w:r w:rsidR="001A2CC3" w:rsidRPr="00ED39BB" w:rsidDel="00406E55">
          <w:rPr>
            <w:rFonts w:cs="Arial"/>
          </w:rPr>
          <w:delText>1</w:delText>
        </w:r>
        <w:r w:rsidR="00E43943" w:rsidRPr="00ED39BB" w:rsidDel="00406E55">
          <w:rPr>
            <w:rFonts w:cs="Arial"/>
          </w:rPr>
          <w:delText>)</w:delText>
        </w:r>
        <w:r w:rsidR="00ED3B38" w:rsidRPr="00ED39BB" w:rsidDel="00406E55">
          <w:rPr>
            <w:rFonts w:cs="Arial"/>
          </w:rPr>
          <w:delText>.</w:delText>
        </w:r>
        <w:r w:rsidR="007F2ACA" w:rsidRPr="00ED39BB" w:rsidDel="00406E55">
          <w:rPr>
            <w:rFonts w:cs="Arial"/>
          </w:rPr>
          <w:delText xml:space="preserve"> </w:delText>
        </w:r>
        <w:r w:rsidR="00970191" w:rsidDel="00406E55">
          <w:rPr>
            <w:rFonts w:cs="Arial"/>
          </w:rPr>
          <w:delText xml:space="preserve">In comparison of two counties, </w:delText>
        </w:r>
        <w:r w:rsidR="009F7861" w:rsidRPr="00ED39BB" w:rsidDel="00406E55">
          <w:rPr>
            <w:rFonts w:cs="Arial"/>
          </w:rPr>
          <w:delText xml:space="preserve">Genesee </w:delText>
        </w:r>
        <w:r w:rsidR="009F7861" w:rsidDel="00406E55">
          <w:rPr>
            <w:rFonts w:cs="Arial"/>
          </w:rPr>
          <w:delText xml:space="preserve">County and </w:delText>
        </w:r>
        <w:r w:rsidR="009F7861" w:rsidRPr="00ED39BB" w:rsidDel="00406E55">
          <w:rPr>
            <w:rFonts w:cs="Arial"/>
          </w:rPr>
          <w:delText xml:space="preserve">Fulton </w:delText>
        </w:r>
        <w:r w:rsidR="009F7861" w:rsidDel="00406E55">
          <w:rPr>
            <w:rFonts w:cs="Arial"/>
          </w:rPr>
          <w:delText>County</w:delText>
        </w:r>
        <w:r w:rsidR="00970191" w:rsidDel="00406E55">
          <w:rPr>
            <w:rFonts w:cs="Arial"/>
          </w:rPr>
          <w:delText>, where</w:delText>
        </w:r>
        <w:r w:rsidR="009F7861" w:rsidDel="00406E55">
          <w:rPr>
            <w:rFonts w:cs="Arial"/>
          </w:rPr>
          <w:delText xml:space="preserve"> </w:delText>
        </w:r>
        <w:r w:rsidR="009F7861" w:rsidRPr="00ED39BB" w:rsidDel="00406E55">
          <w:rPr>
            <w:rFonts w:cs="Arial"/>
          </w:rPr>
          <w:delText xml:space="preserve">are </w:delText>
        </w:r>
        <w:r w:rsidR="009F7861" w:rsidDel="00406E55">
          <w:rPr>
            <w:rFonts w:cs="Arial"/>
          </w:rPr>
          <w:delText xml:space="preserve">similar and </w:delText>
        </w:r>
        <w:r w:rsidR="009F7861" w:rsidRPr="00ED39BB" w:rsidDel="00406E55">
          <w:rPr>
            <w:rFonts w:cs="Arial"/>
          </w:rPr>
          <w:delText>comparable in terms of the number of census tracts (i.e., 15 vs. 15) and households (i.e., 22,557 vs. 23,769)</w:delText>
        </w:r>
        <w:r w:rsidR="007277AC" w:rsidDel="00406E55">
          <w:rPr>
            <w:rFonts w:cs="Arial"/>
          </w:rPr>
          <w:delText xml:space="preserve">. In </w:delText>
        </w:r>
        <w:r w:rsidR="002E6F77" w:rsidRPr="00ED39BB" w:rsidDel="00406E55">
          <w:rPr>
            <w:rFonts w:cs="Arial"/>
          </w:rPr>
          <w:delText>Genesee County</w:delText>
        </w:r>
        <w:r w:rsidR="007277AC" w:rsidDel="00406E55">
          <w:rPr>
            <w:rFonts w:cs="Arial"/>
          </w:rPr>
          <w:delText xml:space="preserve">, </w:delText>
        </w:r>
        <w:r w:rsidR="007B6A91" w:rsidDel="00406E55">
          <w:rPr>
            <w:rFonts w:cs="Arial"/>
          </w:rPr>
          <w:delText>accounting for racial heterogeneity in MHI</w:delText>
        </w:r>
        <w:r w:rsidR="008036AA" w:rsidDel="00406E55">
          <w:rPr>
            <w:rFonts w:cs="Arial"/>
          </w:rPr>
          <w:delText xml:space="preserve"> </w:delText>
        </w:r>
        <w:r w:rsidR="00075663" w:rsidDel="00406E55">
          <w:rPr>
            <w:rFonts w:cs="Arial"/>
          </w:rPr>
          <w:delText>alleviated</w:delText>
        </w:r>
        <w:r w:rsidR="008036AA" w:rsidDel="00406E55">
          <w:rPr>
            <w:rFonts w:cs="Arial"/>
          </w:rPr>
          <w:delText xml:space="preserve"> the concentration of households near the </w:delText>
        </w:r>
        <w:r w:rsidR="00075663" w:rsidDel="00406E55">
          <w:rPr>
            <w:rFonts w:cs="Arial"/>
          </w:rPr>
          <w:delText xml:space="preserve">mean MHI of </w:delText>
        </w:r>
        <w:r w:rsidR="00F63A2D" w:rsidDel="00406E55">
          <w:rPr>
            <w:rFonts w:cs="Arial"/>
          </w:rPr>
          <w:delText xml:space="preserve">each </w:delText>
        </w:r>
        <w:r w:rsidR="008036AA" w:rsidDel="00406E55">
          <w:rPr>
            <w:rFonts w:cs="Arial"/>
          </w:rPr>
          <w:delText>census tract</w:delText>
        </w:r>
        <w:r w:rsidR="004C2F7B" w:rsidDel="00406E55">
          <w:rPr>
            <w:rFonts w:cs="Arial"/>
          </w:rPr>
          <w:delText xml:space="preserve">, increasing variability </w:delText>
        </w:r>
        <w:r w:rsidR="00A1454F" w:rsidDel="00406E55">
          <w:rPr>
            <w:rFonts w:cs="Arial"/>
          </w:rPr>
          <w:delText xml:space="preserve">of household income </w:delText>
        </w:r>
        <w:r w:rsidR="004C2F7B" w:rsidDel="00406E55">
          <w:rPr>
            <w:rFonts w:cs="Arial"/>
          </w:rPr>
          <w:delText>within-county.</w:delText>
        </w:r>
        <w:r w:rsidR="004C19EE" w:rsidDel="00406E55">
          <w:rPr>
            <w:rFonts w:cs="Arial"/>
          </w:rPr>
          <w:delText xml:space="preserve"> </w:delText>
        </w:r>
        <w:r w:rsidR="006A63AA" w:rsidDel="00406E55">
          <w:rPr>
            <w:rFonts w:cs="Arial"/>
          </w:rPr>
          <w:delText xml:space="preserve">In Fulton County, accounting for racial heterogeneity in MHI </w:delText>
        </w:r>
        <w:r w:rsidR="009E0C0D" w:rsidDel="00406E55">
          <w:rPr>
            <w:rFonts w:cs="Arial"/>
          </w:rPr>
          <w:delText xml:space="preserve">did not </w:delText>
        </w:r>
        <w:r w:rsidR="006A63AA" w:rsidDel="00406E55">
          <w:rPr>
            <w:rFonts w:cs="Arial"/>
          </w:rPr>
          <w:delText>alleviated the concentration of households near the mean MHI of each census tract,</w:delText>
        </w:r>
        <w:r w:rsidR="00402AEB" w:rsidDel="00406E55">
          <w:rPr>
            <w:rFonts w:cs="Arial"/>
          </w:rPr>
          <w:delText xml:space="preserve"> making </w:delText>
        </w:r>
        <w:r w:rsidR="005A3CF4" w:rsidDel="00406E55">
          <w:rPr>
            <w:rFonts w:cs="Arial"/>
          </w:rPr>
          <w:delText xml:space="preserve">the change </w:delText>
        </w:r>
        <w:r w:rsidR="00250B02" w:rsidDel="00406E55">
          <w:rPr>
            <w:rFonts w:cs="Arial"/>
          </w:rPr>
          <w:delText>was</w:delText>
        </w:r>
        <w:r w:rsidR="005A3CF4" w:rsidDel="00406E55">
          <w:rPr>
            <w:rFonts w:cs="Arial"/>
          </w:rPr>
          <w:delText xml:space="preserve"> </w:delText>
        </w:r>
        <w:r w:rsidR="00953F2D" w:rsidRPr="00ED39BB" w:rsidDel="00406E55">
          <w:rPr>
            <w:rFonts w:cs="Arial"/>
          </w:rPr>
          <w:delText>smaller</w:delText>
        </w:r>
        <w:r w:rsidR="00953F2D" w:rsidDel="00406E55">
          <w:rPr>
            <w:rFonts w:cs="Arial"/>
          </w:rPr>
          <w:delText xml:space="preserve"> </w:delText>
        </w:r>
        <w:r w:rsidR="00250B02" w:rsidDel="00406E55">
          <w:rPr>
            <w:rFonts w:cs="Arial"/>
          </w:rPr>
          <w:delText xml:space="preserve">from </w:delText>
        </w:r>
        <w:r w:rsidR="00953F2D" w:rsidRPr="00ED39BB" w:rsidDel="00406E55">
          <w:rPr>
            <w:rFonts w:cs="Arial"/>
          </w:rPr>
          <w:delText>those in the census tract model</w:delText>
        </w:r>
        <w:r w:rsidR="00C863FF" w:rsidDel="00406E55">
          <w:rPr>
            <w:rFonts w:cs="Arial"/>
          </w:rPr>
          <w:delText xml:space="preserve">. </w:delText>
        </w:r>
        <w:r w:rsidR="00A66837" w:rsidDel="00406E55">
          <w:rPr>
            <w:rFonts w:cs="Arial"/>
          </w:rPr>
          <w:delText>W</w:delText>
        </w:r>
        <w:r w:rsidR="00C863FF" w:rsidRPr="00D12C16" w:rsidDel="00406E55">
          <w:rPr>
            <w:rFonts w:cs="Arial"/>
          </w:rPr>
          <w:delText>hen a single race dominated most census tracts in counties, resulting in negative percentage changes between the census tract and subpopulation models.</w:delText>
        </w:r>
        <w:r w:rsidR="00C863FF" w:rsidDel="00406E55">
          <w:rPr>
            <w:rFonts w:cs="Arial"/>
          </w:rPr>
          <w:delText xml:space="preserve"> </w:delText>
        </w:r>
      </w:del>
    </w:p>
    <w:p w14:paraId="5EF6DEB1" w14:textId="70ED2F02" w:rsidR="00FF05B3" w:rsidDel="001A7F14" w:rsidRDefault="00FF05B3" w:rsidP="00B366F1">
      <w:pPr>
        <w:pStyle w:val="BodyText"/>
        <w:rPr>
          <w:ins w:id="980" w:author="Hyojun Park [2]" w:date="2023-09-03T18:26:00Z"/>
          <w:del w:id="981" w:author="Hyojun Park" w:date="2023-09-03T21:03:00Z"/>
          <w:rFonts w:cs="Arial"/>
        </w:rPr>
      </w:pPr>
    </w:p>
    <w:p w14:paraId="3BA703AE" w14:textId="1CA47441" w:rsidR="00F65FA3" w:rsidRDefault="00C17E36" w:rsidP="00406E55">
      <w:pPr>
        <w:pStyle w:val="BodyText"/>
        <w:rPr>
          <w:ins w:id="982" w:author="Hyojun Park" w:date="2023-09-03T21:11:00Z"/>
          <w:rFonts w:cs="Arial"/>
        </w:rPr>
      </w:pPr>
      <w:ins w:id="983" w:author="Hyojun Park [2]" w:date="2023-08-27T01:59:00Z">
        <w:del w:id="984" w:author="Hyojun Park" w:date="2023-09-03T21:18:00Z">
          <w:r w:rsidRPr="00C17E36" w:rsidDel="00D24B1D">
            <w:rPr>
              <w:rFonts w:cs="Arial"/>
            </w:rPr>
            <w:delText>In some counties, t</w:delText>
          </w:r>
        </w:del>
        <w:del w:id="985" w:author="Hyojun Park" w:date="2023-09-03T21:40:00Z">
          <w:r w:rsidRPr="00C17E36" w:rsidDel="00406E55">
            <w:rPr>
              <w:rFonts w:cs="Arial"/>
            </w:rPr>
            <w:delText xml:space="preserve">he </w:delText>
          </w:r>
        </w:del>
        <w:r w:rsidRPr="00C17E36">
          <w:rPr>
            <w:rFonts w:cs="Arial"/>
          </w:rPr>
          <w:t>disparity indices in the subpopulation model were smaller than those in the census tract model</w:t>
        </w:r>
      </w:ins>
      <w:ins w:id="986" w:author="Hyojun Park" w:date="2023-09-03T21:18:00Z">
        <w:r w:rsidR="00C708AB">
          <w:rPr>
            <w:rFonts w:cs="Arial"/>
          </w:rPr>
          <w:t xml:space="preserve"> i</w:t>
        </w:r>
        <w:r w:rsidR="00C708AB" w:rsidRPr="00C17E36">
          <w:rPr>
            <w:rFonts w:cs="Arial"/>
          </w:rPr>
          <w:t>n some counties</w:t>
        </w:r>
      </w:ins>
      <w:ins w:id="987" w:author="Hyojun Park [2]" w:date="2023-08-27T01:59:00Z">
        <w:r w:rsidRPr="00C17E36">
          <w:rPr>
            <w:rFonts w:cs="Arial"/>
          </w:rPr>
          <w:t xml:space="preserve"> (Table 2 and Appendix 1). For instance,</w:t>
        </w:r>
      </w:ins>
      <w:ins w:id="988" w:author="Hyojun Park" w:date="2023-09-03T21:14:00Z">
        <w:r w:rsidR="007D7F2D">
          <w:rPr>
            <w:rFonts w:cs="Arial"/>
          </w:rPr>
          <w:t xml:space="preserve"> </w:t>
        </w:r>
      </w:ins>
      <w:ins w:id="989" w:author="Hyojun Park" w:date="2023-09-03T21:24:00Z">
        <w:r w:rsidR="003247F4">
          <w:rPr>
            <w:rFonts w:cs="Arial"/>
          </w:rPr>
          <w:t>i</w:t>
        </w:r>
      </w:ins>
      <w:ins w:id="990" w:author="Hyojun Park [2]" w:date="2023-08-27T01:59:00Z">
        <w:del w:id="991" w:author="Hyojun Park" w:date="2023-09-03T21:24:00Z">
          <w:r w:rsidRPr="00C17E36" w:rsidDel="003247F4">
            <w:rPr>
              <w:rFonts w:cs="Arial"/>
            </w:rPr>
            <w:delText xml:space="preserve"> </w:delText>
          </w:r>
        </w:del>
      </w:ins>
      <w:ins w:id="992" w:author="Hyojun Park" w:date="2023-09-03T21:20:00Z">
        <w:r w:rsidR="005F3BB5">
          <w:rPr>
            <w:rFonts w:cs="Arial"/>
          </w:rPr>
          <w:t xml:space="preserve">n </w:t>
        </w:r>
        <w:r w:rsidR="002A1680">
          <w:rPr>
            <w:rFonts w:cs="Arial"/>
          </w:rPr>
          <w:t xml:space="preserve">Fulton County, </w:t>
        </w:r>
      </w:ins>
      <w:ins w:id="993" w:author="Hyojun Park" w:date="2023-09-03T21:21:00Z">
        <w:r w:rsidR="002A1680">
          <w:rPr>
            <w:rFonts w:cs="Arial"/>
          </w:rPr>
          <w:t xml:space="preserve">the </w:t>
        </w:r>
      </w:ins>
      <w:ins w:id="994" w:author="Hyojun Park" w:date="2023-09-03T21:23:00Z">
        <w:r w:rsidR="00F75902">
          <w:rPr>
            <w:rFonts w:cs="Arial"/>
          </w:rPr>
          <w:t xml:space="preserve">disparity ratio, </w:t>
        </w:r>
      </w:ins>
      <w:ins w:id="995" w:author="Hyojun Park" w:date="2023-09-03T21:21:00Z">
        <w:r w:rsidR="002A1680">
          <w:rPr>
            <w:rFonts w:cs="Arial"/>
          </w:rPr>
          <w:t>Gini</w:t>
        </w:r>
      </w:ins>
      <w:ins w:id="996" w:author="Hyojun Park" w:date="2023-09-03T21:23:00Z">
        <w:r w:rsidR="00F75902">
          <w:rPr>
            <w:rFonts w:cs="Arial"/>
          </w:rPr>
          <w:t>,</w:t>
        </w:r>
      </w:ins>
      <w:ins w:id="997" w:author="Hyojun Park" w:date="2023-09-03T21:21:00Z">
        <w:r w:rsidR="002A1680">
          <w:rPr>
            <w:rFonts w:cs="Arial"/>
          </w:rPr>
          <w:t xml:space="preserve"> and Atkinson’s index decreased by </w:t>
        </w:r>
      </w:ins>
      <w:ins w:id="998" w:author="Hyojun Park" w:date="2023-09-03T21:23:00Z">
        <w:r w:rsidR="00F75902">
          <w:rPr>
            <w:rFonts w:cs="Arial"/>
          </w:rPr>
          <w:t>1.23</w:t>
        </w:r>
      </w:ins>
      <w:ins w:id="999" w:author="Hyojun Park" w:date="2023-09-03T21:21:00Z">
        <w:r w:rsidR="003C32C2">
          <w:rPr>
            <w:rFonts w:cs="Arial"/>
          </w:rPr>
          <w:t>%</w:t>
        </w:r>
      </w:ins>
      <w:ins w:id="1000" w:author="Hyojun Park" w:date="2023-09-03T21:23:00Z">
        <w:r w:rsidR="00F75902">
          <w:rPr>
            <w:rFonts w:cs="Arial"/>
          </w:rPr>
          <w:t>, 3.50%, and 6.35%</w:t>
        </w:r>
      </w:ins>
      <w:ins w:id="1001" w:author="Hyojun Park" w:date="2023-09-03T21:24:00Z">
        <w:r w:rsidR="003247F4">
          <w:rPr>
            <w:rFonts w:cs="Arial"/>
          </w:rPr>
          <w:t xml:space="preserve">, respectively, from the census tract </w:t>
        </w:r>
        <w:del w:id="1002" w:author="Hyojun Park [2]" w:date="2023-09-05T15:36:00Z">
          <w:r w:rsidR="003247F4" w:rsidDel="0096681E">
            <w:rPr>
              <w:rFonts w:cs="Arial"/>
            </w:rPr>
            <w:delText xml:space="preserve">model </w:delText>
          </w:r>
        </w:del>
        <w:r w:rsidR="003247F4">
          <w:rPr>
            <w:rFonts w:cs="Arial"/>
          </w:rPr>
          <w:t>to the subpopulation model.</w:t>
        </w:r>
      </w:ins>
    </w:p>
    <w:p w14:paraId="039935B9" w14:textId="3070273A" w:rsidR="00C17E36" w:rsidDel="0068352F" w:rsidRDefault="009526D3">
      <w:pPr>
        <w:pStyle w:val="BodyText"/>
        <w:rPr>
          <w:del w:id="1003" w:author="Hyojun Park" w:date="2023-09-03T21:27:00Z"/>
          <w:rFonts w:cs="Arial"/>
        </w:rPr>
      </w:pPr>
      <w:ins w:id="1004" w:author="Hyojun Park" w:date="2023-09-03T21:43:00Z">
        <w:r>
          <w:rPr>
            <w:rFonts w:cs="Arial"/>
          </w:rPr>
          <w:t>Table 3 summarizes t</w:t>
        </w:r>
      </w:ins>
      <w:ins w:id="1005" w:author="Hyojun Park" w:date="2023-09-03T21:36:00Z">
        <w:r w:rsidR="00297AB5">
          <w:rPr>
            <w:rFonts w:cs="Arial"/>
          </w:rPr>
          <w:t>he rank</w:t>
        </w:r>
      </w:ins>
      <w:ins w:id="1006" w:author="Hyojun Park" w:date="2023-09-03T21:37:00Z">
        <w:r w:rsidR="00FD13AF">
          <w:rPr>
            <w:rFonts w:cs="Arial"/>
          </w:rPr>
          <w:t>-</w:t>
        </w:r>
        <w:r w:rsidR="00297AB5">
          <w:rPr>
            <w:rFonts w:cs="Arial"/>
          </w:rPr>
          <w:t>order c</w:t>
        </w:r>
        <w:r w:rsidR="00FD13AF">
          <w:rPr>
            <w:rFonts w:cs="Arial"/>
          </w:rPr>
          <w:t>oefficient</w:t>
        </w:r>
      </w:ins>
      <w:ins w:id="1007" w:author="Hyojun Park" w:date="2023-09-03T21:38:00Z">
        <w:r w:rsidR="005A2EA4">
          <w:rPr>
            <w:rFonts w:cs="Arial"/>
          </w:rPr>
          <w:t xml:space="preserve"> </w:t>
        </w:r>
      </w:ins>
      <w:ins w:id="1008" w:author="Hyojun Park" w:date="2023-09-03T21:42:00Z">
        <w:r w:rsidR="00CC2682">
          <w:rPr>
            <w:rFonts w:cs="Arial"/>
          </w:rPr>
          <w:t xml:space="preserve">of counties </w:t>
        </w:r>
      </w:ins>
      <w:ins w:id="1009" w:author="Hyojun Park" w:date="2023-09-03T21:41:00Z">
        <w:r w:rsidR="00423AD6">
          <w:rPr>
            <w:rFonts w:cs="Arial"/>
          </w:rPr>
          <w:t>betw</w:t>
        </w:r>
      </w:ins>
      <w:ins w:id="1010" w:author="Hyojun Park" w:date="2023-09-03T21:42:00Z">
        <w:r w:rsidR="00423AD6">
          <w:rPr>
            <w:rFonts w:cs="Arial"/>
          </w:rPr>
          <w:t>een the three disparity indices</w:t>
        </w:r>
      </w:ins>
      <w:ins w:id="1011" w:author="Hyojun Park" w:date="2023-09-03T21:38:00Z">
        <w:r w:rsidR="005A2EA4">
          <w:rPr>
            <w:rFonts w:cs="Arial"/>
          </w:rPr>
          <w:t xml:space="preserve"> </w:t>
        </w:r>
      </w:ins>
      <w:ins w:id="1012" w:author="Hyojun Park" w:date="2023-09-03T21:43:00Z">
        <w:r w:rsidR="00D30F00">
          <w:rPr>
            <w:rFonts w:cs="Arial"/>
          </w:rPr>
          <w:t>across the census tract and subpopulation models</w:t>
        </w:r>
        <w:r>
          <w:rPr>
            <w:rFonts w:cs="Arial"/>
          </w:rPr>
          <w:t>.</w:t>
        </w:r>
      </w:ins>
      <w:ins w:id="1013" w:author="Hyojun Park" w:date="2023-09-03T21:44:00Z">
        <w:r>
          <w:rPr>
            <w:rFonts w:cs="Arial"/>
          </w:rPr>
          <w:t xml:space="preserve"> </w:t>
        </w:r>
      </w:ins>
      <w:ins w:id="1014" w:author="Hyojun Park" w:date="2023-09-03T21:27:00Z">
        <w:r w:rsidR="0068352F">
          <w:rPr>
            <w:rFonts w:cs="Arial"/>
          </w:rPr>
          <w:t>T</w:t>
        </w:r>
      </w:ins>
      <w:ins w:id="1015" w:author="Hyojun Park [2]" w:date="2023-08-27T01:59:00Z">
        <w:del w:id="1016" w:author="Hyojun Park" w:date="2023-09-03T21:25:00Z">
          <w:r w:rsidR="00C17E36" w:rsidRPr="00C17E36" w:rsidDel="00FB64CE">
            <w:rPr>
              <w:rFonts w:cs="Arial"/>
            </w:rPr>
            <w:delText xml:space="preserve">Genesee County and </w:delText>
          </w:r>
          <w:r w:rsidR="00C17E36" w:rsidRPr="00C17E36" w:rsidDel="00FB64CE">
            <w:rPr>
              <w:rFonts w:cs="Arial"/>
            </w:rPr>
            <w:lastRenderedPageBreak/>
            <w:delText xml:space="preserve">Fulton County, </w:delText>
          </w:r>
        </w:del>
      </w:ins>
      <w:ins w:id="1017" w:author="Hyojun Park [2]" w:date="2023-08-27T02:01:00Z">
        <w:del w:id="1018" w:author="Hyojun Park" w:date="2023-09-03T21:25:00Z">
          <w:r w:rsidR="002410BD" w:rsidDel="00FB64CE">
            <w:rPr>
              <w:rFonts w:cs="Arial"/>
            </w:rPr>
            <w:delText>where</w:delText>
          </w:r>
        </w:del>
      </w:ins>
      <w:ins w:id="1019" w:author="Hyojun Park [2]" w:date="2023-08-27T01:59:00Z">
        <w:del w:id="1020" w:author="Hyojun Park" w:date="2023-09-03T21:25:00Z">
          <w:r w:rsidR="00C17E36" w:rsidRPr="00C17E36" w:rsidDel="00FB64CE">
            <w:rPr>
              <w:rFonts w:cs="Arial"/>
            </w:rPr>
            <w:delText xml:space="preserve"> are similar and comparable in terms of the number of census tracts (i.e., 15 vs. 15) and households (i.e., 22,557 vs. 23,769), </w:delText>
          </w:r>
        </w:del>
      </w:ins>
      <w:ins w:id="1021" w:author="Hyojun Park [2]" w:date="2023-08-27T02:02:00Z">
        <w:del w:id="1022" w:author="Hyojun Park" w:date="2023-09-03T21:25:00Z">
          <w:r w:rsidR="008A4D83" w:rsidDel="00FB64CE">
            <w:rPr>
              <w:rFonts w:cs="Arial"/>
            </w:rPr>
            <w:delText>exhibited different pattern</w:delText>
          </w:r>
          <w:r w:rsidR="007D72D2" w:rsidDel="00FB64CE">
            <w:rPr>
              <w:rFonts w:cs="Arial"/>
            </w:rPr>
            <w:delText xml:space="preserve">s. </w:delText>
          </w:r>
        </w:del>
      </w:ins>
      <w:ins w:id="1023" w:author="Hyojun Park [2]" w:date="2023-08-27T01:59:00Z">
        <w:del w:id="1024" w:author="Hyojun Park" w:date="2023-09-03T21:25:00Z">
          <w:r w:rsidR="00C17E36" w:rsidRPr="00C17E36" w:rsidDel="00FB64CE">
            <w:rPr>
              <w:rFonts w:cs="Arial"/>
            </w:rPr>
            <w:delText>In Genesee County, accounting for racial heterogeneity in MHI alleviated the concentration of households near the mean MHI of each census tract, increasing the variability of household income within the county. In contrast, in Fulton County, accounting for racial heterogeneity in MHI did not alleviate the concentration of households near the mean MHI of each census tract, resulting in smaller changes from those in the census tract model. This situation was particularly observed when a single race dominated most census tracts in counties, resulting in negative percentage changes between the census tract and subpopulation models.</w:delText>
          </w:r>
        </w:del>
      </w:ins>
      <w:ins w:id="1025" w:author="Hyojun Park [2]" w:date="2023-09-02T12:06:00Z">
        <w:del w:id="1026" w:author="Hyojun Park" w:date="2023-09-03T21:25:00Z">
          <w:r w:rsidR="00D179A0" w:rsidDel="00FB64CE">
            <w:rPr>
              <w:rFonts w:cs="Arial"/>
            </w:rPr>
            <w:delText xml:space="preserve"> </w:delText>
          </w:r>
        </w:del>
      </w:ins>
    </w:p>
    <w:p w14:paraId="21F55B18" w14:textId="508F2E7C" w:rsidR="00782CA2" w:rsidRPr="00ED39BB" w:rsidDel="0068352F" w:rsidRDefault="00782CA2" w:rsidP="00774365">
      <w:pPr>
        <w:pStyle w:val="BodyText"/>
        <w:rPr>
          <w:del w:id="1027" w:author="Hyojun Park" w:date="2023-09-03T21:27:00Z"/>
          <w:rFonts w:cs="Arial"/>
        </w:rPr>
      </w:pPr>
    </w:p>
    <w:p w14:paraId="4C78390C" w14:textId="7BAA2D3F" w:rsidR="00CE121F" w:rsidRDefault="00363E6B">
      <w:pPr>
        <w:pStyle w:val="BodyText"/>
        <w:rPr>
          <w:ins w:id="1028" w:author="Hyojun Park [2]" w:date="2023-09-04T19:43:00Z"/>
          <w:rFonts w:cs="Arial"/>
        </w:rPr>
      </w:pPr>
      <w:commentRangeStart w:id="1029"/>
      <w:del w:id="1030" w:author="Hyojun Park" w:date="2023-09-03T21:27:00Z">
        <w:r w:rsidRPr="00ED39BB" w:rsidDel="0068352F">
          <w:rPr>
            <w:rFonts w:cs="Arial"/>
          </w:rPr>
          <w:delText xml:space="preserve">Despite </w:delText>
        </w:r>
        <w:commentRangeEnd w:id="1029"/>
        <w:r w:rsidR="00721907" w:rsidRPr="00ED39BB" w:rsidDel="0068352F">
          <w:rPr>
            <w:rStyle w:val="CommentReference"/>
            <w:rFonts w:cs="Arial"/>
          </w:rPr>
          <w:commentReference w:id="1029"/>
        </w:r>
        <w:r w:rsidRPr="00ED39BB" w:rsidDel="0068352F">
          <w:rPr>
            <w:rFonts w:cs="Arial"/>
          </w:rPr>
          <w:delText xml:space="preserve">the considerable variation in the original metric of each disparity index, </w:delText>
        </w:r>
      </w:del>
      <w:ins w:id="1031" w:author="Hyojun Park [2]" w:date="2023-08-27T02:05:00Z">
        <w:del w:id="1032" w:author="Hyojun Park" w:date="2023-09-03T21:27:00Z">
          <w:r w:rsidR="00340EA7" w:rsidDel="0068352F">
            <w:rPr>
              <w:rFonts w:cs="Arial"/>
            </w:rPr>
            <w:delText>t</w:delText>
          </w:r>
        </w:del>
        <w:r w:rsidR="00340EA7">
          <w:rPr>
            <w:rFonts w:cs="Arial"/>
          </w:rPr>
          <w:t xml:space="preserve">he </w:t>
        </w:r>
        <w:proofErr w:type="gramStart"/>
        <w:r w:rsidR="00340EA7">
          <w:rPr>
            <w:rFonts w:cs="Arial"/>
          </w:rPr>
          <w:t>rank</w:t>
        </w:r>
        <w:proofErr w:type="gramEnd"/>
        <w:r w:rsidR="00340EA7">
          <w:rPr>
            <w:rFonts w:cs="Arial"/>
          </w:rPr>
          <w:t xml:space="preserve"> order</w:t>
        </w:r>
      </w:ins>
      <w:ins w:id="1033" w:author="Hyojun Park [2]" w:date="2023-08-27T02:06:00Z">
        <w:r w:rsidR="00340EA7">
          <w:rPr>
            <w:rFonts w:cs="Arial"/>
          </w:rPr>
          <w:t>s</w:t>
        </w:r>
      </w:ins>
      <w:ins w:id="1034" w:author="Hyojun Park [2]" w:date="2023-08-27T02:05:00Z">
        <w:r w:rsidR="00340EA7">
          <w:rPr>
            <w:rFonts w:cs="Arial"/>
          </w:rPr>
          <w:t xml:space="preserve"> of </w:t>
        </w:r>
      </w:ins>
      <w:ins w:id="1035" w:author="Hyojun Park" w:date="2023-09-03T21:33:00Z">
        <w:r w:rsidR="00646FD3">
          <w:rPr>
            <w:rFonts w:cs="Arial"/>
          </w:rPr>
          <w:t xml:space="preserve">the counties </w:t>
        </w:r>
        <w:r w:rsidR="00A53750">
          <w:rPr>
            <w:rFonts w:cs="Arial"/>
          </w:rPr>
          <w:t xml:space="preserve">from </w:t>
        </w:r>
      </w:ins>
      <w:ins w:id="1036" w:author="Hyojun Park [2]" w:date="2023-08-27T02:05:00Z">
        <w:del w:id="1037" w:author="Hyojun Park" w:date="2023-09-03T21:33:00Z">
          <w:r w:rsidR="00340EA7" w:rsidDel="00A53750">
            <w:rPr>
              <w:rFonts w:cs="Arial"/>
            </w:rPr>
            <w:delText xml:space="preserve">the </w:delText>
          </w:r>
        </w:del>
        <w:r w:rsidR="00340EA7">
          <w:rPr>
            <w:rFonts w:cs="Arial"/>
          </w:rPr>
          <w:t>thr</w:t>
        </w:r>
      </w:ins>
      <w:ins w:id="1038" w:author="Hyojun Park [2]" w:date="2023-08-27T02:06:00Z">
        <w:r w:rsidR="00340EA7">
          <w:rPr>
            <w:rFonts w:cs="Arial"/>
          </w:rPr>
          <w:t>ee disparity indices were highly correl</w:t>
        </w:r>
        <w:del w:id="1039" w:author="Hyojun Park" w:date="2023-09-03T18:00:00Z">
          <w:r w:rsidR="00340EA7" w:rsidDel="00A425AA">
            <w:rPr>
              <w:rFonts w:cs="Arial"/>
            </w:rPr>
            <w:delText>t</w:delText>
          </w:r>
        </w:del>
        <w:r w:rsidR="00340EA7">
          <w:rPr>
            <w:rFonts w:cs="Arial"/>
          </w:rPr>
          <w:t xml:space="preserve">ated </w:t>
        </w:r>
        <w:del w:id="1040" w:author="Hyojun Park" w:date="2023-09-03T21:34:00Z">
          <w:r w:rsidR="00340EA7" w:rsidDel="000D384E">
            <w:rPr>
              <w:rFonts w:cs="Arial"/>
            </w:rPr>
            <w:delText>with each other</w:delText>
          </w:r>
        </w:del>
      </w:ins>
      <w:ins w:id="1041" w:author="Hyojun Park" w:date="2023-09-03T21:34:00Z">
        <w:r w:rsidR="000D384E">
          <w:rPr>
            <w:rFonts w:cs="Arial"/>
          </w:rPr>
          <w:t xml:space="preserve">in both </w:t>
        </w:r>
      </w:ins>
      <w:ins w:id="1042" w:author="Hyojun Park [2]" w:date="2023-09-05T15:37:00Z">
        <w:r w:rsidR="002D7C74">
          <w:rPr>
            <w:rFonts w:cs="Arial"/>
          </w:rPr>
          <w:t xml:space="preserve">the </w:t>
        </w:r>
      </w:ins>
      <w:ins w:id="1043" w:author="Hyojun Park" w:date="2023-09-03T21:34:00Z">
        <w:r w:rsidR="000D384E">
          <w:rPr>
            <w:rFonts w:cs="Arial"/>
          </w:rPr>
          <w:t>census tract model</w:t>
        </w:r>
      </w:ins>
      <w:ins w:id="1044" w:author="Hyojun Park" w:date="2023-09-03T21:29:00Z">
        <w:r w:rsidR="003B45C6">
          <w:rPr>
            <w:rFonts w:cs="Arial"/>
          </w:rPr>
          <w:t xml:space="preserve"> </w:t>
        </w:r>
        <w:r w:rsidR="003B45C6">
          <w:t>(i.e., r &gt; 0.9</w:t>
        </w:r>
      </w:ins>
      <w:ins w:id="1045" w:author="Hyojun Park" w:date="2023-09-03T21:30:00Z">
        <w:r w:rsidR="003C2BC5">
          <w:t>3</w:t>
        </w:r>
      </w:ins>
      <w:ins w:id="1046" w:author="Hyojun Park" w:date="2023-09-03T21:29:00Z">
        <w:r w:rsidR="003B45C6">
          <w:t>)</w:t>
        </w:r>
      </w:ins>
      <w:ins w:id="1047" w:author="Hyojun Park" w:date="2023-09-03T21:34:00Z">
        <w:r w:rsidR="000D384E">
          <w:t xml:space="preserve"> and </w:t>
        </w:r>
      </w:ins>
      <w:ins w:id="1048" w:author="Hyojun Park [2]" w:date="2023-09-05T15:37:00Z">
        <w:r w:rsidR="002D7C74">
          <w:t xml:space="preserve">the </w:t>
        </w:r>
      </w:ins>
      <w:ins w:id="1049" w:author="Hyojun Park" w:date="2023-09-03T21:34:00Z">
        <w:r w:rsidR="000D384E">
          <w:t xml:space="preserve">subpopulation model (i.e., r &gt; 0.93). </w:t>
        </w:r>
      </w:ins>
      <w:ins w:id="1050" w:author="Hyojun Park" w:date="2023-09-03T21:35:00Z">
        <w:r w:rsidR="001921F9">
          <w:t xml:space="preserve">The agreement of the rank orders </w:t>
        </w:r>
        <w:r w:rsidR="00D223F5">
          <w:t>from each disparity index between the census tract and subpopulation model</w:t>
        </w:r>
      </w:ins>
      <w:ins w:id="1051" w:author="Hyojun Park" w:date="2023-09-03T21:36:00Z">
        <w:r w:rsidR="00D223F5">
          <w:t xml:space="preserve">s </w:t>
        </w:r>
      </w:ins>
      <w:ins w:id="1052" w:author="Hyojun Park [2]" w:date="2023-08-27T02:06:00Z">
        <w:del w:id="1053" w:author="Hyojun Park" w:date="2023-09-03T21:36:00Z">
          <w:r w:rsidR="00340EA7" w:rsidDel="008D4EFC">
            <w:rPr>
              <w:rFonts w:cs="Arial"/>
            </w:rPr>
            <w:delText>, as well as across the two models</w:delText>
          </w:r>
        </w:del>
      </w:ins>
      <w:ins w:id="1054" w:author="Hyojun Park" w:date="2023-09-03T21:36:00Z">
        <w:r w:rsidR="008D4EFC">
          <w:rPr>
            <w:rFonts w:cs="Arial"/>
          </w:rPr>
          <w:t>was</w:t>
        </w:r>
      </w:ins>
      <w:ins w:id="1055" w:author="Elizabeth Blomberg" w:date="2023-09-14T13:39:00Z">
        <w:r w:rsidR="00037C9B">
          <w:rPr>
            <w:rFonts w:cs="Arial"/>
          </w:rPr>
          <w:t xml:space="preserve"> also</w:t>
        </w:r>
      </w:ins>
      <w:ins w:id="1056" w:author="Hyojun Park" w:date="2023-09-03T21:36:00Z">
        <w:r w:rsidR="00297AB5">
          <w:rPr>
            <w:rFonts w:cs="Arial"/>
          </w:rPr>
          <w:t xml:space="preserve"> high</w:t>
        </w:r>
      </w:ins>
      <w:ins w:id="1057" w:author="Hyojun Park [2]" w:date="2023-08-27T02:06:00Z">
        <w:r w:rsidR="00340EA7">
          <w:rPr>
            <w:rFonts w:cs="Arial"/>
          </w:rPr>
          <w:t xml:space="preserve"> </w:t>
        </w:r>
      </w:ins>
      <w:ins w:id="1058" w:author="Hyojun Park" w:date="2023-09-03T21:30:00Z">
        <w:r w:rsidR="003C2BC5">
          <w:t>(i.e., r &gt; 0.93)</w:t>
        </w:r>
      </w:ins>
      <w:del w:id="1059" w:author="Hyojun Park [2]" w:date="2023-08-27T02:06:00Z">
        <w:r w:rsidRPr="00ED39BB" w:rsidDel="00340EA7">
          <w:rPr>
            <w:rFonts w:cs="Arial"/>
          </w:rPr>
          <w:delText>n</w:delText>
        </w:r>
        <w:r w:rsidR="00891AA1" w:rsidRPr="00ED39BB" w:rsidDel="00340EA7">
          <w:rPr>
            <w:rFonts w:cs="Arial"/>
          </w:rPr>
          <w:delText>ot only were the rank order of the three disparity indices highly correlated with each other, but those across the two models were also highly correlated</w:delText>
        </w:r>
      </w:del>
      <w:del w:id="1060" w:author="Hyojun Park" w:date="2023-09-03T21:44:00Z">
        <w:r w:rsidR="00891AA1" w:rsidRPr="00ED39BB" w:rsidDel="009526D3">
          <w:rPr>
            <w:rFonts w:cs="Arial"/>
          </w:rPr>
          <w:delText xml:space="preserve"> (Table </w:delText>
        </w:r>
        <w:r w:rsidRPr="00ED39BB" w:rsidDel="009526D3">
          <w:rPr>
            <w:rFonts w:cs="Arial"/>
          </w:rPr>
          <w:delText>3</w:delText>
        </w:r>
        <w:r w:rsidR="00891AA1" w:rsidRPr="00ED39BB" w:rsidDel="009526D3">
          <w:rPr>
            <w:rFonts w:cs="Arial"/>
          </w:rPr>
          <w:delText>)</w:delText>
        </w:r>
      </w:del>
      <w:r w:rsidR="00891AA1" w:rsidRPr="00ED39BB">
        <w:rPr>
          <w:rFonts w:cs="Arial"/>
        </w:rPr>
        <w:t>.</w:t>
      </w:r>
      <w:del w:id="1061" w:author="Hyojun Park" w:date="2023-09-03T21:30:00Z">
        <w:r w:rsidR="00891AA1" w:rsidRPr="00ED39BB" w:rsidDel="00E24F92">
          <w:rPr>
            <w:rFonts w:cs="Arial"/>
          </w:rPr>
          <w:delText xml:space="preserve"> These results indicate that the rank order from each disparity index </w:delText>
        </w:r>
        <w:r w:rsidR="00F77501" w:rsidRPr="00ED39BB" w:rsidDel="00E24F92">
          <w:rPr>
            <w:rFonts w:cs="Arial"/>
          </w:rPr>
          <w:delText>would be</w:delText>
        </w:r>
        <w:r w:rsidR="00891AA1" w:rsidRPr="00ED39BB" w:rsidDel="00E24F92">
          <w:rPr>
            <w:rFonts w:cs="Arial"/>
          </w:rPr>
          <w:delText xml:space="preserve"> comparable and similar</w:delText>
        </w:r>
      </w:del>
      <w:ins w:id="1062" w:author="Hyojun Park [2]" w:date="2023-08-27T02:06:00Z">
        <w:del w:id="1063" w:author="Hyojun Park" w:date="2023-09-03T21:30:00Z">
          <w:r w:rsidR="00995C3A" w:rsidDel="00E24F92">
            <w:rPr>
              <w:rFonts w:cs="Arial"/>
            </w:rPr>
            <w:delText>, rega</w:delText>
          </w:r>
        </w:del>
      </w:ins>
      <w:ins w:id="1064" w:author="Hyojun Park [2]" w:date="2023-08-27T02:07:00Z">
        <w:del w:id="1065" w:author="Hyojun Park" w:date="2023-09-03T21:30:00Z">
          <w:r w:rsidR="00995C3A" w:rsidDel="00E24F92">
            <w:rPr>
              <w:rFonts w:cs="Arial"/>
            </w:rPr>
            <w:delText xml:space="preserve">rdless </w:delText>
          </w:r>
        </w:del>
      </w:ins>
      <w:del w:id="1066" w:author="Hyojun Park" w:date="2023-09-03T21:30:00Z">
        <w:r w:rsidR="00891AA1" w:rsidRPr="00ED39BB" w:rsidDel="00E24F92">
          <w:rPr>
            <w:rFonts w:cs="Arial"/>
          </w:rPr>
          <w:delText xml:space="preserve"> no matter</w:delText>
        </w:r>
      </w:del>
      <w:ins w:id="1067" w:author="Hyojun Park [2]" w:date="2023-08-27T02:07:00Z">
        <w:del w:id="1068" w:author="Hyojun Park" w:date="2023-09-03T21:30:00Z">
          <w:r w:rsidR="00995C3A" w:rsidDel="00E24F92">
            <w:rPr>
              <w:rFonts w:cs="Arial"/>
            </w:rPr>
            <w:delText>of</w:delText>
          </w:r>
        </w:del>
      </w:ins>
      <w:del w:id="1069" w:author="Hyojun Park" w:date="2023-09-03T21:30:00Z">
        <w:r w:rsidR="00891AA1" w:rsidRPr="00ED39BB" w:rsidDel="00E24F92">
          <w:rPr>
            <w:rFonts w:cs="Arial"/>
          </w:rPr>
          <w:delText xml:space="preserve"> which disparity index was used</w:delText>
        </w:r>
        <w:r w:rsidR="00D0378F" w:rsidRPr="00ED39BB" w:rsidDel="00E24F92">
          <w:rPr>
            <w:rFonts w:cs="Arial"/>
          </w:rPr>
          <w:delText>.</w:delText>
        </w:r>
      </w:del>
    </w:p>
    <w:p w14:paraId="6EC3F5B3" w14:textId="7C057E50" w:rsidR="00D45CA8" w:rsidDel="00D45CA8" w:rsidRDefault="00D45CA8">
      <w:pPr>
        <w:pStyle w:val="BodyText"/>
        <w:rPr>
          <w:ins w:id="1070" w:author="Hyojun Park" w:date="2023-09-03T21:44:00Z"/>
          <w:del w:id="1071" w:author="Hyojun Park [2]" w:date="2023-09-04T19:43:00Z"/>
          <w:rFonts w:cs="Arial"/>
        </w:rPr>
      </w:pPr>
    </w:p>
    <w:p w14:paraId="2F8B4B36" w14:textId="0EAC3072" w:rsidR="00445797" w:rsidRDefault="00445797">
      <w:pPr>
        <w:rPr>
          <w:ins w:id="1072" w:author="Hyojun Park [2]" w:date="2023-09-03T22:54:00Z"/>
          <w:rFonts w:ascii="Arial" w:eastAsiaTheme="majorEastAsia" w:hAnsi="Arial" w:cs="Arial"/>
          <w:b/>
          <w:bCs/>
          <w:color w:val="000000" w:themeColor="text1"/>
          <w:sz w:val="32"/>
          <w:szCs w:val="32"/>
        </w:rPr>
      </w:pPr>
    </w:p>
    <w:p w14:paraId="02B7D14A" w14:textId="77777777" w:rsidR="00E71AB2" w:rsidRPr="00ED39BB" w:rsidDel="00E71AB2" w:rsidRDefault="00E71AB2">
      <w:pPr>
        <w:pStyle w:val="BodyText"/>
        <w:rPr>
          <w:del w:id="1073" w:author="Hyojun Park" w:date="2023-09-03T21:44:00Z"/>
          <w:rFonts w:cs="Arial"/>
        </w:rPr>
      </w:pPr>
    </w:p>
    <w:p w14:paraId="1377D3F8" w14:textId="6EC9FA9A" w:rsidR="00785C74" w:rsidRPr="00ED39BB" w:rsidRDefault="00891AA1">
      <w:pPr>
        <w:pStyle w:val="Heading1"/>
        <w:rPr>
          <w:rFonts w:cs="Arial"/>
        </w:rPr>
      </w:pPr>
      <w:bookmarkStart w:id="1074" w:name="discussion"/>
      <w:bookmarkEnd w:id="758"/>
      <w:r w:rsidRPr="00ED39BB">
        <w:rPr>
          <w:rFonts w:cs="Arial"/>
        </w:rPr>
        <w:t>Discussion</w:t>
      </w:r>
    </w:p>
    <w:p w14:paraId="33FBC466" w14:textId="4CA91505" w:rsidR="000152C9" w:rsidRDefault="00737822" w:rsidP="000152C9">
      <w:pPr>
        <w:pStyle w:val="FirstParagraph"/>
        <w:rPr>
          <w:ins w:id="1075" w:author="Hyojun Park [2]" w:date="2023-09-05T15:48:00Z"/>
        </w:rPr>
      </w:pPr>
      <w:ins w:id="1076" w:author="Hyojun Park [2]" w:date="2023-09-05T15:39:00Z">
        <w:r>
          <w:t xml:space="preserve">This study </w:t>
        </w:r>
      </w:ins>
      <w:ins w:id="1077" w:author="Hyojun Park [2]" w:date="2023-09-05T15:49:00Z">
        <w:r w:rsidR="00546789">
          <w:t xml:space="preserve">utilized </w:t>
        </w:r>
      </w:ins>
      <w:ins w:id="1078" w:author="Hyojun Park [2]" w:date="2023-09-05T15:39:00Z">
        <w:r>
          <w:t xml:space="preserve">an approach </w:t>
        </w:r>
      </w:ins>
      <w:ins w:id="1079" w:author="Hyojun Park [2]" w:date="2023-09-05T15:49:00Z">
        <w:r w:rsidR="00126009">
          <w:t xml:space="preserve">for constructing </w:t>
        </w:r>
      </w:ins>
      <w:ins w:id="1080" w:author="Hyojun Park [2]" w:date="2023-09-05T15:39:00Z">
        <w:r>
          <w:t>pseudo-populations</w:t>
        </w:r>
      </w:ins>
      <w:ins w:id="1081" w:author="Hyojun Park [2]" w:date="2023-09-03T22:34:00Z">
        <w:r w:rsidR="000152C9">
          <w:t xml:space="preserve"> </w:t>
        </w:r>
      </w:ins>
      <w:ins w:id="1082" w:author="Hyojun Park [2]" w:date="2023-09-05T15:49:00Z">
        <w:r w:rsidR="00126009">
          <w:t xml:space="preserve">to </w:t>
        </w:r>
      </w:ins>
      <w:ins w:id="1083" w:author="Hyojun Park [2]" w:date="2023-09-03T22:34:00Z">
        <w:r w:rsidR="000152C9">
          <w:t>calculat</w:t>
        </w:r>
      </w:ins>
      <w:ins w:id="1084" w:author="Hyojun Park [2]" w:date="2023-09-05T15:49:00Z">
        <w:r w:rsidR="00126009">
          <w:t xml:space="preserve">e </w:t>
        </w:r>
      </w:ins>
      <w:ins w:id="1085" w:author="Hyojun Park [2]" w:date="2023-09-03T22:34:00Z">
        <w:r w:rsidR="000152C9">
          <w:t xml:space="preserve">a set of county-level disparity indices from </w:t>
        </w:r>
      </w:ins>
      <w:ins w:id="1086" w:author="Hyojun Park [2]" w:date="2023-09-03T22:35:00Z">
        <w:r w:rsidR="001112E1">
          <w:t>MHI</w:t>
        </w:r>
      </w:ins>
      <w:ins w:id="1087" w:author="Hyojun Park [2]" w:date="2023-09-03T22:34:00Z">
        <w:r w:rsidR="000152C9">
          <w:t xml:space="preserve"> using nationally representative </w:t>
        </w:r>
      </w:ins>
      <w:ins w:id="1088" w:author="Hyojun Park [2]" w:date="2023-09-03T22:35:00Z">
        <w:r w:rsidR="001112E1">
          <w:t>ACS</w:t>
        </w:r>
      </w:ins>
      <w:ins w:id="1089" w:author="Hyojun Park [2]" w:date="2023-09-03T22:34:00Z">
        <w:r w:rsidR="000152C9">
          <w:t xml:space="preserve"> datasets</w:t>
        </w:r>
      </w:ins>
      <w:ins w:id="1090" w:author="Elizabeth Blomberg" w:date="2023-09-14T13:40:00Z">
        <w:r w:rsidR="00B62CCA">
          <w:t>, using</w:t>
        </w:r>
      </w:ins>
      <w:ins w:id="1091" w:author="Hyojun Park [2]" w:date="2023-09-03T22:34:00Z">
        <w:r w:rsidR="000152C9">
          <w:t xml:space="preserve"> </w:t>
        </w:r>
        <w:del w:id="1092" w:author="Elizabeth Blomberg" w:date="2023-09-14T13:40:00Z">
          <w:r w:rsidR="000152C9" w:rsidDel="00B62CCA">
            <w:delText xml:space="preserve">for </w:delText>
          </w:r>
        </w:del>
        <w:r w:rsidR="000152C9">
          <w:t>New York</w:t>
        </w:r>
      </w:ins>
      <w:ins w:id="1093" w:author="Elizabeth Blomberg" w:date="2023-09-14T13:40:00Z">
        <w:r w:rsidR="00B62CCA">
          <w:t xml:space="preserve"> as a case study</w:t>
        </w:r>
      </w:ins>
      <w:ins w:id="1094" w:author="Keith Gennuso" w:date="2023-09-13T11:32:00Z">
        <w:r w:rsidR="00143D11">
          <w:t xml:space="preserve">. </w:t>
        </w:r>
      </w:ins>
      <w:ins w:id="1095" w:author="Keith Gennuso" w:date="2023-09-13T11:33:00Z">
        <w:r w:rsidR="00143D11">
          <w:t>Within-county d</w:t>
        </w:r>
      </w:ins>
      <w:ins w:id="1096" w:author="Keith Gennuso" w:date="2023-09-13T11:32:00Z">
        <w:r w:rsidR="00143D11">
          <w:t>isparities were</w:t>
        </w:r>
      </w:ins>
      <w:ins w:id="1097" w:author="Keith Gennuso" w:date="2023-09-13T11:30:00Z">
        <w:r w:rsidR="00143D11">
          <w:t xml:space="preserve"> characteriz</w:t>
        </w:r>
      </w:ins>
      <w:ins w:id="1098" w:author="Keith Gennuso" w:date="2023-09-13T11:32:00Z">
        <w:r w:rsidR="00143D11">
          <w:t xml:space="preserve">ed </w:t>
        </w:r>
      </w:ins>
      <w:ins w:id="1099" w:author="Keith Gennuso" w:date="2023-09-13T11:30:00Z">
        <w:del w:id="1100" w:author="Elizabeth Blomberg" w:date="2023-09-14T13:41:00Z">
          <w:r w:rsidR="00143D11" w:rsidDel="00B62CCA">
            <w:delText xml:space="preserve"> </w:delText>
          </w:r>
        </w:del>
      </w:ins>
      <w:ins w:id="1101" w:author="Keith Gennuso" w:date="2023-09-13T11:33:00Z">
        <w:r w:rsidR="00143D11">
          <w:t>both</w:t>
        </w:r>
      </w:ins>
      <w:ins w:id="1102" w:author="Keith Gennuso" w:date="2023-09-13T11:30:00Z">
        <w:r w:rsidR="00143D11">
          <w:t xml:space="preserve"> as </w:t>
        </w:r>
      </w:ins>
      <w:ins w:id="1103" w:author="Keith Gennuso" w:date="2023-09-13T11:31:00Z">
        <w:r w:rsidR="00143D11">
          <w:t>the</w:t>
        </w:r>
      </w:ins>
      <w:ins w:id="1104" w:author="Keith Gennuso" w:date="2023-09-13T11:30:00Z">
        <w:r w:rsidR="00143D11">
          <w:t xml:space="preserve"> difference</w:t>
        </w:r>
      </w:ins>
      <w:ins w:id="1105" w:author="Keith Gennuso" w:date="2023-09-13T11:33:00Z">
        <w:r w:rsidR="00143D11">
          <w:t>s</w:t>
        </w:r>
      </w:ins>
      <w:ins w:id="1106" w:author="Keith Gennuso" w:date="2023-09-13T11:30:00Z">
        <w:r w:rsidR="00143D11">
          <w:t xml:space="preserve"> between census tracts (census tract model) and </w:t>
        </w:r>
      </w:ins>
      <w:ins w:id="1107" w:author="Keith Gennuso" w:date="2023-09-13T11:31:00Z">
        <w:r w:rsidR="00143D11">
          <w:t>the difference</w:t>
        </w:r>
      </w:ins>
      <w:ins w:id="1108" w:author="Keith Gennuso" w:date="2023-09-13T11:33:00Z">
        <w:r w:rsidR="00143D11">
          <w:t>s</w:t>
        </w:r>
      </w:ins>
      <w:ins w:id="1109" w:author="Keith Gennuso" w:date="2023-09-13T11:31:00Z">
        <w:r w:rsidR="00143D11">
          <w:t xml:space="preserve"> between census tracts accounting for </w:t>
        </w:r>
      </w:ins>
      <w:ins w:id="1110" w:author="Keith Gennuso" w:date="2023-09-13T11:32:00Z">
        <w:r w:rsidR="00143D11">
          <w:t>heterogeneity among subpopulations (i.e.</w:t>
        </w:r>
      </w:ins>
      <w:ins w:id="1111" w:author="Elizabeth Blomberg" w:date="2023-09-14T13:41:00Z">
        <w:r w:rsidR="00B62CCA">
          <w:t>,</w:t>
        </w:r>
      </w:ins>
      <w:ins w:id="1112" w:author="Keith Gennuso" w:date="2023-09-13T11:32:00Z">
        <w:r w:rsidR="00143D11">
          <w:t xml:space="preserve"> rac</w:t>
        </w:r>
      </w:ins>
      <w:ins w:id="1113" w:author="Keith Gennuso" w:date="2023-09-13T11:47:00Z">
        <w:r w:rsidR="00141C0D">
          <w:t>ial</w:t>
        </w:r>
      </w:ins>
      <w:ins w:id="1114" w:author="Keith Gennuso" w:date="2023-09-13T11:32:00Z">
        <w:r w:rsidR="00143D11">
          <w:t xml:space="preserve"> groups) within </w:t>
        </w:r>
      </w:ins>
      <w:ins w:id="1115" w:author="Keith Gennuso" w:date="2023-09-13T11:33:00Z">
        <w:r w:rsidR="00143D11">
          <w:t>tracts</w:t>
        </w:r>
      </w:ins>
      <w:ins w:id="1116" w:author="Keith Gennuso" w:date="2023-09-13T11:32:00Z">
        <w:r w:rsidR="00143D11">
          <w:t xml:space="preserve"> (subpopulation model)</w:t>
        </w:r>
      </w:ins>
      <w:ins w:id="1117" w:author="Hyojun Park [2]" w:date="2023-09-03T22:34:00Z">
        <w:r w:rsidR="000152C9">
          <w:t xml:space="preserve">. </w:t>
        </w:r>
        <w:del w:id="1118" w:author="Elizabeth Blomberg" w:date="2023-09-14T13:42:00Z">
          <w:r w:rsidR="000152C9" w:rsidDel="00B62CCA">
            <w:delText xml:space="preserve">It also </w:delText>
          </w:r>
        </w:del>
      </w:ins>
      <w:ins w:id="1119" w:author="Hyojun Park [2]" w:date="2023-09-05T15:50:00Z">
        <w:del w:id="1120" w:author="Elizabeth Blomberg" w:date="2023-09-14T13:42:00Z">
          <w:r w:rsidR="00987990" w:rsidDel="00B62CCA">
            <w:delText>determined</w:delText>
          </w:r>
          <w:r w:rsidR="00546789" w:rsidDel="00B62CCA">
            <w:delText xml:space="preserve"> </w:delText>
          </w:r>
        </w:del>
      </w:ins>
      <w:ins w:id="1121" w:author="Hyojun Park [2]" w:date="2023-09-03T22:34:00Z">
        <w:del w:id="1122" w:author="Elizabeth Blomberg" w:date="2023-09-14T13:42:00Z">
          <w:r w:rsidR="000152C9" w:rsidDel="00B62CCA">
            <w:delText>t</w:delText>
          </w:r>
        </w:del>
      </w:ins>
      <w:ins w:id="1123" w:author="Elizabeth Blomberg" w:date="2023-09-14T13:42:00Z">
        <w:r w:rsidR="00B62CCA">
          <w:t>T</w:t>
        </w:r>
      </w:ins>
      <w:ins w:id="1124" w:author="Hyojun Park [2]" w:date="2023-09-03T22:34:00Z">
        <w:r w:rsidR="000152C9">
          <w:t xml:space="preserve">he agreement of rank orders of individual disparity indices </w:t>
        </w:r>
      </w:ins>
      <w:ins w:id="1125" w:author="Hyojun Park [2]" w:date="2023-09-03T22:36:00Z">
        <w:r w:rsidR="00AA29AE">
          <w:t xml:space="preserve">across </w:t>
        </w:r>
      </w:ins>
      <w:ins w:id="1126" w:author="Hyojun Park [2]" w:date="2023-09-05T15:50:00Z">
        <w:r w:rsidR="00987990">
          <w:t xml:space="preserve">the </w:t>
        </w:r>
      </w:ins>
      <w:ins w:id="1127" w:author="Hyojun Park [2]" w:date="2023-09-03T22:36:00Z">
        <w:r w:rsidR="00AA29AE">
          <w:t>census tract and subpopulation models</w:t>
        </w:r>
      </w:ins>
      <w:ins w:id="1128" w:author="Hyojun Park [2]" w:date="2023-09-03T22:34:00Z">
        <w:r w:rsidR="000152C9">
          <w:t xml:space="preserve"> </w:t>
        </w:r>
      </w:ins>
      <w:ins w:id="1129" w:author="Elizabeth Blomberg" w:date="2023-09-14T13:42:00Z">
        <w:r w:rsidR="00B62CCA">
          <w:t xml:space="preserve">were also calculated </w:t>
        </w:r>
      </w:ins>
      <w:ins w:id="1130" w:author="Hyojun Park [2]" w:date="2023-09-03T22:34:00Z">
        <w:r w:rsidR="000152C9">
          <w:t xml:space="preserve">to determine if </w:t>
        </w:r>
      </w:ins>
      <w:ins w:id="1131" w:author="Hyojun Park [2]" w:date="2023-09-03T22:37:00Z">
        <w:r w:rsidR="00993A9E">
          <w:t>the choice of disparity indices</w:t>
        </w:r>
        <w:r w:rsidR="0046524D">
          <w:t xml:space="preserve"> would affect the </w:t>
        </w:r>
        <w:r w:rsidR="00CC0116">
          <w:t>rank orders of counties</w:t>
        </w:r>
      </w:ins>
      <w:ins w:id="1132" w:author="Hyojun Park [2]" w:date="2023-09-03T22:34:00Z">
        <w:r w:rsidR="000152C9">
          <w:t>.</w:t>
        </w:r>
      </w:ins>
    </w:p>
    <w:p w14:paraId="770B9679" w14:textId="4398CDA0" w:rsidR="00785C74" w:rsidDel="005E1A56" w:rsidRDefault="00891AA1" w:rsidP="00233B2A">
      <w:pPr>
        <w:pStyle w:val="BodyText"/>
        <w:rPr>
          <w:del w:id="1133" w:author="Hyojun Park" w:date="2023-09-03T21:47:00Z"/>
          <w:rFonts w:cs="Arial"/>
        </w:rPr>
      </w:pPr>
      <w:commentRangeStart w:id="1134"/>
      <w:del w:id="1135" w:author="Hyojun Park" w:date="2023-09-03T21:47:00Z">
        <w:r w:rsidRPr="00ED39BB" w:rsidDel="00ED1AFB">
          <w:rPr>
            <w:rFonts w:cs="Arial"/>
          </w:rPr>
          <w:delText xml:space="preserve">We observed that the rank orders from the disparity ratio, Gini, and Atkinson’s index were highly correlated, implying that any choice of disparity index </w:delText>
        </w:r>
      </w:del>
      <w:ins w:id="1136" w:author="Hyojun Park [2]" w:date="2023-08-27T02:16:00Z">
        <w:del w:id="1137" w:author="Hyojun Park" w:date="2023-09-03T21:47:00Z">
          <w:r w:rsidR="00BB69F3" w:rsidDel="00ED1AFB">
            <w:rPr>
              <w:rFonts w:cs="Arial"/>
            </w:rPr>
            <w:delText xml:space="preserve">would be </w:delText>
          </w:r>
        </w:del>
      </w:ins>
      <w:del w:id="1138" w:author="Hyojun Park" w:date="2023-09-03T21:47:00Z">
        <w:r w:rsidRPr="00ED39BB" w:rsidDel="00ED1AFB">
          <w:rPr>
            <w:rFonts w:cs="Arial"/>
          </w:rPr>
          <w:delText xml:space="preserve">expected to provide similar information regarding the level of disparity </w:delText>
        </w:r>
        <w:r w:rsidR="00C11490" w:rsidRPr="00ED39BB" w:rsidDel="00ED1AFB">
          <w:rPr>
            <w:rFonts w:cs="Arial"/>
          </w:rPr>
          <w:delText>with</w:delText>
        </w:r>
        <w:r w:rsidRPr="00ED39BB" w:rsidDel="00ED1AFB">
          <w:rPr>
            <w:rFonts w:cs="Arial"/>
          </w:rPr>
          <w:delText xml:space="preserve">in counties. Thus, the preference of </w:delText>
        </w:r>
        <w:r w:rsidR="00C11490" w:rsidRPr="00ED39BB" w:rsidDel="00ED1AFB">
          <w:rPr>
            <w:rFonts w:cs="Arial"/>
          </w:rPr>
          <w:delText xml:space="preserve">one </w:delText>
        </w:r>
        <w:r w:rsidRPr="00ED39BB" w:rsidDel="00ED1AFB">
          <w:rPr>
            <w:rFonts w:cs="Arial"/>
          </w:rPr>
          <w:delText>disparity index</w:delText>
        </w:r>
        <w:r w:rsidR="00C11490" w:rsidRPr="00ED39BB" w:rsidDel="00ED1AFB">
          <w:rPr>
            <w:rFonts w:cs="Arial"/>
          </w:rPr>
          <w:delText xml:space="preserve"> over another</w:delText>
        </w:r>
        <w:r w:rsidRPr="00ED39BB" w:rsidDel="00ED1AFB">
          <w:rPr>
            <w:rFonts w:cs="Arial"/>
          </w:rPr>
          <w:delText xml:space="preserve"> for capturing health disparity may be determined by other external factors, such as interpretability and communicability. </w:delText>
        </w:r>
      </w:del>
      <w:ins w:id="1139" w:author="Hyojun Park [2]" w:date="2023-08-27T02:17:00Z">
        <w:del w:id="1140" w:author="Hyojun Park" w:date="2023-09-03T21:47:00Z">
          <w:r w:rsidR="0028754E" w:rsidDel="00ED1AFB">
            <w:rPr>
              <w:rFonts w:cs="Arial"/>
            </w:rPr>
            <w:delText>The</w:delText>
          </w:r>
        </w:del>
      </w:ins>
      <w:del w:id="1141" w:author="Hyojun Park" w:date="2023-09-03T21:47:00Z">
        <w:r w:rsidR="00CC78AF" w:rsidRPr="00ED39BB" w:rsidDel="00ED1AFB">
          <w:rPr>
            <w:rFonts w:cs="Arial"/>
          </w:rPr>
          <w:delText xml:space="preserve">A </w:delText>
        </w:r>
        <w:r w:rsidR="002F3DC0" w:rsidRPr="00ED39BB" w:rsidDel="00ED1AFB">
          <w:rPr>
            <w:rFonts w:cs="Arial"/>
          </w:rPr>
          <w:delText xml:space="preserve">disparity </w:delText>
        </w:r>
        <w:r w:rsidRPr="00ED39BB" w:rsidDel="00ED1AFB">
          <w:rPr>
            <w:rFonts w:cs="Arial"/>
          </w:rPr>
          <w:delText>ratio</w:delText>
        </w:r>
        <w:r w:rsidR="00CC78AF" w:rsidRPr="00ED39BB" w:rsidDel="00ED1AFB">
          <w:rPr>
            <w:rFonts w:cs="Arial"/>
          </w:rPr>
          <w:delText xml:space="preserve"> </w:delText>
        </w:r>
        <w:r w:rsidRPr="00ED39BB" w:rsidDel="00ED1AFB">
          <w:rPr>
            <w:rFonts w:cs="Arial"/>
          </w:rPr>
          <w:delText xml:space="preserve">is the most intuitive disparity index, being easy to communicate and providing directly interpretable and actionable information. However, it </w:delText>
        </w:r>
        <w:r w:rsidR="00236B23" w:rsidRPr="00ED39BB" w:rsidDel="00ED1AFB">
          <w:rPr>
            <w:rFonts w:cs="Arial"/>
          </w:rPr>
          <w:delText xml:space="preserve">may </w:delText>
        </w:r>
      </w:del>
      <w:ins w:id="1142" w:author="Hyojun Park [2]" w:date="2023-08-27T02:18:00Z">
        <w:del w:id="1143" w:author="Hyojun Park" w:date="2023-09-03T21:47:00Z">
          <w:r w:rsidR="00F80074" w:rsidDel="00ED1AFB">
            <w:rPr>
              <w:rFonts w:cs="Arial"/>
            </w:rPr>
            <w:delText>does</w:delText>
          </w:r>
          <w:r w:rsidR="00F80074" w:rsidRPr="00ED39BB" w:rsidDel="00ED1AFB">
            <w:rPr>
              <w:rFonts w:cs="Arial"/>
            </w:rPr>
            <w:delText xml:space="preserve"> </w:delText>
          </w:r>
        </w:del>
      </w:ins>
      <w:del w:id="1144" w:author="Hyojun Park" w:date="2023-09-03T21:47:00Z">
        <w:r w:rsidRPr="00ED39BB" w:rsidDel="00ED1AFB">
          <w:rPr>
            <w:rFonts w:cs="Arial"/>
          </w:rPr>
          <w:delText xml:space="preserve">not capture all distributional characteristics of the measure </w:delText>
        </w:r>
        <w:r w:rsidR="00236B23" w:rsidRPr="00ED39BB" w:rsidDel="00ED1AFB">
          <w:rPr>
            <w:rFonts w:cs="Arial"/>
          </w:rPr>
          <w:delText>because it utilizes only two percentile values</w:delText>
        </w:r>
        <w:r w:rsidR="002F3DC0" w:rsidRPr="00ED39BB" w:rsidDel="00ED1AFB">
          <w:rPr>
            <w:rFonts w:cs="Arial"/>
          </w:rPr>
          <w:delText xml:space="preserve">. </w:delText>
        </w:r>
        <w:r w:rsidRPr="00ED39BB" w:rsidDel="00ED1AFB">
          <w:rPr>
            <w:rFonts w:cs="Arial"/>
          </w:rPr>
          <w:delText xml:space="preserve">On the other hand, </w:delText>
        </w:r>
      </w:del>
      <w:ins w:id="1145" w:author="Hyojun Park [2]" w:date="2023-08-27T02:18:00Z">
        <w:del w:id="1146" w:author="Hyojun Park" w:date="2023-09-03T21:47:00Z">
          <w:r w:rsidR="00845D84" w:rsidDel="00ED1AFB">
            <w:rPr>
              <w:rFonts w:cs="Arial"/>
            </w:rPr>
            <w:delText xml:space="preserve">while </w:delText>
          </w:r>
        </w:del>
      </w:ins>
      <w:del w:id="1147" w:author="Hyojun Park" w:date="2023-09-03T21:47:00Z">
        <w:r w:rsidRPr="00ED39BB" w:rsidDel="00ED1AFB">
          <w:rPr>
            <w:rFonts w:cs="Arial"/>
          </w:rPr>
          <w:delText xml:space="preserve">the Gini index or Atkinson’s index may not be directly interpretable and as easily communicated, but they do capture more of the distributional characteristics </w:delText>
        </w:r>
        <w:r w:rsidR="002F3DC0" w:rsidRPr="00ED39BB" w:rsidDel="00ED1AFB">
          <w:rPr>
            <w:rFonts w:cs="Arial"/>
          </w:rPr>
          <w:delText>than the disparity index</w:delText>
        </w:r>
        <w:r w:rsidRPr="00ED39BB" w:rsidDel="00ED1AFB">
          <w:rPr>
            <w:rFonts w:cs="Arial"/>
          </w:rPr>
          <w:delText>.</w:delText>
        </w:r>
      </w:del>
    </w:p>
    <w:p w14:paraId="2159ECFD" w14:textId="0F22D1EB" w:rsidR="00AA4F6C" w:rsidDel="00D0298F" w:rsidRDefault="001F1D9E" w:rsidP="00233B2A">
      <w:pPr>
        <w:pStyle w:val="BodyText"/>
        <w:rPr>
          <w:ins w:id="1148" w:author="Hyojun Park" w:date="2023-09-03T21:51:00Z"/>
          <w:del w:id="1149" w:author="Hyojun Park [2]" w:date="2023-09-03T22:55:00Z"/>
          <w:rFonts w:cs="Arial"/>
        </w:rPr>
      </w:pPr>
      <w:del w:id="1150" w:author="Hyojun Park" w:date="2023-09-03T22:12:00Z">
        <w:r w:rsidRPr="00ED39BB" w:rsidDel="00272F18">
          <w:rPr>
            <w:rFonts w:cs="Arial"/>
          </w:rPr>
          <w:lastRenderedPageBreak/>
          <w:delText xml:space="preserve">We quantified the magnitude of racial disparity as a percentage change from the census tract models to the subpopulation models, which </w:delText>
        </w:r>
        <w:r w:rsidR="00577413" w:rsidRPr="00ED39BB" w:rsidDel="00272F18">
          <w:rPr>
            <w:rFonts w:cs="Arial"/>
          </w:rPr>
          <w:delText xml:space="preserve">would be a preferred assessment over the direct comparisons of disparity indices within each model. This approach </w:delText>
        </w:r>
        <w:r w:rsidRPr="00ED39BB" w:rsidDel="00272F18">
          <w:rPr>
            <w:rFonts w:cs="Arial"/>
          </w:rPr>
          <w:delText xml:space="preserve">can </w:delText>
        </w:r>
        <w:r w:rsidR="00577413" w:rsidRPr="00ED39BB" w:rsidDel="00272F18">
          <w:rPr>
            <w:rFonts w:cs="Arial"/>
          </w:rPr>
          <w:delText xml:space="preserve">also </w:delText>
        </w:r>
        <w:r w:rsidRPr="00ED39BB" w:rsidDel="00272F18">
          <w:rPr>
            <w:rFonts w:cs="Arial"/>
          </w:rPr>
          <w:delText>determine which census tracts would benefit most from interventions to reduce racial disparity.</w:delText>
        </w:r>
        <w:r w:rsidR="00577413" w:rsidRPr="00ED39BB" w:rsidDel="00272F18">
          <w:rPr>
            <w:rFonts w:cs="Arial"/>
          </w:rPr>
          <w:delText xml:space="preserve"> </w:delText>
        </w:r>
      </w:del>
    </w:p>
    <w:p w14:paraId="76446F86" w14:textId="6FE1C6C2" w:rsidR="00762F66" w:rsidRDefault="00AA4F6C" w:rsidP="00233B2A">
      <w:pPr>
        <w:pStyle w:val="BodyText"/>
        <w:rPr>
          <w:ins w:id="1151" w:author="Hyojun Park" w:date="2023-09-05T16:11:00Z"/>
          <w:rFonts w:cs="Arial"/>
        </w:rPr>
      </w:pPr>
      <w:ins w:id="1152" w:author="Hyojun Park" w:date="2023-09-03T21:51:00Z">
        <w:r>
          <w:rPr>
            <w:rFonts w:cs="Arial"/>
          </w:rPr>
          <w:t>T</w:t>
        </w:r>
        <w:r w:rsidRPr="00ED39BB">
          <w:rPr>
            <w:rFonts w:cs="Arial"/>
          </w:rPr>
          <w:t>he magnitude</w:t>
        </w:r>
        <w:r>
          <w:rPr>
            <w:rFonts w:cs="Arial"/>
          </w:rPr>
          <w:t>s</w:t>
        </w:r>
        <w:r w:rsidRPr="00ED39BB">
          <w:rPr>
            <w:rFonts w:cs="Arial"/>
          </w:rPr>
          <w:t xml:space="preserve"> of the three </w:t>
        </w:r>
      </w:ins>
      <w:ins w:id="1153" w:author="Hyojun Park" w:date="2023-09-03T22:14:00Z">
        <w:r w:rsidR="00DF05C3" w:rsidRPr="00ED39BB">
          <w:rPr>
            <w:rFonts w:cs="Arial"/>
          </w:rPr>
          <w:t>county-level disparity indices</w:t>
        </w:r>
      </w:ins>
      <w:ins w:id="1154" w:author="Hyojun Park" w:date="2023-09-03T21:51:00Z">
        <w:r w:rsidRPr="00ED39BB">
          <w:rPr>
            <w:rFonts w:cs="Arial"/>
          </w:rPr>
          <w:t xml:space="preserve"> </w:t>
        </w:r>
      </w:ins>
      <w:ins w:id="1155" w:author="Hyojun Park" w:date="2023-09-03T22:14:00Z">
        <w:r w:rsidR="009E63C1" w:rsidRPr="00ED39BB">
          <w:rPr>
            <w:rFonts w:cs="Arial"/>
          </w:rPr>
          <w:t xml:space="preserve">for MHI </w:t>
        </w:r>
      </w:ins>
      <w:ins w:id="1156" w:author="Hyojun Park" w:date="2023-09-03T21:51:00Z">
        <w:del w:id="1157" w:author="Hyojun Park [2]" w:date="2023-09-05T15:52:00Z">
          <w:r w:rsidRPr="00ED39BB" w:rsidDel="002A4FE1">
            <w:rPr>
              <w:rFonts w:cs="Arial"/>
            </w:rPr>
            <w:delText xml:space="preserve">in the subpopulation model </w:delText>
          </w:r>
        </w:del>
        <w:r w:rsidRPr="00ED39BB">
          <w:rPr>
            <w:rFonts w:cs="Arial"/>
          </w:rPr>
          <w:t>were generally larger</w:t>
        </w:r>
      </w:ins>
      <w:ins w:id="1158" w:author="Hyojun Park [2]" w:date="2023-09-05T15:52:00Z">
        <w:r w:rsidR="002A4FE1">
          <w:rPr>
            <w:rFonts w:cs="Arial"/>
          </w:rPr>
          <w:t xml:space="preserve"> </w:t>
        </w:r>
        <w:r w:rsidR="002A4FE1" w:rsidRPr="00ED39BB">
          <w:rPr>
            <w:rFonts w:cs="Arial"/>
          </w:rPr>
          <w:t>in the subpopulation model</w:t>
        </w:r>
      </w:ins>
      <w:ins w:id="1159" w:author="Hyojun Park" w:date="2023-09-03T21:51:00Z">
        <w:r w:rsidRPr="00ED39BB">
          <w:rPr>
            <w:rFonts w:cs="Arial"/>
          </w:rPr>
          <w:t xml:space="preserve"> than </w:t>
        </w:r>
        <w:del w:id="1160" w:author="Hyojun Park [2]" w:date="2023-09-05T15:56:00Z">
          <w:r w:rsidDel="00315A03">
            <w:rPr>
              <w:rFonts w:cs="Arial"/>
            </w:rPr>
            <w:delText xml:space="preserve">those </w:delText>
          </w:r>
        </w:del>
      </w:ins>
      <w:ins w:id="1161" w:author="Hyojun Park [2]" w:date="2023-09-05T15:53:00Z">
        <w:r w:rsidR="00D46DE4">
          <w:rPr>
            <w:rFonts w:cs="Arial"/>
          </w:rPr>
          <w:t xml:space="preserve">in </w:t>
        </w:r>
      </w:ins>
      <w:ins w:id="1162" w:author="Hyojun Park" w:date="2023-09-03T21:51:00Z">
        <w:del w:id="1163" w:author="Hyojun Park [2]" w:date="2023-09-05T15:53:00Z">
          <w:r w:rsidRPr="00ED39BB" w:rsidDel="00D46DE4">
            <w:rPr>
              <w:rFonts w:cs="Arial"/>
            </w:rPr>
            <w:delText xml:space="preserve">of </w:delText>
          </w:r>
        </w:del>
        <w:r w:rsidRPr="00ED39BB">
          <w:rPr>
            <w:rFonts w:cs="Arial"/>
          </w:rPr>
          <w:t xml:space="preserve">the census tract </w:t>
        </w:r>
        <w:commentRangeStart w:id="1164"/>
        <w:r w:rsidRPr="00ED39BB">
          <w:rPr>
            <w:rFonts w:cs="Arial"/>
          </w:rPr>
          <w:t>model</w:t>
        </w:r>
      </w:ins>
      <w:commentRangeEnd w:id="1164"/>
      <w:r w:rsidR="00555D50">
        <w:rPr>
          <w:rStyle w:val="CommentReference"/>
          <w:rFonts w:asciiTheme="minorHAnsi" w:hAnsiTheme="minorHAnsi"/>
        </w:rPr>
        <w:commentReference w:id="1164"/>
      </w:r>
      <w:ins w:id="1165" w:author="Hyojun Park" w:date="2023-09-03T21:51:00Z">
        <w:r w:rsidRPr="00ED39BB">
          <w:rPr>
            <w:rFonts w:cs="Arial"/>
          </w:rPr>
          <w:t>.</w:t>
        </w:r>
      </w:ins>
      <w:ins w:id="1166" w:author="Hyojun Park" w:date="2023-09-03T22:16:00Z">
        <w:r w:rsidR="009F3C34">
          <w:rPr>
            <w:rFonts w:cs="Arial"/>
          </w:rPr>
          <w:t xml:space="preserve"> </w:t>
        </w:r>
      </w:ins>
      <w:ins w:id="1167" w:author="Hyojun Park [2]" w:date="2023-09-05T15:43:00Z">
        <w:r w:rsidR="00C1049E" w:rsidRPr="007C6546">
          <w:rPr>
            <w:rFonts w:cs="Arial"/>
          </w:rPr>
          <w:t xml:space="preserve">In the census tract model, </w:t>
        </w:r>
      </w:ins>
      <w:ins w:id="1168" w:author="Hyojun Park [2]" w:date="2023-09-05T15:44:00Z">
        <w:r w:rsidR="007D3D27">
          <w:rPr>
            <w:rFonts w:cs="Arial"/>
          </w:rPr>
          <w:t>where</w:t>
        </w:r>
      </w:ins>
      <w:ins w:id="1169" w:author="Hyojun Park [2]" w:date="2023-09-05T15:43:00Z">
        <w:r w:rsidR="00C1049E" w:rsidRPr="007C6546">
          <w:rPr>
            <w:rFonts w:cs="Arial"/>
          </w:rPr>
          <w:t xml:space="preserve"> household income </w:t>
        </w:r>
      </w:ins>
      <w:ins w:id="1170" w:author="Hyojun Park [2]" w:date="2023-09-05T15:53:00Z">
        <w:r w:rsidR="00D46DE4">
          <w:rPr>
            <w:rFonts w:cs="Arial"/>
          </w:rPr>
          <w:t xml:space="preserve">only </w:t>
        </w:r>
      </w:ins>
      <w:ins w:id="1171" w:author="Hyojun Park [2]" w:date="2023-09-05T15:43:00Z">
        <w:r w:rsidR="00C1049E" w:rsidRPr="007C6546">
          <w:rPr>
            <w:rFonts w:cs="Arial"/>
          </w:rPr>
          <w:t>varies by census tracts</w:t>
        </w:r>
        <w:r w:rsidR="00C1049E">
          <w:rPr>
            <w:rFonts w:cs="Arial"/>
          </w:rPr>
          <w:t xml:space="preserve">, </w:t>
        </w:r>
      </w:ins>
      <w:ins w:id="1172" w:author="Hyojun Park [2]" w:date="2023-09-05T15:44:00Z">
        <w:r w:rsidR="007D3D27">
          <w:rPr>
            <w:rFonts w:cs="Arial"/>
          </w:rPr>
          <w:t>d</w:t>
        </w:r>
      </w:ins>
      <w:ins w:id="1173" w:author="Hyojun Park [2]" w:date="2023-09-05T15:43:00Z">
        <w:r w:rsidR="00C1049E" w:rsidRPr="00ED39BB">
          <w:rPr>
            <w:rFonts w:cs="Arial"/>
          </w:rPr>
          <w:t>isparity ind</w:t>
        </w:r>
        <w:r w:rsidR="00C1049E">
          <w:rPr>
            <w:rFonts w:cs="Arial"/>
          </w:rPr>
          <w:t>ices</w:t>
        </w:r>
        <w:r w:rsidR="00C1049E" w:rsidRPr="00ED39BB">
          <w:rPr>
            <w:rFonts w:cs="Arial"/>
          </w:rPr>
          <w:t xml:space="preserve"> </w:t>
        </w:r>
        <w:r w:rsidR="00C1049E">
          <w:rPr>
            <w:rFonts w:cs="Arial"/>
          </w:rPr>
          <w:t>represent</w:t>
        </w:r>
        <w:r w:rsidR="00C1049E" w:rsidRPr="00ED39BB">
          <w:rPr>
            <w:rFonts w:cs="Arial"/>
          </w:rPr>
          <w:t xml:space="preserve"> geographic</w:t>
        </w:r>
      </w:ins>
      <w:ins w:id="1174" w:author="Hyojun Park [2]" w:date="2023-09-05T15:45:00Z">
        <w:r w:rsidR="00BF76C9">
          <w:rPr>
            <w:rFonts w:cs="Arial"/>
          </w:rPr>
          <w:t xml:space="preserve"> </w:t>
        </w:r>
        <w:r w:rsidR="00BF76C9" w:rsidRPr="00ED39BB">
          <w:rPr>
            <w:rFonts w:cs="Arial"/>
          </w:rPr>
          <w:t>heterogeneity among census tracts within a county</w:t>
        </w:r>
        <w:r w:rsidR="00BF76C9">
          <w:rPr>
            <w:rFonts w:cs="Arial"/>
          </w:rPr>
          <w:t>.</w:t>
        </w:r>
      </w:ins>
      <w:ins w:id="1175" w:author="Hyojun Park [2]" w:date="2023-09-05T15:46:00Z">
        <w:r w:rsidR="005B63E4">
          <w:rPr>
            <w:rFonts w:cs="Arial"/>
          </w:rPr>
          <w:t xml:space="preserve"> </w:t>
        </w:r>
        <w:r w:rsidR="00762F66">
          <w:rPr>
            <w:rFonts w:cs="Arial"/>
          </w:rPr>
          <w:t>In the subpopulation model</w:t>
        </w:r>
        <w:r w:rsidR="00762F66" w:rsidRPr="007C6546">
          <w:rPr>
            <w:rFonts w:cs="Arial"/>
          </w:rPr>
          <w:t xml:space="preserve">, </w:t>
        </w:r>
        <w:r w:rsidR="005B63E4">
          <w:rPr>
            <w:rFonts w:cs="Arial"/>
          </w:rPr>
          <w:t xml:space="preserve">where </w:t>
        </w:r>
        <w:r w:rsidR="00762F66" w:rsidRPr="007C6546">
          <w:rPr>
            <w:rFonts w:cs="Arial"/>
          </w:rPr>
          <w:t>household income varied by both census tracts and racial subpopulation</w:t>
        </w:r>
      </w:ins>
      <w:ins w:id="1176" w:author="Hyojun Park [2]" w:date="2023-09-05T15:55:00Z">
        <w:r w:rsidR="007809F3">
          <w:rPr>
            <w:rFonts w:cs="Arial"/>
          </w:rPr>
          <w:t>s</w:t>
        </w:r>
      </w:ins>
      <w:ins w:id="1177" w:author="Hyojun Park [2]" w:date="2023-09-05T15:46:00Z">
        <w:r w:rsidR="00762F66" w:rsidRPr="007C6546">
          <w:rPr>
            <w:rFonts w:cs="Arial"/>
          </w:rPr>
          <w:t xml:space="preserve"> within a census tract</w:t>
        </w:r>
        <w:r w:rsidR="005B63E4">
          <w:rPr>
            <w:rFonts w:cs="Arial"/>
          </w:rPr>
          <w:t>, d</w:t>
        </w:r>
        <w:r w:rsidR="00762F66" w:rsidRPr="00ED39BB">
          <w:rPr>
            <w:rFonts w:cs="Arial"/>
          </w:rPr>
          <w:t>isparity ind</w:t>
        </w:r>
        <w:r w:rsidR="00762F66">
          <w:rPr>
            <w:rFonts w:cs="Arial"/>
          </w:rPr>
          <w:t>ices</w:t>
        </w:r>
        <w:r w:rsidR="00762F66" w:rsidRPr="00ED39BB">
          <w:rPr>
            <w:rFonts w:cs="Arial"/>
          </w:rPr>
          <w:t xml:space="preserve"> </w:t>
        </w:r>
      </w:ins>
      <w:ins w:id="1178" w:author="Hyojun Park [2]" w:date="2023-09-05T15:47:00Z">
        <w:r w:rsidR="00F02911">
          <w:rPr>
            <w:rFonts w:cs="Arial"/>
          </w:rPr>
          <w:t xml:space="preserve">characterize </w:t>
        </w:r>
      </w:ins>
      <w:ins w:id="1179" w:author="Hyojun Park [2]" w:date="2023-09-05T15:46:00Z">
        <w:r w:rsidR="00762F66" w:rsidRPr="00ED39BB">
          <w:rPr>
            <w:rFonts w:cs="Arial"/>
          </w:rPr>
          <w:t>heterogeneity from both geographic and demographic components.</w:t>
        </w:r>
      </w:ins>
      <w:commentRangeEnd w:id="1134"/>
      <w:r w:rsidR="00143D11">
        <w:rPr>
          <w:rStyle w:val="CommentReference"/>
          <w:rFonts w:asciiTheme="minorHAnsi" w:hAnsiTheme="minorHAnsi"/>
        </w:rPr>
        <w:commentReference w:id="1134"/>
      </w:r>
    </w:p>
    <w:p w14:paraId="53D66E22" w14:textId="68100904" w:rsidR="00300C95" w:rsidDel="00300C95" w:rsidRDefault="00300C95" w:rsidP="00233B2A">
      <w:pPr>
        <w:pStyle w:val="BodyText"/>
        <w:rPr>
          <w:ins w:id="1180" w:author="Hyojun Park [2]" w:date="2023-09-05T15:52:00Z"/>
          <w:del w:id="1181" w:author="Hyojun Park" w:date="2023-09-05T16:11:00Z"/>
          <w:rFonts w:cs="Arial"/>
        </w:rPr>
      </w:pPr>
      <w:commentRangeStart w:id="1182"/>
      <w:commentRangeStart w:id="1183"/>
    </w:p>
    <w:p w14:paraId="02ECF49E" w14:textId="3328C5D0" w:rsidR="0098662F" w:rsidDel="00300C95" w:rsidRDefault="0098662F">
      <w:pPr>
        <w:rPr>
          <w:ins w:id="1184" w:author="Hyojun Park [2]" w:date="2023-09-05T15:58:00Z"/>
          <w:del w:id="1185" w:author="Hyojun Park" w:date="2023-09-05T16:11:00Z"/>
          <w:rFonts w:ascii="Times New Roman" w:eastAsia="Times New Roman" w:hAnsi="Times New Roman" w:cs="Arial"/>
          <w:lang w:eastAsia="ko-KR"/>
        </w:rPr>
      </w:pPr>
      <w:ins w:id="1186" w:author="Hyojun Park [2]" w:date="2023-09-05T15:58:00Z">
        <w:del w:id="1187" w:author="Hyojun Park" w:date="2023-09-05T16:11:00Z">
          <w:r w:rsidDel="00300C95">
            <w:rPr>
              <w:rFonts w:cs="Arial"/>
            </w:rPr>
            <w:br w:type="page"/>
          </w:r>
        </w:del>
      </w:ins>
    </w:p>
    <w:p w14:paraId="76D58EE1" w14:textId="153EAB46" w:rsidR="00B30B4F" w:rsidDel="00300C95" w:rsidRDefault="00B30B4F" w:rsidP="00C43B45">
      <w:pPr>
        <w:pStyle w:val="BodyText"/>
        <w:rPr>
          <w:del w:id="1188" w:author="Hyojun Park" w:date="2023-09-05T16:11:00Z"/>
          <w:rFonts w:cs="Arial"/>
        </w:rPr>
      </w:pPr>
    </w:p>
    <w:p w14:paraId="00ED5EC9" w14:textId="044C8F22" w:rsidR="00DA13B0" w:rsidDel="00300C95" w:rsidRDefault="00DA13B0" w:rsidP="00DA13B0">
      <w:pPr>
        <w:pStyle w:val="NormalWeb"/>
        <w:rPr>
          <w:ins w:id="1189" w:author="Hyojun Park [2]" w:date="2023-09-05T15:57:00Z"/>
          <w:del w:id="1190" w:author="Hyojun Park" w:date="2023-09-05T16:11:00Z"/>
          <w:color w:val="000000"/>
          <w:sz w:val="27"/>
          <w:szCs w:val="27"/>
        </w:rPr>
      </w:pPr>
      <w:ins w:id="1191" w:author="Hyojun Park [2]" w:date="2023-09-05T15:57:00Z">
        <w:del w:id="1192" w:author="Hyojun Park" w:date="2023-09-05T16:11:00Z">
          <w:r w:rsidDel="00300C95">
            <w:rPr>
              <w:color w:val="000000"/>
              <w:sz w:val="27"/>
              <w:szCs w:val="27"/>
            </w:rPr>
            <w:delText xml:space="preserve">In some small counties, the percentage changes between the two models were minimal or even negative when a single race dominated most county census tracts. For example, Genesee County and Fulton County, which are similar and comparable in terms of the number of census tracts (i.e., 15 vs. 15) and households (i.e., 22,557 vs. 23,769), exhibited opposite patterns. Figure 2 visualizes estimated household income distributions by the census tract and subpopulation models for Genesee and Fulton Counties. In Genesee County, accounting for racial heterogeneity in MHI reduced the concentration of households near the mean MHI of each census tract, increasing the variability of household income within the county. In contrast, in Fulton County, accounting for racial heterogeneity in MHI did not reduce the concentration of households near the mean MHI of each census tract, resulting in a similar household income distribution to that of the census tract model. This situation is particularly observed when a single race dominates most census tracts in counties, as was the case in Fulton County.” Is there anything else you would like me to help with? </w:delText>
          </w:r>
          <w:r w:rsidDel="00300C95">
            <w:rPr>
              <w:rFonts w:ascii="Segoe UI Emoji" w:hAnsi="Segoe UI Emoji" w:cs="Segoe UI Emoji"/>
              <w:color w:val="000000"/>
              <w:sz w:val="27"/>
              <w:szCs w:val="27"/>
            </w:rPr>
            <w:delText>😊</w:delText>
          </w:r>
        </w:del>
      </w:ins>
    </w:p>
    <w:p w14:paraId="47407534" w14:textId="7489D38A" w:rsidR="006450DA" w:rsidDel="00300C95" w:rsidRDefault="006450DA" w:rsidP="00233B2A">
      <w:pPr>
        <w:pStyle w:val="BodyText"/>
        <w:rPr>
          <w:ins w:id="1193" w:author="Hyojun Park [2]" w:date="2023-09-05T15:57:00Z"/>
          <w:del w:id="1194" w:author="Hyojun Park" w:date="2023-09-05T16:11:00Z"/>
          <w:rFonts w:cs="Arial"/>
        </w:rPr>
      </w:pPr>
    </w:p>
    <w:p w14:paraId="780E85F1" w14:textId="4B00B5FD" w:rsidR="009A6CBE" w:rsidDel="00543BB8" w:rsidRDefault="00577413" w:rsidP="00233B2A">
      <w:pPr>
        <w:pStyle w:val="BodyText"/>
        <w:rPr>
          <w:ins w:id="1195" w:author="Hyojun Park" w:date="2023-09-03T21:49:00Z"/>
          <w:del w:id="1196" w:author="Hyojun Park [2]" w:date="2023-09-03T22:56:00Z"/>
          <w:rFonts w:cs="Arial"/>
        </w:rPr>
      </w:pPr>
      <w:del w:id="1197" w:author="Hyojun Park" w:date="2023-09-03T22:16:00Z">
        <w:r w:rsidRPr="00ED39BB" w:rsidDel="00B62E0F">
          <w:rPr>
            <w:rFonts w:cs="Arial"/>
          </w:rPr>
          <w:delText>On average, county-level disparity indices for MHI from the census tract level tend to underestimate the level of disparity in a county compared to those from the subpopulation model</w:delText>
        </w:r>
      </w:del>
      <w:ins w:id="1198" w:author="Hyojun Park [2]" w:date="2023-08-27T02:42:00Z">
        <w:del w:id="1199" w:author="Hyojun Park" w:date="2023-09-03T22:16:00Z">
          <w:r w:rsidR="00424E2B" w:rsidDel="00B62E0F">
            <w:rPr>
              <w:rFonts w:cs="Arial"/>
            </w:rPr>
            <w:delText>,</w:delText>
          </w:r>
        </w:del>
      </w:ins>
      <w:del w:id="1200" w:author="Hyojun Park" w:date="2023-09-03T22:16:00Z">
        <w:r w:rsidRPr="00ED39BB" w:rsidDel="00B62E0F">
          <w:rPr>
            <w:rFonts w:cs="Arial"/>
          </w:rPr>
          <w:delText xml:space="preserve"> which include</w:delText>
        </w:r>
      </w:del>
      <w:ins w:id="1201" w:author="Hyojun Park [2]" w:date="2023-08-27T02:42:00Z">
        <w:del w:id="1202" w:author="Hyojun Park" w:date="2023-09-03T22:16:00Z">
          <w:r w:rsidR="00424E2B" w:rsidDel="00B62E0F">
            <w:rPr>
              <w:rFonts w:cs="Arial"/>
            </w:rPr>
            <w:delText>s</w:delText>
          </w:r>
        </w:del>
      </w:ins>
      <w:del w:id="1203" w:author="Hyojun Park" w:date="2023-09-03T22:16:00Z">
        <w:r w:rsidRPr="00ED39BB" w:rsidDel="00B62E0F">
          <w:rPr>
            <w:rFonts w:cs="Arial"/>
          </w:rPr>
          <w:delText xml:space="preserve"> additional information on racial heterogeneity</w:delText>
        </w:r>
      </w:del>
      <w:ins w:id="1204" w:author="Hyojun Park [2]" w:date="2023-08-27T02:43:00Z">
        <w:del w:id="1205" w:author="Hyojun Park" w:date="2023-09-03T22:16:00Z">
          <w:r w:rsidR="0049376B" w:rsidDel="00B62E0F">
            <w:rPr>
              <w:rFonts w:cs="Arial"/>
            </w:rPr>
            <w:delText xml:space="preserve"> within census tracts</w:delText>
          </w:r>
        </w:del>
      </w:ins>
      <w:del w:id="1206" w:author="Hyojun Park" w:date="2023-09-03T22:16:00Z">
        <w:r w:rsidRPr="00ED39BB" w:rsidDel="00B62E0F">
          <w:rPr>
            <w:rFonts w:cs="Arial"/>
          </w:rPr>
          <w:delText xml:space="preserve">. </w:delText>
        </w:r>
      </w:del>
    </w:p>
    <w:p w14:paraId="6477892E" w14:textId="3E8F5ED7" w:rsidR="00233B2A" w:rsidDel="00F41FAA" w:rsidRDefault="00577413" w:rsidP="00233B2A">
      <w:pPr>
        <w:pStyle w:val="BodyText"/>
        <w:rPr>
          <w:ins w:id="1207" w:author="Hyojun Park [2]" w:date="2023-09-03T15:51:00Z"/>
          <w:del w:id="1208" w:author="Hyojun Park" w:date="2023-09-03T21:55:00Z"/>
          <w:rFonts w:cs="Arial"/>
        </w:rPr>
      </w:pPr>
      <w:r w:rsidRPr="00ED39BB">
        <w:rPr>
          <w:rFonts w:cs="Arial"/>
        </w:rPr>
        <w:t xml:space="preserve">In some </w:t>
      </w:r>
      <w:del w:id="1209" w:author="Hyojun Park [2]" w:date="2023-09-05T15:58:00Z">
        <w:r w:rsidRPr="00ED39BB" w:rsidDel="0098662F">
          <w:rPr>
            <w:rFonts w:cs="Arial"/>
          </w:rPr>
          <w:delText xml:space="preserve">small </w:delText>
        </w:r>
      </w:del>
      <w:r w:rsidRPr="00ED39BB">
        <w:rPr>
          <w:rFonts w:cs="Arial"/>
        </w:rPr>
        <w:t xml:space="preserve">counties, however, the </w:t>
      </w:r>
      <w:del w:id="1210" w:author="Hyojun Park [2]" w:date="2023-08-26T23:43:00Z">
        <w:r w:rsidRPr="00ED39BB" w:rsidDel="001D77B3">
          <w:rPr>
            <w:rFonts w:cs="Arial"/>
          </w:rPr>
          <w:delText>percent</w:delText>
        </w:r>
      </w:del>
      <w:ins w:id="1211" w:author="Hyojun Park [2]" w:date="2023-08-26T23:43:00Z">
        <w:r w:rsidR="001D77B3" w:rsidRPr="00ED39BB">
          <w:rPr>
            <w:rFonts w:cs="Arial"/>
          </w:rPr>
          <w:t>percentage</w:t>
        </w:r>
      </w:ins>
      <w:r w:rsidRPr="00ED39BB">
        <w:rPr>
          <w:rFonts w:cs="Arial"/>
        </w:rPr>
        <w:t xml:space="preserve"> change</w:t>
      </w:r>
      <w:r w:rsidR="00D16DD9" w:rsidRPr="00ED39BB">
        <w:rPr>
          <w:rFonts w:cs="Arial"/>
        </w:rPr>
        <w:t>s</w:t>
      </w:r>
      <w:r w:rsidRPr="00ED39BB">
        <w:rPr>
          <w:rFonts w:cs="Arial"/>
        </w:rPr>
        <w:t xml:space="preserve"> between</w:t>
      </w:r>
      <w:r w:rsidR="00D16DD9" w:rsidRPr="00ED39BB">
        <w:rPr>
          <w:rFonts w:cs="Arial"/>
        </w:rPr>
        <w:t xml:space="preserve"> the</w:t>
      </w:r>
      <w:r w:rsidRPr="00ED39BB">
        <w:rPr>
          <w:rFonts w:cs="Arial"/>
        </w:rPr>
        <w:t xml:space="preserve"> two models w</w:t>
      </w:r>
      <w:r w:rsidR="00D16DD9" w:rsidRPr="00ED39BB">
        <w:rPr>
          <w:rFonts w:cs="Arial"/>
        </w:rPr>
        <w:t>ere</w:t>
      </w:r>
      <w:r w:rsidRPr="00ED39BB">
        <w:rPr>
          <w:rFonts w:cs="Arial"/>
        </w:rPr>
        <w:t xml:space="preserve"> minim</w:t>
      </w:r>
      <w:r w:rsidR="00F91CF1" w:rsidRPr="00ED39BB">
        <w:rPr>
          <w:rFonts w:cs="Arial"/>
        </w:rPr>
        <w:t>al</w:t>
      </w:r>
      <w:r w:rsidRPr="00ED39BB">
        <w:rPr>
          <w:rFonts w:cs="Arial"/>
        </w:rPr>
        <w:t xml:space="preserve"> or even negative</w:t>
      </w:r>
      <w:r w:rsidR="00D16DD9" w:rsidRPr="00ED39BB">
        <w:rPr>
          <w:rFonts w:cs="Arial"/>
        </w:rPr>
        <w:t xml:space="preserve"> when a single race dominate</w:t>
      </w:r>
      <w:ins w:id="1212" w:author="Hyojun Park [2]" w:date="2023-09-05T15:59:00Z">
        <w:r w:rsidR="005B183F">
          <w:rPr>
            <w:rFonts w:cs="Arial"/>
          </w:rPr>
          <w:t>d</w:t>
        </w:r>
      </w:ins>
      <w:del w:id="1213" w:author="Hyojun Park [2]" w:date="2023-09-05T15:59:00Z">
        <w:r w:rsidR="00D16DD9" w:rsidRPr="00ED39BB" w:rsidDel="005B183F">
          <w:rPr>
            <w:rFonts w:cs="Arial"/>
          </w:rPr>
          <w:delText>s</w:delText>
        </w:r>
      </w:del>
      <w:r w:rsidR="00D16DD9" w:rsidRPr="00ED39BB">
        <w:rPr>
          <w:rFonts w:cs="Arial"/>
        </w:rPr>
        <w:t xml:space="preserve"> </w:t>
      </w:r>
      <w:del w:id="1214" w:author="Hyojun Park [2]" w:date="2023-09-05T15:59:00Z">
        <w:r w:rsidR="00D16DD9" w:rsidRPr="00ED39BB" w:rsidDel="005B183F">
          <w:rPr>
            <w:rFonts w:cs="Arial"/>
          </w:rPr>
          <w:delText xml:space="preserve">across </w:delText>
        </w:r>
      </w:del>
      <w:r w:rsidR="00D16DD9" w:rsidRPr="00ED39BB">
        <w:rPr>
          <w:rFonts w:cs="Arial"/>
        </w:rPr>
        <w:t xml:space="preserve">most </w:t>
      </w:r>
      <w:del w:id="1215" w:author="Hyojun Park [2]" w:date="2023-09-05T15:59:00Z">
        <w:r w:rsidR="00D16DD9" w:rsidRPr="00ED39BB" w:rsidDel="00CC3544">
          <w:rPr>
            <w:rFonts w:cs="Arial"/>
          </w:rPr>
          <w:delText xml:space="preserve">county </w:delText>
        </w:r>
      </w:del>
      <w:r w:rsidR="00D16DD9" w:rsidRPr="00ED39BB">
        <w:rPr>
          <w:rFonts w:cs="Arial"/>
        </w:rPr>
        <w:t>census tracts</w:t>
      </w:r>
      <w:ins w:id="1216" w:author="Hyojun Park [2]" w:date="2023-09-05T15:59:00Z">
        <w:r w:rsidR="00CC3544">
          <w:rPr>
            <w:rFonts w:cs="Arial"/>
          </w:rPr>
          <w:t xml:space="preserve"> in a county</w:t>
        </w:r>
      </w:ins>
      <w:r w:rsidR="00D16DD9" w:rsidRPr="00ED39BB">
        <w:rPr>
          <w:rFonts w:cs="Arial"/>
        </w:rPr>
        <w:t>.</w:t>
      </w:r>
      <w:ins w:id="1217" w:author="Hyojun Park [2]" w:date="2023-08-27T02:44:00Z">
        <w:r w:rsidR="003D52A8">
          <w:rPr>
            <w:rFonts w:cs="Arial"/>
          </w:rPr>
          <w:t xml:space="preserve"> </w:t>
        </w:r>
      </w:ins>
      <w:ins w:id="1218" w:author="Hyojun Park [2]" w:date="2023-08-27T02:48:00Z">
        <w:del w:id="1219" w:author="Hyojun Park" w:date="2023-09-03T21:55:00Z">
          <w:r w:rsidR="00C5312B" w:rsidDel="00F41FAA">
            <w:rPr>
              <w:rFonts w:cs="Arial"/>
            </w:rPr>
            <w:delText>We demonstrated that t</w:delText>
          </w:r>
        </w:del>
      </w:ins>
      <w:ins w:id="1220" w:author="Hyojun Park [2]" w:date="2023-08-27T02:47:00Z">
        <w:del w:id="1221" w:author="Hyojun Park" w:date="2023-09-03T21:55:00Z">
          <w:r w:rsidR="00233B2A" w:rsidRPr="00233B2A" w:rsidDel="00F41FAA">
            <w:rPr>
              <w:rFonts w:cs="Arial"/>
            </w:rPr>
            <w:delText>he inclusion of additional racial information did not increase the variability within census tracts when a single race dominated most census tracts in counties.</w:delText>
          </w:r>
        </w:del>
      </w:ins>
    </w:p>
    <w:p w14:paraId="60759E83" w14:textId="1AC01E7B" w:rsidR="00C43B45" w:rsidRDefault="00F41FAA" w:rsidP="00C43B45">
      <w:pPr>
        <w:pStyle w:val="BodyText"/>
        <w:rPr>
          <w:ins w:id="1222" w:author="Hyojun Park [2]" w:date="2023-09-05T15:56:00Z"/>
          <w:rFonts w:cs="Arial"/>
        </w:rPr>
      </w:pPr>
      <w:ins w:id="1223" w:author="Hyojun Park" w:date="2023-09-03T21:55:00Z">
        <w:r>
          <w:rPr>
            <w:rFonts w:cs="Arial"/>
          </w:rPr>
          <w:t xml:space="preserve">For example, </w:t>
        </w:r>
      </w:ins>
      <w:ins w:id="1224" w:author="Hyojun Park [2]" w:date="2023-09-05T16:01:00Z">
        <w:r w:rsidR="0094144B">
          <w:rPr>
            <w:rFonts w:cs="Arial"/>
          </w:rPr>
          <w:t xml:space="preserve">the </w:t>
        </w:r>
      </w:ins>
      <w:ins w:id="1225" w:author="Hyojun Park [2]" w:date="2023-09-05T16:00:00Z">
        <w:r w:rsidR="00997B56">
          <w:rPr>
            <w:rFonts w:cs="Arial"/>
          </w:rPr>
          <w:t xml:space="preserve">opposite </w:t>
        </w:r>
        <w:r w:rsidR="0094144B">
          <w:rPr>
            <w:rFonts w:cs="Arial"/>
          </w:rPr>
          <w:t xml:space="preserve">direction of </w:t>
        </w:r>
      </w:ins>
      <w:ins w:id="1226" w:author="Hyojun Park [2]" w:date="2023-09-05T16:01:00Z">
        <w:r w:rsidR="0094144B">
          <w:rPr>
            <w:rFonts w:cs="Arial"/>
          </w:rPr>
          <w:t xml:space="preserve">a </w:t>
        </w:r>
      </w:ins>
      <w:ins w:id="1227" w:author="Hyojun Park [2]" w:date="2023-09-05T16:00:00Z">
        <w:r w:rsidR="0094144B">
          <w:rPr>
            <w:rFonts w:cs="Arial"/>
          </w:rPr>
          <w:t xml:space="preserve">percentage </w:t>
        </w:r>
      </w:ins>
      <w:ins w:id="1228" w:author="Hyojun Park [2]" w:date="2023-09-05T16:01:00Z">
        <w:r w:rsidR="0094144B">
          <w:rPr>
            <w:rFonts w:cs="Arial"/>
          </w:rPr>
          <w:t xml:space="preserve">change </w:t>
        </w:r>
      </w:ins>
      <w:ins w:id="1229" w:author="Hyojun Park [2]" w:date="2023-09-05T16:00:00Z">
        <w:r w:rsidR="0094144B">
          <w:rPr>
            <w:rFonts w:cs="Arial"/>
          </w:rPr>
          <w:t xml:space="preserve">was observed in </w:t>
        </w:r>
      </w:ins>
      <w:ins w:id="1230" w:author="Hyojun Park" w:date="2023-09-03T21:25:00Z">
        <w:r w:rsidR="00FB64CE" w:rsidRPr="00C17E36">
          <w:rPr>
            <w:rFonts w:cs="Arial"/>
          </w:rPr>
          <w:t xml:space="preserve">Genesee County and Fulton County, </w:t>
        </w:r>
        <w:del w:id="1231" w:author="Hyojun Park [2]" w:date="2023-09-05T15:59:00Z">
          <w:r w:rsidR="00FB64CE" w:rsidDel="00CC3544">
            <w:rPr>
              <w:rFonts w:cs="Arial"/>
            </w:rPr>
            <w:delText>where</w:delText>
          </w:r>
        </w:del>
      </w:ins>
      <w:ins w:id="1232" w:author="Hyojun Park [2]" w:date="2023-09-05T15:59:00Z">
        <w:r w:rsidR="00CC3544">
          <w:rPr>
            <w:rFonts w:cs="Arial"/>
          </w:rPr>
          <w:t>which</w:t>
        </w:r>
      </w:ins>
      <w:ins w:id="1233" w:author="Hyojun Park" w:date="2023-09-03T21:25:00Z">
        <w:r w:rsidR="00FB64CE" w:rsidRPr="00C17E36">
          <w:rPr>
            <w:rFonts w:cs="Arial"/>
          </w:rPr>
          <w:t xml:space="preserve"> are similar and comparable in the number of </w:t>
        </w:r>
        <w:r w:rsidR="00FB64CE" w:rsidRPr="00C17E36">
          <w:rPr>
            <w:rFonts w:cs="Arial"/>
          </w:rPr>
          <w:lastRenderedPageBreak/>
          <w:t>census tracts (i.e., 15 vs. 15) and households (i.e., 22,557 vs. 23,769)</w:t>
        </w:r>
        <w:del w:id="1234" w:author="Hyojun Park [2]" w:date="2023-09-05T16:01:00Z">
          <w:r w:rsidR="00FB64CE" w:rsidRPr="00C17E36" w:rsidDel="0094144B">
            <w:rPr>
              <w:rFonts w:cs="Arial"/>
            </w:rPr>
            <w:delText xml:space="preserve">, </w:delText>
          </w:r>
          <w:r w:rsidR="00FB64CE" w:rsidDel="0094144B">
            <w:rPr>
              <w:rFonts w:cs="Arial"/>
            </w:rPr>
            <w:delText>exhibited opposite patterns</w:delText>
          </w:r>
        </w:del>
        <w:r w:rsidR="00FB64CE">
          <w:rPr>
            <w:rFonts w:cs="Arial"/>
          </w:rPr>
          <w:t xml:space="preserve">. </w:t>
        </w:r>
      </w:ins>
      <w:ins w:id="1235" w:author="Hyojun Park" w:date="2023-09-03T21:58:00Z">
        <w:r w:rsidR="004D629C">
          <w:rPr>
            <w:rFonts w:cs="Arial"/>
          </w:rPr>
          <w:t xml:space="preserve">Figure 2 </w:t>
        </w:r>
      </w:ins>
      <w:ins w:id="1236" w:author="Hyojun Park" w:date="2023-09-03T21:59:00Z">
        <w:r w:rsidR="004D629C">
          <w:rPr>
            <w:rFonts w:cs="Arial"/>
          </w:rPr>
          <w:t xml:space="preserve">visualizes </w:t>
        </w:r>
      </w:ins>
      <w:ins w:id="1237" w:author="Hyojun Park" w:date="2023-09-03T22:00:00Z">
        <w:del w:id="1238" w:author="Hyojun Park [2]" w:date="2023-09-05T16:02:00Z">
          <w:r w:rsidR="001A1EE2" w:rsidDel="00DC02FD">
            <w:rPr>
              <w:rFonts w:cs="Arial"/>
            </w:rPr>
            <w:delText xml:space="preserve">estimated </w:delText>
          </w:r>
        </w:del>
      </w:ins>
      <w:ins w:id="1239" w:author="Hyojun Park" w:date="2023-09-03T21:59:00Z">
        <w:r w:rsidR="00B665D2">
          <w:rPr>
            <w:rFonts w:cs="Arial"/>
          </w:rPr>
          <w:t xml:space="preserve">household income distributions by </w:t>
        </w:r>
      </w:ins>
      <w:ins w:id="1240" w:author="Hyojun Park" w:date="2023-09-03T22:00:00Z">
        <w:r w:rsidR="00AA59FB">
          <w:rPr>
            <w:rFonts w:cs="Arial"/>
          </w:rPr>
          <w:t>the census tract and subpopulation models for Genesee and Fulton Counties. I</w:t>
        </w:r>
      </w:ins>
      <w:ins w:id="1241" w:author="Hyojun Park" w:date="2023-09-03T21:25:00Z">
        <w:r w:rsidR="00FB64CE" w:rsidRPr="00C17E36">
          <w:rPr>
            <w:rFonts w:cs="Arial"/>
          </w:rPr>
          <w:t xml:space="preserve">n Genesee County, </w:t>
        </w:r>
        <w:del w:id="1242" w:author="Hyojun Park [2]" w:date="2023-09-05T16:05:00Z">
          <w:r w:rsidR="00FB64CE" w:rsidRPr="00C17E36" w:rsidDel="0000411F">
            <w:rPr>
              <w:rFonts w:cs="Arial"/>
            </w:rPr>
            <w:delText xml:space="preserve">accounting for </w:delText>
          </w:r>
        </w:del>
      </w:ins>
      <w:ins w:id="1243" w:author="Hyojun Park [2]" w:date="2023-09-05T16:05:00Z">
        <w:del w:id="1244" w:author="Hyojun Park" w:date="2023-09-05T16:07:00Z">
          <w:r w:rsidR="0000411F" w:rsidDel="0026251D">
            <w:rPr>
              <w:rFonts w:cs="Arial"/>
            </w:rPr>
            <w:delText xml:space="preserve">additional information </w:delText>
          </w:r>
        </w:del>
      </w:ins>
      <w:ins w:id="1245" w:author="Hyojun Park [2]" w:date="2023-09-05T16:06:00Z">
        <w:del w:id="1246" w:author="Hyojun Park" w:date="2023-09-05T16:07:00Z">
          <w:r w:rsidR="00421A21" w:rsidDel="0026251D">
            <w:rPr>
              <w:rFonts w:cs="Arial"/>
            </w:rPr>
            <w:delText>on</w:delText>
          </w:r>
        </w:del>
      </w:ins>
      <w:ins w:id="1247" w:author="Hyojun Park [2]" w:date="2023-09-05T16:05:00Z">
        <w:del w:id="1248" w:author="Hyojun Park" w:date="2023-09-05T16:07:00Z">
          <w:r w:rsidR="0000411F" w:rsidDel="0026251D">
            <w:rPr>
              <w:rFonts w:cs="Arial"/>
            </w:rPr>
            <w:delText xml:space="preserve"> </w:delText>
          </w:r>
        </w:del>
      </w:ins>
      <w:ins w:id="1249" w:author="Hyojun Park" w:date="2023-09-03T21:25:00Z">
        <w:r w:rsidR="00FB64CE" w:rsidRPr="00C17E36">
          <w:rPr>
            <w:rFonts w:cs="Arial"/>
          </w:rPr>
          <w:t>rac</w:t>
        </w:r>
      </w:ins>
      <w:ins w:id="1250" w:author="Hyojun Park" w:date="2023-09-05T16:07:00Z">
        <w:r w:rsidR="004F44ED">
          <w:rPr>
            <w:rFonts w:cs="Arial"/>
          </w:rPr>
          <w:t xml:space="preserve">e-specific </w:t>
        </w:r>
      </w:ins>
      <w:ins w:id="1251" w:author="Hyojun Park" w:date="2023-09-03T21:25:00Z">
        <w:r w:rsidR="00FB64CE" w:rsidRPr="00C17E36">
          <w:rPr>
            <w:rFonts w:cs="Arial"/>
          </w:rPr>
          <w:t xml:space="preserve">MHI </w:t>
        </w:r>
        <w:del w:id="1252" w:author="Hyojun Park [2]" w:date="2023-09-05T16:03:00Z">
          <w:r w:rsidR="00FB64CE" w:rsidRPr="00C17E36" w:rsidDel="007D483E">
            <w:rPr>
              <w:rFonts w:cs="Arial"/>
            </w:rPr>
            <w:delText>alleviated</w:delText>
          </w:r>
        </w:del>
      </w:ins>
      <w:ins w:id="1253" w:author="Hyojun Park [2]" w:date="2023-09-05T16:03:00Z">
        <w:r w:rsidR="007D483E">
          <w:rPr>
            <w:rFonts w:cs="Arial"/>
          </w:rPr>
          <w:t>reduced</w:t>
        </w:r>
      </w:ins>
      <w:ins w:id="1254" w:author="Hyojun Park" w:date="2023-09-03T21:25:00Z">
        <w:r w:rsidR="00FB64CE" w:rsidRPr="00C17E36">
          <w:rPr>
            <w:rFonts w:cs="Arial"/>
          </w:rPr>
          <w:t xml:space="preserve"> the concentration of households near the mean MHI of each census tract</w:t>
        </w:r>
      </w:ins>
      <w:ins w:id="1255" w:author="Hyojun Park [2]" w:date="2023-09-05T16:06:00Z">
        <w:r w:rsidR="003D0C1E">
          <w:rPr>
            <w:rFonts w:cs="Arial"/>
          </w:rPr>
          <w:t xml:space="preserve"> </w:t>
        </w:r>
      </w:ins>
      <w:ins w:id="1256" w:author="Hyojun Park" w:date="2023-09-05T16:08:00Z">
        <w:r w:rsidR="001F4B2A">
          <w:rPr>
            <w:rFonts w:cs="Arial"/>
          </w:rPr>
          <w:t xml:space="preserve">(i.e., census tract-specific MHI) </w:t>
        </w:r>
      </w:ins>
      <w:ins w:id="1257" w:author="Hyojun Park [2]" w:date="2023-09-05T16:06:00Z">
        <w:r w:rsidR="003D0C1E">
          <w:rPr>
            <w:rFonts w:cs="Arial"/>
          </w:rPr>
          <w:t xml:space="preserve">and </w:t>
        </w:r>
      </w:ins>
      <w:ins w:id="1258" w:author="Hyojun Park" w:date="2023-09-03T21:25:00Z">
        <w:del w:id="1259" w:author="Hyojun Park [2]" w:date="2023-09-05T16:06:00Z">
          <w:r w:rsidR="00FB64CE" w:rsidRPr="00C17E36" w:rsidDel="003D0C1E">
            <w:rPr>
              <w:rFonts w:cs="Arial"/>
            </w:rPr>
            <w:delText>,</w:delText>
          </w:r>
        </w:del>
      </w:ins>
      <w:ins w:id="1260" w:author="Hyojun Park [2]" w:date="2023-09-05T16:04:00Z">
        <w:r w:rsidR="003975D3">
          <w:rPr>
            <w:rFonts w:cs="Arial"/>
          </w:rPr>
          <w:t>thus</w:t>
        </w:r>
      </w:ins>
      <w:ins w:id="1261" w:author="Hyojun Park" w:date="2023-09-03T21:25:00Z">
        <w:r w:rsidR="00FB64CE" w:rsidRPr="00C17E36">
          <w:rPr>
            <w:rFonts w:cs="Arial"/>
          </w:rPr>
          <w:t xml:space="preserve"> increas</w:t>
        </w:r>
      </w:ins>
      <w:ins w:id="1262" w:author="Hyojun Park [2]" w:date="2023-09-05T16:04:00Z">
        <w:r w:rsidR="003975D3">
          <w:rPr>
            <w:rFonts w:cs="Arial"/>
          </w:rPr>
          <w:t xml:space="preserve">ed </w:t>
        </w:r>
      </w:ins>
      <w:ins w:id="1263" w:author="Hyojun Park" w:date="2023-09-03T21:25:00Z">
        <w:del w:id="1264" w:author="Hyojun Park [2]" w:date="2023-09-05T16:04:00Z">
          <w:r w:rsidR="00FB64CE" w:rsidRPr="00C17E36" w:rsidDel="003975D3">
            <w:rPr>
              <w:rFonts w:cs="Arial"/>
            </w:rPr>
            <w:delText xml:space="preserve">ing </w:delText>
          </w:r>
        </w:del>
        <w:r w:rsidR="00FB64CE" w:rsidRPr="00C17E36">
          <w:rPr>
            <w:rFonts w:cs="Arial"/>
          </w:rPr>
          <w:t xml:space="preserve">the variability of household income within the county. In contrast, in Fulton County, </w:t>
        </w:r>
      </w:ins>
      <w:ins w:id="1265" w:author="Hyojun Park" w:date="2023-09-05T16:09:00Z">
        <w:r w:rsidR="00FE013E" w:rsidRPr="00C17E36">
          <w:rPr>
            <w:rFonts w:cs="Arial"/>
          </w:rPr>
          <w:t>rac</w:t>
        </w:r>
        <w:r w:rsidR="00FE013E">
          <w:rPr>
            <w:rFonts w:cs="Arial"/>
          </w:rPr>
          <w:t xml:space="preserve">e-specific </w:t>
        </w:r>
        <w:r w:rsidR="00FE013E" w:rsidRPr="00C17E36">
          <w:rPr>
            <w:rFonts w:cs="Arial"/>
          </w:rPr>
          <w:t>MHI</w:t>
        </w:r>
      </w:ins>
      <w:ins w:id="1266" w:author="Hyojun Park" w:date="2023-09-03T21:25:00Z">
        <w:r w:rsidR="00FB64CE" w:rsidRPr="00C17E36">
          <w:rPr>
            <w:rFonts w:cs="Arial"/>
          </w:rPr>
          <w:t xml:space="preserve"> did not </w:t>
        </w:r>
      </w:ins>
      <w:ins w:id="1267" w:author="Hyojun Park" w:date="2023-09-05T16:09:00Z">
        <w:r w:rsidR="00FE013E">
          <w:rPr>
            <w:rFonts w:cs="Arial"/>
          </w:rPr>
          <w:t xml:space="preserve">reduce </w:t>
        </w:r>
      </w:ins>
      <w:ins w:id="1268" w:author="Hyojun Park" w:date="2023-09-03T21:25:00Z">
        <w:r w:rsidR="00FB64CE" w:rsidRPr="00C17E36">
          <w:rPr>
            <w:rFonts w:cs="Arial"/>
          </w:rPr>
          <w:t xml:space="preserve">the concentration of households near the mean MHI of each census tract, resulting in </w:t>
        </w:r>
      </w:ins>
      <w:ins w:id="1269" w:author="Hyojun Park" w:date="2023-09-05T16:12:00Z">
        <w:r w:rsidR="00167202">
          <w:rPr>
            <w:rFonts w:cs="Arial"/>
          </w:rPr>
          <w:t xml:space="preserve">a </w:t>
        </w:r>
      </w:ins>
      <w:ins w:id="1270" w:author="Hyojun Park" w:date="2023-09-03T22:02:00Z">
        <w:r w:rsidR="00427C13">
          <w:rPr>
            <w:rFonts w:cs="Arial"/>
          </w:rPr>
          <w:t xml:space="preserve">similar household income distribution </w:t>
        </w:r>
      </w:ins>
      <w:ins w:id="1271" w:author="Hyojun Park" w:date="2023-09-05T16:10:00Z">
        <w:r w:rsidR="001B1AE6">
          <w:rPr>
            <w:rFonts w:cs="Arial"/>
          </w:rPr>
          <w:t xml:space="preserve">to that </w:t>
        </w:r>
      </w:ins>
      <w:ins w:id="1272" w:author="Hyojun Park" w:date="2023-09-03T22:02:00Z">
        <w:r w:rsidR="00B65DBA">
          <w:rPr>
            <w:rFonts w:cs="Arial"/>
          </w:rPr>
          <w:t>of</w:t>
        </w:r>
      </w:ins>
      <w:ins w:id="1273" w:author="Hyojun Park" w:date="2023-09-03T21:25:00Z">
        <w:r w:rsidR="00FB64CE" w:rsidRPr="00C17E36">
          <w:rPr>
            <w:rFonts w:cs="Arial"/>
          </w:rPr>
          <w:t xml:space="preserve"> the census tract model. This situation </w:t>
        </w:r>
      </w:ins>
      <w:ins w:id="1274" w:author="Hyojun Park" w:date="2023-09-03T22:03:00Z">
        <w:r w:rsidR="00FE39E0">
          <w:rPr>
            <w:rFonts w:cs="Arial"/>
          </w:rPr>
          <w:t xml:space="preserve">would be </w:t>
        </w:r>
      </w:ins>
      <w:ins w:id="1275" w:author="Hyojun Park" w:date="2023-09-03T21:25:00Z">
        <w:r w:rsidR="00FB64CE" w:rsidRPr="00C17E36">
          <w:rPr>
            <w:rFonts w:cs="Arial"/>
          </w:rPr>
          <w:t>particularly observed when a single race dominated most census tracts in counties</w:t>
        </w:r>
      </w:ins>
      <w:ins w:id="1276" w:author="Hyojun Park" w:date="2023-09-03T22:11:00Z">
        <w:r w:rsidR="00E6130E">
          <w:rPr>
            <w:rFonts w:cs="Arial"/>
          </w:rPr>
          <w:t xml:space="preserve">, </w:t>
        </w:r>
      </w:ins>
      <w:ins w:id="1277" w:author="Hyojun Park" w:date="2023-09-05T16:13:00Z">
        <w:r w:rsidR="00167202">
          <w:rPr>
            <w:rFonts w:cs="Arial"/>
          </w:rPr>
          <w:t>as</w:t>
        </w:r>
      </w:ins>
      <w:ins w:id="1278" w:author="Hyojun Park" w:date="2023-09-03T22:11:00Z">
        <w:r w:rsidR="00E6130E">
          <w:rPr>
            <w:rFonts w:cs="Arial"/>
          </w:rPr>
          <w:t xml:space="preserve"> in Fulton County</w:t>
        </w:r>
      </w:ins>
      <w:commentRangeEnd w:id="1182"/>
      <w:r w:rsidR="00143D11">
        <w:rPr>
          <w:rStyle w:val="CommentReference"/>
          <w:rFonts w:asciiTheme="minorHAnsi" w:hAnsiTheme="minorHAnsi"/>
        </w:rPr>
        <w:commentReference w:id="1182"/>
      </w:r>
      <w:commentRangeEnd w:id="1183"/>
      <w:r w:rsidR="00555D50">
        <w:rPr>
          <w:rStyle w:val="CommentReference"/>
          <w:rFonts w:asciiTheme="minorHAnsi" w:hAnsiTheme="minorHAnsi"/>
        </w:rPr>
        <w:commentReference w:id="1183"/>
      </w:r>
      <w:ins w:id="1279" w:author="Hyojun Park" w:date="2023-09-03T21:25:00Z">
        <w:r w:rsidR="00FB64CE" w:rsidRPr="00C17E36">
          <w:rPr>
            <w:rFonts w:cs="Arial"/>
          </w:rPr>
          <w:t>.</w:t>
        </w:r>
      </w:ins>
    </w:p>
    <w:p w14:paraId="7C5CEA68" w14:textId="63E42097" w:rsidR="00CD0E2C" w:rsidDel="00577B38" w:rsidRDefault="00CD0E2C" w:rsidP="00AA59FB">
      <w:pPr>
        <w:pStyle w:val="BodyText"/>
        <w:rPr>
          <w:ins w:id="1280" w:author="Hyojun Park" w:date="2023-09-03T21:25:00Z"/>
          <w:del w:id="1281" w:author="Hyojun Park [2]" w:date="2023-09-03T22:56:00Z"/>
          <w:rFonts w:cs="Arial"/>
        </w:rPr>
      </w:pPr>
    </w:p>
    <w:p w14:paraId="3395B7CE" w14:textId="370311F5" w:rsidR="00361418" w:rsidRDefault="007E6D56">
      <w:pPr>
        <w:pStyle w:val="FirstParagraph"/>
        <w:rPr>
          <w:ins w:id="1282" w:author="Hyojun Park" w:date="2023-09-05T16:17:00Z"/>
          <w:rFonts w:cs="Arial"/>
        </w:rPr>
        <w:pPrChange w:id="1283" w:author="Hyojun Park" w:date="2023-09-05T16:32:00Z">
          <w:pPr/>
        </w:pPrChange>
      </w:pPr>
      <w:ins w:id="1284" w:author="Hyojun Park" w:date="2023-09-03T22:17:00Z">
        <w:r>
          <w:rPr>
            <w:rFonts w:cs="Arial"/>
          </w:rPr>
          <w:t>T</w:t>
        </w:r>
      </w:ins>
      <w:ins w:id="1285" w:author="Hyojun Park" w:date="2023-09-03T21:47:00Z">
        <w:r w:rsidR="00ED1AFB" w:rsidRPr="00ED39BB">
          <w:rPr>
            <w:rFonts w:cs="Arial"/>
          </w:rPr>
          <w:t xml:space="preserve">he rank orders from the disparity ratio, Gini, and Atkinson’s index were highly correlated, </w:t>
        </w:r>
        <w:commentRangeStart w:id="1286"/>
        <w:r w:rsidR="00ED1AFB" w:rsidRPr="00ED39BB">
          <w:rPr>
            <w:rFonts w:cs="Arial"/>
          </w:rPr>
          <w:t xml:space="preserve">implying that any choice of disparity index </w:t>
        </w:r>
        <w:r w:rsidR="00ED1AFB">
          <w:rPr>
            <w:rFonts w:cs="Arial"/>
          </w:rPr>
          <w:t xml:space="preserve">would be </w:t>
        </w:r>
        <w:r w:rsidR="00ED1AFB" w:rsidRPr="00ED39BB">
          <w:rPr>
            <w:rFonts w:cs="Arial"/>
          </w:rPr>
          <w:t>expected to provide similar information regarding the level of disparity within counties</w:t>
        </w:r>
      </w:ins>
      <w:commentRangeEnd w:id="1286"/>
      <w:r w:rsidR="00143D11">
        <w:rPr>
          <w:rStyle w:val="CommentReference"/>
          <w:rFonts w:asciiTheme="minorHAnsi" w:hAnsiTheme="minorHAnsi"/>
        </w:rPr>
        <w:commentReference w:id="1286"/>
      </w:r>
      <w:ins w:id="1287" w:author="Hyojun Park" w:date="2023-09-03T21:47:00Z">
        <w:r w:rsidR="00ED1AFB" w:rsidRPr="00ED39BB">
          <w:rPr>
            <w:rFonts w:cs="Arial"/>
          </w:rPr>
          <w:t xml:space="preserve">. Thus, the preference of one disparity index over another for capturing health disparity may be determined by other external factors, such as interpretability and communicability. </w:t>
        </w:r>
        <w:r w:rsidR="00ED1AFB">
          <w:rPr>
            <w:rFonts w:cs="Arial"/>
          </w:rPr>
          <w:t>The</w:t>
        </w:r>
        <w:r w:rsidR="00ED1AFB" w:rsidRPr="00ED39BB">
          <w:rPr>
            <w:rFonts w:cs="Arial"/>
          </w:rPr>
          <w:t xml:space="preserve"> disparity ratio is the most intuitive index, being easy to communicate and providing directly interpretable and actionable information. However, it </w:t>
        </w:r>
        <w:r w:rsidR="00ED1AFB">
          <w:rPr>
            <w:rFonts w:cs="Arial"/>
          </w:rPr>
          <w:t>does</w:t>
        </w:r>
        <w:r w:rsidR="00ED1AFB" w:rsidRPr="00ED39BB">
          <w:rPr>
            <w:rFonts w:cs="Arial"/>
          </w:rPr>
          <w:t xml:space="preserve"> not capture all distributional characteristics of the measure because it utilizes only two percentile values. On the other hand, </w:t>
        </w:r>
        <w:r w:rsidR="00ED1AFB">
          <w:rPr>
            <w:rFonts w:cs="Arial"/>
          </w:rPr>
          <w:t xml:space="preserve">while </w:t>
        </w:r>
        <w:r w:rsidR="00ED1AFB" w:rsidRPr="00ED39BB">
          <w:rPr>
            <w:rFonts w:cs="Arial"/>
          </w:rPr>
          <w:t>the Gini index or Atkinson’s index may not be directly interpretable and as easily communicated, they capture more of the distributional characteristics than the disparity index.</w:t>
        </w:r>
      </w:ins>
    </w:p>
    <w:p w14:paraId="15DFF0A2" w14:textId="77777777" w:rsidR="00FB64CE" w:rsidDel="00BB3E97" w:rsidRDefault="00FB64CE" w:rsidP="004A7F31">
      <w:pPr>
        <w:pStyle w:val="BodyText"/>
        <w:rPr>
          <w:del w:id="1288" w:author="Hyojun Park [2]" w:date="2023-09-03T22:56:00Z"/>
          <w:rFonts w:cs="Arial"/>
        </w:rPr>
      </w:pPr>
    </w:p>
    <w:p w14:paraId="01D3F629" w14:textId="0B2C8998" w:rsidR="00BB3E97" w:rsidDel="005E1A56" w:rsidRDefault="00BB3E97">
      <w:pPr>
        <w:pStyle w:val="BodyText"/>
        <w:rPr>
          <w:ins w:id="1289" w:author="Hyojun Park [2]" w:date="2023-09-04T14:59:00Z"/>
          <w:del w:id="1290" w:author="Hyojun Park" w:date="2023-09-04T16:50:00Z"/>
          <w:rFonts w:cs="Arial"/>
        </w:rPr>
      </w:pPr>
    </w:p>
    <w:p w14:paraId="06FB619D" w14:textId="46A74E01" w:rsidR="00BB3E97" w:rsidDel="005E1A56" w:rsidRDefault="00BB3E97">
      <w:pPr>
        <w:pStyle w:val="BodyText"/>
        <w:rPr>
          <w:ins w:id="1291" w:author="Hyojun Park [2]" w:date="2023-09-04T14:59:00Z"/>
          <w:del w:id="1292" w:author="Hyojun Park" w:date="2023-09-04T16:50:00Z"/>
          <w:rFonts w:cs="Arial"/>
        </w:rPr>
      </w:pPr>
    </w:p>
    <w:p w14:paraId="507A0DB5" w14:textId="370ED507" w:rsidR="001973D9" w:rsidDel="00D312D5" w:rsidRDefault="003B15F5" w:rsidP="00C7581E">
      <w:pPr>
        <w:pStyle w:val="BodyText"/>
        <w:rPr>
          <w:ins w:id="1293" w:author="Hyojun Park [2]" w:date="2023-09-04T15:59:00Z"/>
          <w:del w:id="1294" w:author="Hyojun Park" w:date="2023-09-04T16:15:00Z"/>
          <w:rFonts w:cs="Arial"/>
        </w:rPr>
      </w:pPr>
      <w:ins w:id="1295" w:author="Hyojun Park [2]" w:date="2023-09-04T14:59:00Z">
        <w:del w:id="1296" w:author="Hyojun Park" w:date="2023-09-04T16:49:00Z">
          <w:r w:rsidDel="007E64BB">
            <w:rPr>
              <w:rFonts w:cs="Arial"/>
            </w:rPr>
            <w:delText xml:space="preserve">Our approach constructing assumption-specific </w:delText>
          </w:r>
        </w:del>
      </w:ins>
      <w:ins w:id="1297" w:author="Hyojun Park [2]" w:date="2023-09-04T15:05:00Z">
        <w:del w:id="1298" w:author="Hyojun Park" w:date="2023-09-04T16:49:00Z">
          <w:r w:rsidR="00C71394" w:rsidDel="007E64BB">
            <w:rPr>
              <w:rFonts w:cs="Arial"/>
            </w:rPr>
            <w:delText>p</w:delText>
          </w:r>
          <w:r w:rsidR="00C71394" w:rsidRPr="00210ACB" w:rsidDel="007E64BB">
            <w:rPr>
              <w:rFonts w:cs="Arial"/>
            </w:rPr>
            <w:delText>s</w:delText>
          </w:r>
          <w:r w:rsidR="00C71394" w:rsidDel="007E64BB">
            <w:rPr>
              <w:rFonts w:cs="Arial"/>
            </w:rPr>
            <w:delText>e</w:delText>
          </w:r>
          <w:r w:rsidR="00C71394" w:rsidRPr="00210ACB" w:rsidDel="007E64BB">
            <w:rPr>
              <w:rFonts w:cs="Arial"/>
            </w:rPr>
            <w:delText>udo-populations</w:delText>
          </w:r>
        </w:del>
      </w:ins>
      <w:ins w:id="1299" w:author="Hyojun Park [2]" w:date="2023-09-04T14:59:00Z">
        <w:del w:id="1300" w:author="Hyojun Park" w:date="2023-09-04T16:49:00Z">
          <w:r w:rsidDel="007E64BB">
            <w:rPr>
              <w:rFonts w:cs="Arial"/>
            </w:rPr>
            <w:delText xml:space="preserve"> and comparing the disparity indices from each model overcomes </w:delText>
          </w:r>
        </w:del>
      </w:ins>
      <w:ins w:id="1301" w:author="Hyojun Park [2]" w:date="2023-09-04T16:00:00Z">
        <w:del w:id="1302" w:author="Hyojun Park" w:date="2023-09-04T16:49:00Z">
          <w:r w:rsidR="001973D9" w:rsidDel="007E64BB">
            <w:rPr>
              <w:rFonts w:cs="Arial"/>
            </w:rPr>
            <w:delText>a distinction between disparity indices of health differences across a population of individuals (i.e., measures of total disparity) and across sociodemographic groups (i.e., measures of social-group disparity).</w:delText>
          </w:r>
          <w:r w:rsidR="001973D9" w:rsidRPr="004358FB" w:rsidDel="007E64BB">
            <w:rPr>
              <w:rFonts w:cs="Arial"/>
            </w:rPr>
            <w:delText>[</w:delText>
          </w:r>
          <w:r w:rsidR="001973D9" w:rsidDel="007E64BB">
            <w:rPr>
              <w:rFonts w:cs="Arial"/>
            </w:rPr>
            <w:delText>@</w:delText>
          </w:r>
          <w:r w:rsidR="001973D9" w:rsidRPr="000134BB" w:rsidDel="007E64BB">
            <w:rPr>
              <w:rFonts w:cs="Arial"/>
            </w:rPr>
            <w:delText>gakidouDefiningMeasuringHealth2000</w:delText>
          </w:r>
          <w:r w:rsidR="001973D9" w:rsidDel="007E64BB">
            <w:rPr>
              <w:rFonts w:cs="Arial"/>
            </w:rPr>
            <w:delText>;</w:delText>
          </w:r>
          <w:r w:rsidR="001973D9" w:rsidRPr="004358FB" w:rsidDel="007E64BB">
            <w:rPr>
              <w:rFonts w:cs="Arial"/>
            </w:rPr>
            <w:delText>@</w:delText>
          </w:r>
          <w:r w:rsidR="001973D9" w:rsidRPr="000842E5" w:rsidDel="007E64BB">
            <w:delText>harperMethodsMeasuringCancer2010</w:delText>
          </w:r>
          <w:r w:rsidR="001973D9" w:rsidRPr="004358FB" w:rsidDel="007E64BB">
            <w:rPr>
              <w:rFonts w:cs="Arial"/>
            </w:rPr>
            <w:delText>]</w:delText>
          </w:r>
          <w:r w:rsidR="001973D9" w:rsidDel="007E64BB">
            <w:rPr>
              <w:rFonts w:cs="Arial"/>
            </w:rPr>
            <w:delText xml:space="preserve"> </w:delText>
          </w:r>
        </w:del>
      </w:ins>
      <w:ins w:id="1303" w:author="Hyojun Park [2]" w:date="2023-09-04T16:03:00Z">
        <w:del w:id="1304" w:author="Hyojun Park" w:date="2023-09-04T16:49:00Z">
          <w:r w:rsidR="006A481D" w:rsidDel="007E64BB">
            <w:rPr>
              <w:rFonts w:cs="Arial"/>
            </w:rPr>
            <w:delText>T</w:delText>
          </w:r>
        </w:del>
      </w:ins>
      <w:ins w:id="1305" w:author="Hyojun Park [2]" w:date="2023-09-04T16:00:00Z">
        <w:del w:id="1306" w:author="Hyojun Park" w:date="2023-09-04T16:49:00Z">
          <w:r w:rsidR="001973D9" w:rsidDel="007E64BB">
            <w:rPr>
              <w:rFonts w:cs="Arial"/>
            </w:rPr>
            <w:delText xml:space="preserve">he </w:delText>
          </w:r>
        </w:del>
      </w:ins>
      <w:ins w:id="1307" w:author="Hyojun Park [2]" w:date="2023-09-04T16:03:00Z">
        <w:del w:id="1308" w:author="Hyojun Park" w:date="2023-09-04T16:49:00Z">
          <w:r w:rsidR="006A481D" w:rsidDel="007E64BB">
            <w:rPr>
              <w:rFonts w:cs="Arial"/>
            </w:rPr>
            <w:delText>measures of total disparity</w:delText>
          </w:r>
        </w:del>
      </w:ins>
      <w:ins w:id="1309" w:author="Hyojun Park [2]" w:date="2023-09-04T16:00:00Z">
        <w:del w:id="1310" w:author="Hyojun Park" w:date="2023-09-04T16:49:00Z">
          <w:r w:rsidR="001973D9" w:rsidDel="007E64BB">
            <w:rPr>
              <w:rFonts w:cs="Arial"/>
            </w:rPr>
            <w:delText xml:space="preserve"> provide an essential context for understanding the decomposition of health disparity measures, </w:delText>
          </w:r>
        </w:del>
      </w:ins>
      <w:ins w:id="1311" w:author="Hyojun Park [2]" w:date="2023-09-04T16:03:00Z">
        <w:del w:id="1312" w:author="Hyojun Park" w:date="2023-09-04T16:49:00Z">
          <w:r w:rsidR="00E67ED2" w:rsidDel="007E64BB">
            <w:rPr>
              <w:rFonts w:cs="Arial"/>
            </w:rPr>
            <w:delText xml:space="preserve">but </w:delText>
          </w:r>
        </w:del>
      </w:ins>
      <w:ins w:id="1313" w:author="Hyojun Park [2]" w:date="2023-09-04T16:00:00Z">
        <w:del w:id="1314" w:author="Hyojun Park" w:date="2023-09-04T16:49:00Z">
          <w:r w:rsidR="001973D9" w:rsidDel="007E64BB">
            <w:rPr>
              <w:rFonts w:cs="Arial"/>
            </w:rPr>
            <w:delText>it does not distinguish among individuals from different sociodemographic groups, thus less informative about systematic disparities in health among subpopulations</w:delText>
          </w:r>
        </w:del>
      </w:ins>
      <w:ins w:id="1315" w:author="Hyojun Park [2]" w:date="2023-09-04T16:04:00Z">
        <w:del w:id="1316" w:author="Hyojun Park" w:date="2023-09-04T16:49:00Z">
          <w:r w:rsidR="00E67ED2" w:rsidDel="007E64BB">
            <w:rPr>
              <w:rFonts w:cs="Arial"/>
            </w:rPr>
            <w:delText xml:space="preserve"> than the measures of social-group disparity</w:delText>
          </w:r>
        </w:del>
      </w:ins>
      <w:ins w:id="1317" w:author="Hyojun Park [2]" w:date="2023-09-04T16:00:00Z">
        <w:del w:id="1318" w:author="Hyojun Park" w:date="2023-09-04T16:49:00Z">
          <w:r w:rsidR="001973D9" w:rsidDel="007E64BB">
            <w:rPr>
              <w:rFonts w:cs="Arial"/>
            </w:rPr>
            <w:delText>.</w:delText>
          </w:r>
          <w:r w:rsidR="001973D9" w:rsidRPr="004358FB" w:rsidDel="007E64BB">
            <w:rPr>
              <w:rFonts w:cs="Arial"/>
            </w:rPr>
            <w:delText>[@</w:delText>
          </w:r>
          <w:r w:rsidR="001973D9" w:rsidRPr="000842E5" w:rsidDel="007E64BB">
            <w:delText>harperMethodsMeasuringCancer2010</w:delText>
          </w:r>
          <w:r w:rsidR="001973D9" w:rsidRPr="004358FB" w:rsidDel="007E64BB">
            <w:rPr>
              <w:rFonts w:cs="Arial"/>
            </w:rPr>
            <w:delText>]</w:delText>
          </w:r>
        </w:del>
      </w:ins>
      <w:ins w:id="1319" w:author="Hyojun Park [2]" w:date="2023-09-04T15:54:00Z">
        <w:del w:id="1320" w:author="Hyojun Park" w:date="2023-09-04T16:49:00Z">
          <w:r w:rsidR="003421DE" w:rsidDel="007E64BB">
            <w:rPr>
              <w:rFonts w:cs="Arial"/>
            </w:rPr>
            <w:delText xml:space="preserve"> </w:delText>
          </w:r>
        </w:del>
      </w:ins>
    </w:p>
    <w:p w14:paraId="57FDE73F" w14:textId="0AC09C80" w:rsidR="001858F9" w:rsidDel="005E1A56" w:rsidRDefault="001973D9" w:rsidP="00C7581E">
      <w:pPr>
        <w:pStyle w:val="BodyText"/>
        <w:rPr>
          <w:ins w:id="1321" w:author="Hyojun Park [2]" w:date="2023-09-04T15:02:00Z"/>
          <w:del w:id="1322" w:author="Hyojun Park" w:date="2023-09-04T16:50:00Z"/>
          <w:rFonts w:cs="Arial"/>
        </w:rPr>
      </w:pPr>
      <w:ins w:id="1323" w:author="Hyojun Park [2]" w:date="2023-09-04T15:59:00Z">
        <w:del w:id="1324" w:author="Hyojun Park" w:date="2023-09-04T16:49:00Z">
          <w:r w:rsidDel="007E64BB">
            <w:rPr>
              <w:rFonts w:cs="Arial"/>
            </w:rPr>
            <w:delText>In our</w:delText>
          </w:r>
        </w:del>
      </w:ins>
      <w:ins w:id="1325" w:author="Hyojun Park [2]" w:date="2023-09-04T16:00:00Z">
        <w:del w:id="1326" w:author="Hyojun Park" w:date="2023-09-04T16:49:00Z">
          <w:r w:rsidDel="007E64BB">
            <w:rPr>
              <w:rFonts w:cs="Arial"/>
            </w:rPr>
            <w:delText xml:space="preserve"> approach, t</w:delText>
          </w:r>
        </w:del>
      </w:ins>
      <w:ins w:id="1327" w:author="Hyojun Park [2]" w:date="2023-09-04T15:54:00Z">
        <w:del w:id="1328" w:author="Hyojun Park" w:date="2023-09-04T16:49:00Z">
          <w:r w:rsidR="003421DE" w:rsidDel="007E64BB">
            <w:rPr>
              <w:rFonts w:cs="Arial"/>
            </w:rPr>
            <w:delText xml:space="preserve">he subgroup estimates (e.g., race-specific </w:delText>
          </w:r>
          <w:r w:rsidR="002D6912" w:rsidDel="007E64BB">
            <w:rPr>
              <w:rFonts w:cs="Arial"/>
            </w:rPr>
            <w:delText>MHI estimates in a census tract)</w:delText>
          </w:r>
        </w:del>
      </w:ins>
      <w:ins w:id="1329" w:author="Hyojun Park [2]" w:date="2023-09-04T15:55:00Z">
        <w:del w:id="1330" w:author="Hyojun Park" w:date="2023-09-04T16:49:00Z">
          <w:r w:rsidR="002D6912" w:rsidDel="007E64BB">
            <w:rPr>
              <w:rFonts w:cs="Arial"/>
            </w:rPr>
            <w:delText xml:space="preserve"> were </w:delText>
          </w:r>
          <w:r w:rsidR="00C7581E" w:rsidDel="007E64BB">
            <w:rPr>
              <w:rFonts w:cs="Arial"/>
            </w:rPr>
            <w:delText xml:space="preserve">utilized to construct </w:delText>
          </w:r>
        </w:del>
      </w:ins>
      <w:ins w:id="1331" w:author="Hyojun Park [2]" w:date="2023-09-04T14:59:00Z">
        <w:del w:id="1332" w:author="Hyojun Park" w:date="2023-09-04T16:49:00Z">
          <w:r w:rsidR="003B15F5" w:rsidRPr="004358FB" w:rsidDel="007E64BB">
            <w:rPr>
              <w:rFonts w:cs="Arial"/>
            </w:rPr>
            <w:delText xml:space="preserve">assumption-specific </w:delText>
          </w:r>
        </w:del>
      </w:ins>
      <w:ins w:id="1333" w:author="Hyojun Park [2]" w:date="2023-09-04T15:05:00Z">
        <w:del w:id="1334" w:author="Hyojun Park" w:date="2023-09-04T16:49:00Z">
          <w:r w:rsidR="00C71394" w:rsidDel="007E64BB">
            <w:rPr>
              <w:rFonts w:cs="Arial"/>
            </w:rPr>
            <w:delText>p</w:delText>
          </w:r>
          <w:r w:rsidR="00C71394" w:rsidRPr="00210ACB" w:rsidDel="007E64BB">
            <w:rPr>
              <w:rFonts w:cs="Arial"/>
            </w:rPr>
            <w:delText>s</w:delText>
          </w:r>
          <w:r w:rsidR="00C71394" w:rsidDel="007E64BB">
            <w:rPr>
              <w:rFonts w:cs="Arial"/>
            </w:rPr>
            <w:delText>e</w:delText>
          </w:r>
          <w:r w:rsidR="00C71394" w:rsidRPr="00210ACB" w:rsidDel="007E64BB">
            <w:rPr>
              <w:rFonts w:cs="Arial"/>
            </w:rPr>
            <w:delText>udo-populations</w:delText>
          </w:r>
        </w:del>
      </w:ins>
      <w:ins w:id="1335" w:author="Hyojun Park [2]" w:date="2023-09-04T15:59:00Z">
        <w:del w:id="1336" w:author="Hyojun Park" w:date="2023-09-04T16:49:00Z">
          <w:r w:rsidR="00E22784" w:rsidDel="007E64BB">
            <w:rPr>
              <w:rFonts w:cs="Arial"/>
            </w:rPr>
            <w:delText>,</w:delText>
          </w:r>
        </w:del>
      </w:ins>
      <w:ins w:id="1337" w:author="Hyojun Park [2]" w:date="2023-09-04T15:55:00Z">
        <w:del w:id="1338" w:author="Hyojun Park" w:date="2023-09-04T16:49:00Z">
          <w:r w:rsidR="00C7581E" w:rsidDel="007E64BB">
            <w:rPr>
              <w:rFonts w:cs="Arial"/>
            </w:rPr>
            <w:delText xml:space="preserve"> which in turn used for the comparisons</w:delText>
          </w:r>
          <w:r w:rsidR="00532F56" w:rsidDel="007E64BB">
            <w:rPr>
              <w:rFonts w:cs="Arial"/>
            </w:rPr>
            <w:delText xml:space="preserve"> across </w:delText>
          </w:r>
        </w:del>
      </w:ins>
      <w:ins w:id="1339" w:author="Hyojun Park [2]" w:date="2023-09-04T15:56:00Z">
        <w:del w:id="1340" w:author="Hyojun Park" w:date="2023-09-04T16:49:00Z">
          <w:r w:rsidR="00532F56" w:rsidDel="007E64BB">
            <w:rPr>
              <w:rFonts w:cs="Arial"/>
            </w:rPr>
            <w:delText xml:space="preserve">disparity indices and </w:delText>
          </w:r>
        </w:del>
      </w:ins>
      <w:ins w:id="1341" w:author="Hyojun Park [2]" w:date="2023-09-04T15:55:00Z">
        <w:del w:id="1342" w:author="Hyojun Park" w:date="2023-09-04T16:49:00Z">
          <w:r w:rsidR="00532F56" w:rsidDel="007E64BB">
            <w:rPr>
              <w:rFonts w:cs="Arial"/>
            </w:rPr>
            <w:delText>models</w:delText>
          </w:r>
        </w:del>
      </w:ins>
      <w:ins w:id="1343" w:author="Hyojun Park [2]" w:date="2023-09-04T15:56:00Z">
        <w:del w:id="1344" w:author="Hyojun Park" w:date="2023-09-04T16:49:00Z">
          <w:r w:rsidR="00532F56" w:rsidDel="007E64BB">
            <w:rPr>
              <w:rFonts w:cs="Arial"/>
            </w:rPr>
            <w:delText>. Th</w:delText>
          </w:r>
          <w:r w:rsidR="00267999" w:rsidDel="007E64BB">
            <w:rPr>
              <w:rFonts w:cs="Arial"/>
            </w:rPr>
            <w:delText>ese</w:delText>
          </w:r>
          <w:r w:rsidR="00532F56" w:rsidDel="007E64BB">
            <w:rPr>
              <w:rFonts w:cs="Arial"/>
            </w:rPr>
            <w:delText xml:space="preserve"> comparisons</w:delText>
          </w:r>
        </w:del>
      </w:ins>
      <w:ins w:id="1345" w:author="Hyojun Park [2]" w:date="2023-09-04T15:55:00Z">
        <w:del w:id="1346" w:author="Hyojun Park" w:date="2023-09-04T16:49:00Z">
          <w:r w:rsidR="00532F56" w:rsidDel="007E64BB">
            <w:rPr>
              <w:rFonts w:cs="Arial"/>
            </w:rPr>
            <w:delText xml:space="preserve"> </w:delText>
          </w:r>
        </w:del>
      </w:ins>
      <w:ins w:id="1347" w:author="Hyojun Park [2]" w:date="2023-09-04T14:59:00Z">
        <w:del w:id="1348" w:author="Hyojun Park" w:date="2023-09-04T16:49:00Z">
          <w:r w:rsidR="003B15F5" w:rsidRPr="004358FB" w:rsidDel="007E64BB">
            <w:rPr>
              <w:rFonts w:cs="Arial"/>
            </w:rPr>
            <w:delText xml:space="preserve">would clarify the sources of disparities in a community and the magnitude </w:delText>
          </w:r>
        </w:del>
      </w:ins>
      <w:ins w:id="1349" w:author="Hyojun Park [2]" w:date="2023-09-04T15:02:00Z">
        <w:del w:id="1350" w:author="Hyojun Park" w:date="2023-09-04T16:49:00Z">
          <w:r w:rsidR="00794F53" w:rsidDel="007E64BB">
            <w:rPr>
              <w:rFonts w:cs="Arial"/>
            </w:rPr>
            <w:delText xml:space="preserve">of disparity </w:delText>
          </w:r>
        </w:del>
      </w:ins>
      <w:ins w:id="1351" w:author="Hyojun Park [2]" w:date="2023-09-04T14:59:00Z">
        <w:del w:id="1352" w:author="Hyojun Park" w:date="2023-09-04T16:49:00Z">
          <w:r w:rsidR="003B15F5" w:rsidRPr="004358FB" w:rsidDel="007E64BB">
            <w:rPr>
              <w:rFonts w:cs="Arial"/>
            </w:rPr>
            <w:delText xml:space="preserve">estimated by the percentage changes. </w:delText>
          </w:r>
        </w:del>
      </w:ins>
    </w:p>
    <w:p w14:paraId="291F9FD1" w14:textId="60BDAD64" w:rsidR="00BB3E97" w:rsidDel="005E1A56" w:rsidRDefault="003B15F5">
      <w:pPr>
        <w:pStyle w:val="BodyText"/>
        <w:rPr>
          <w:ins w:id="1353" w:author="Hyojun Park [2]" w:date="2023-09-04T14:59:00Z"/>
          <w:del w:id="1354" w:author="Hyojun Park" w:date="2023-09-04T16:50:00Z"/>
          <w:rFonts w:cs="Arial"/>
        </w:rPr>
      </w:pPr>
      <w:moveFromRangeStart w:id="1355" w:author="Hyojun Park" w:date="2023-09-04T16:48:00Z" w:name="move144738548"/>
      <w:moveFrom w:id="1356" w:author="Hyojun Park" w:date="2023-09-04T16:48:00Z">
        <w:ins w:id="1357" w:author="Hyojun Park [2]" w:date="2023-09-04T14:59:00Z">
          <w:del w:id="1358" w:author="Hyojun Park" w:date="2023-09-04T16:50:00Z">
            <w:r w:rsidRPr="004358FB" w:rsidDel="005E1A56">
              <w:rPr>
                <w:rFonts w:cs="Arial"/>
              </w:rPr>
              <w:delText>This approach can also determine which census tracts would benefit most from interventions to reduce racial disparity.</w:delText>
            </w:r>
          </w:del>
        </w:ins>
      </w:moveFrom>
      <w:moveFromRangeEnd w:id="1355"/>
    </w:p>
    <w:p w14:paraId="006EC94C" w14:textId="67B1C904" w:rsidR="00BB3E97" w:rsidDel="005E1A56" w:rsidRDefault="00BB3E97">
      <w:pPr>
        <w:pStyle w:val="BodyText"/>
        <w:rPr>
          <w:ins w:id="1359" w:author="Hyojun Park [2]" w:date="2023-09-04T14:59:00Z"/>
          <w:del w:id="1360" w:author="Hyojun Park" w:date="2023-09-04T16:50:00Z"/>
          <w:rFonts w:cs="Arial"/>
        </w:rPr>
      </w:pPr>
    </w:p>
    <w:p w14:paraId="3E08E968" w14:textId="2A7989AD" w:rsidR="00BB3E97" w:rsidDel="005E1A56" w:rsidRDefault="00BB3E97">
      <w:pPr>
        <w:pStyle w:val="BodyText"/>
        <w:rPr>
          <w:ins w:id="1361" w:author="Hyojun Park [2]" w:date="2023-09-04T14:59:00Z"/>
          <w:del w:id="1362" w:author="Hyojun Park" w:date="2023-09-04T16:50:00Z"/>
          <w:rFonts w:cs="Arial"/>
        </w:rPr>
      </w:pPr>
    </w:p>
    <w:p w14:paraId="15D0C535" w14:textId="13A388EB" w:rsidR="00B125AA" w:rsidDel="005E1A56" w:rsidRDefault="00B125AA" w:rsidP="004A7F31">
      <w:pPr>
        <w:pStyle w:val="BodyText"/>
        <w:rPr>
          <w:ins w:id="1363" w:author="Hyojun Park [2]" w:date="2023-09-03T22:58:00Z"/>
          <w:del w:id="1364" w:author="Hyojun Park" w:date="2023-09-04T16:50:00Z"/>
          <w:rFonts w:cs="Arial"/>
        </w:rPr>
      </w:pPr>
    </w:p>
    <w:p w14:paraId="0FB21E33" w14:textId="1B619BAD" w:rsidR="00325F07" w:rsidDel="00664D64" w:rsidRDefault="00325F07">
      <w:pPr>
        <w:pStyle w:val="BodyText"/>
        <w:rPr>
          <w:del w:id="1365" w:author="Hyojun Park" w:date="2023-09-03T22:17:00Z"/>
          <w:rFonts w:cs="Arial"/>
        </w:rPr>
      </w:pPr>
    </w:p>
    <w:p w14:paraId="2F24DD12" w14:textId="69099BF9" w:rsidR="00F33905" w:rsidDel="005E1A56" w:rsidRDefault="00F33905">
      <w:pPr>
        <w:pStyle w:val="BodyText"/>
        <w:rPr>
          <w:del w:id="1366" w:author="Hyojun Park" w:date="2023-09-04T16:50:00Z"/>
          <w:moveFrom w:id="1367" w:author="Hyojun Park" w:date="2023-09-03T16:46:00Z"/>
          <w:rFonts w:cs="Arial"/>
        </w:rPr>
      </w:pPr>
      <w:moveFromRangeStart w:id="1368" w:author="Hyojun Park" w:date="2023-09-03T16:46:00Z" w:name="move144652020"/>
      <w:commentRangeStart w:id="1369"/>
      <w:moveFrom w:id="1370" w:author="Hyojun Park" w:date="2023-09-03T16:46:00Z">
        <w:ins w:id="1371" w:author="Hyojun Park [2]" w:date="2023-09-03T15:51:00Z">
          <w:del w:id="1372" w:author="Hyojun Park" w:date="2023-09-04T16:50:00Z">
            <w:r w:rsidRPr="00ED39BB" w:rsidDel="005E1A56">
              <w:rPr>
                <w:rFonts w:cs="Arial"/>
              </w:rPr>
              <w:delText>Among</w:delText>
            </w:r>
            <w:commentRangeEnd w:id="1369"/>
            <w:r w:rsidDel="005E1A56">
              <w:rPr>
                <w:rStyle w:val="CommentReference"/>
                <w:rFonts w:asciiTheme="minorHAnsi" w:hAnsiTheme="minorHAnsi"/>
              </w:rPr>
              <w:commentReference w:id="1369"/>
            </w:r>
            <w:r w:rsidRPr="00ED39BB" w:rsidDel="005E1A56">
              <w:rPr>
                <w:rFonts w:cs="Arial"/>
              </w:rPr>
              <w:delText xml:space="preserve"> various health-related factors available in the ACS dataset, we selected MHI as an example for several reasons. First, income </w:delText>
            </w:r>
            <w:r w:rsidDel="005E1A56">
              <w:rPr>
                <w:rFonts w:cs="Arial"/>
              </w:rPr>
              <w:delText xml:space="preserve">is one of multiple determinants of health which has </w:delText>
            </w:r>
            <w:r w:rsidRPr="00ED39BB" w:rsidDel="005E1A56">
              <w:rPr>
                <w:rFonts w:cs="Arial"/>
              </w:rPr>
              <w:delText>been shown to be strongly associated with essential health factors</w:delText>
            </w:r>
            <w:r w:rsidDel="005E1A56">
              <w:rPr>
                <w:rFonts w:cs="Arial"/>
              </w:rPr>
              <w:delText xml:space="preserve"> and outcomes</w:delText>
            </w:r>
            <w:r w:rsidRPr="00ED39BB" w:rsidDel="005E1A56">
              <w:rPr>
                <w:rFonts w:cs="Arial"/>
              </w:rPr>
              <w:delText>.</w:delText>
            </w:r>
            <w:r w:rsidRPr="00ED39BB" w:rsidDel="005E1A56">
              <w:rPr>
                <w:rFonts w:cs="Arial"/>
                <w:vertAlign w:val="superscript"/>
              </w:rPr>
              <w:delText>10,11</w:delText>
            </w:r>
            <w:r w:rsidRPr="00ED39BB" w:rsidDel="005E1A56">
              <w:rPr>
                <w:rFonts w:cs="Arial"/>
              </w:rPr>
              <w:delText xml:space="preserve"> </w:delText>
            </w:r>
            <w:r w:rsidDel="005E1A56">
              <w:rPr>
                <w:rFonts w:cs="Arial"/>
              </w:rPr>
              <w:delText>For example, “</w:delText>
            </w:r>
            <w:r w:rsidRPr="00541757" w:rsidDel="005E1A56">
              <w:rPr>
                <w:rFonts w:cs="Arial"/>
              </w:rPr>
              <w:delText>The gap in life expectancy between the richest 1% and poorest 1% of individuals was 14.6 years (95% CI, 14.4 to 14.8 years) for men and 10.1 years (95% CI, 9.9 to 10.3 years) for women.</w:delText>
            </w:r>
            <w:r w:rsidDel="005E1A56">
              <w:rPr>
                <w:rFonts w:cs="Arial"/>
              </w:rPr>
              <w:delText>”[@</w:delText>
            </w:r>
            <w:r w:rsidRPr="00D50D6E" w:rsidDel="005E1A56">
              <w:rPr>
                <w:rFonts w:cs="Arial"/>
              </w:rPr>
              <w:delText>chettyAssociationIncomeLife2016</w:delText>
            </w:r>
            <w:r w:rsidDel="005E1A56">
              <w:rPr>
                <w:rFonts w:cs="Arial"/>
              </w:rPr>
              <w:delText xml:space="preserve">] </w:delText>
            </w:r>
            <w:r w:rsidDel="005E1A56">
              <w:delText>[</w:delText>
            </w:r>
            <w:r w:rsidDel="005E1A56">
              <w:rPr>
                <w:rFonts w:cs="Arial"/>
              </w:rPr>
              <w:delText>@</w:delText>
            </w:r>
            <w:r w:rsidRPr="00B5548E" w:rsidDel="005E1A56">
              <w:rPr>
                <w:rFonts w:cs="Arial"/>
              </w:rPr>
              <w:delText>borPopulationHealthEra2017</w:delText>
            </w:r>
            <w:r w:rsidDel="005E1A56">
              <w:rPr>
                <w:rFonts w:cs="Arial"/>
              </w:rPr>
              <w:delText xml:space="preserve">] </w:delText>
            </w:r>
            <w:r w:rsidRPr="00ED39BB" w:rsidDel="005E1A56">
              <w:rPr>
                <w:rFonts w:cs="Arial"/>
              </w:rPr>
              <w:delText xml:space="preserve">A systematic review also identified a </w:delText>
            </w:r>
            <w:commentRangeStart w:id="1373"/>
            <w:r w:rsidRPr="00ED39BB" w:rsidDel="005E1A56">
              <w:rPr>
                <w:rFonts w:cs="Arial"/>
              </w:rPr>
              <w:delText>robust</w:delText>
            </w:r>
            <w:commentRangeEnd w:id="1373"/>
            <w:r w:rsidRPr="00ED39BB" w:rsidDel="005E1A56">
              <w:rPr>
                <w:rStyle w:val="CommentReference"/>
                <w:rFonts w:cs="Arial"/>
              </w:rPr>
              <w:commentReference w:id="1373"/>
            </w:r>
            <w:r w:rsidRPr="00ED39BB" w:rsidDel="005E1A56">
              <w:rPr>
                <w:rFonts w:cs="Arial"/>
              </w:rPr>
              <w:delText xml:space="preserve"> association between income inequality and health outcomes, particularly in the U.S.</w:delText>
            </w:r>
            <w:r w:rsidRPr="00ED39BB" w:rsidDel="005E1A56">
              <w:rPr>
                <w:rFonts w:cs="Arial"/>
                <w:vertAlign w:val="superscript"/>
              </w:rPr>
              <w:delText>12,13</w:delText>
            </w:r>
            <w:r w:rsidRPr="00ED39BB" w:rsidDel="005E1A56">
              <w:rPr>
                <w:rFonts w:cs="Arial"/>
              </w:rPr>
              <w:delText xml:space="preserve"> Second, as a continuous measure, MHI requires fewer statistical assumptions to evaluate subsequence metrics produced by this measure. Lastly, interpretations of MHI and disparity indices from this measure are relatively intuitive and easy to communicate. Thus, using the MHI measure as an example would be beneficial to establish and evaluate the procedure used in this paper.</w:delText>
            </w:r>
          </w:del>
        </w:ins>
      </w:moveFrom>
    </w:p>
    <w:moveFromRangeEnd w:id="1368"/>
    <w:p w14:paraId="0E722248" w14:textId="0C2B549F" w:rsidR="00F33905" w:rsidRPr="00ED39BB" w:rsidDel="007F0148" w:rsidRDefault="00F33905" w:rsidP="00233B2A">
      <w:pPr>
        <w:pStyle w:val="BodyText"/>
        <w:rPr>
          <w:del w:id="1374" w:author="Hyojun Park [2]" w:date="2023-09-03T22:56:00Z"/>
          <w:rFonts w:cs="Arial"/>
        </w:rPr>
      </w:pPr>
    </w:p>
    <w:p w14:paraId="300FC7D0" w14:textId="321333A7" w:rsidR="003664F1" w:rsidDel="00B817A7" w:rsidRDefault="00C02774">
      <w:pPr>
        <w:pStyle w:val="BodyText"/>
        <w:rPr>
          <w:ins w:id="1375" w:author="Hyojun Park" w:date="2023-09-04T14:23:00Z"/>
          <w:del w:id="1376" w:author="Hyojun Park [2]" w:date="2023-09-04T14:36:00Z"/>
          <w:rFonts w:cs="Arial"/>
        </w:rPr>
      </w:pPr>
      <w:del w:id="1377" w:author="Hyojun Park [2]" w:date="2023-09-04T14:34:00Z">
        <w:r w:rsidRPr="00ED39BB" w:rsidDel="00D852D1">
          <w:rPr>
            <w:rFonts w:cs="Arial"/>
          </w:rPr>
          <w:delText>D</w:delText>
        </w:r>
        <w:r w:rsidR="00891AA1" w:rsidRPr="00ED39BB" w:rsidDel="00D852D1">
          <w:rPr>
            <w:rFonts w:cs="Arial"/>
          </w:rPr>
          <w:delText xml:space="preserve">isparity indices </w:delText>
        </w:r>
        <w:r w:rsidR="00C747CA" w:rsidRPr="00ED39BB" w:rsidDel="00D852D1">
          <w:rPr>
            <w:rFonts w:cs="Arial"/>
          </w:rPr>
          <w:delText xml:space="preserve">calculated </w:delText>
        </w:r>
        <w:r w:rsidR="00891AA1" w:rsidRPr="00ED39BB" w:rsidDel="00D852D1">
          <w:rPr>
            <w:rFonts w:cs="Arial"/>
          </w:rPr>
          <w:delText>from individual</w:delText>
        </w:r>
        <w:r w:rsidR="00C747CA" w:rsidRPr="00ED39BB" w:rsidDel="00D852D1">
          <w:rPr>
            <w:rFonts w:cs="Arial"/>
          </w:rPr>
          <w:delText>-</w:delText>
        </w:r>
        <w:r w:rsidR="00891AA1" w:rsidRPr="00ED39BB" w:rsidDel="00D852D1">
          <w:rPr>
            <w:rFonts w:cs="Arial"/>
          </w:rPr>
          <w:delText xml:space="preserve"> or household</w:delText>
        </w:r>
        <w:r w:rsidR="00C747CA" w:rsidRPr="00ED39BB" w:rsidDel="00D852D1">
          <w:rPr>
            <w:rFonts w:cs="Arial"/>
          </w:rPr>
          <w:delText>-</w:delText>
        </w:r>
        <w:r w:rsidR="00891AA1" w:rsidRPr="00ED39BB" w:rsidDel="00D852D1">
          <w:rPr>
            <w:rFonts w:cs="Arial"/>
          </w:rPr>
          <w:delText xml:space="preserve">level datasets would </w:delText>
        </w:r>
        <w:r w:rsidR="00C747CA" w:rsidRPr="00ED39BB" w:rsidDel="00D852D1">
          <w:rPr>
            <w:rFonts w:cs="Arial"/>
          </w:rPr>
          <w:delText xml:space="preserve">provide the most </w:delText>
        </w:r>
      </w:del>
      <w:del w:id="1378" w:author="Hyojun Park [2]" w:date="2023-08-27T02:49:00Z">
        <w:r w:rsidR="00C747CA" w:rsidRPr="00ED39BB" w:rsidDel="00A76012">
          <w:rPr>
            <w:rFonts w:cs="Arial"/>
          </w:rPr>
          <w:delText xml:space="preserve">robust </w:delText>
        </w:r>
      </w:del>
      <w:del w:id="1379" w:author="Hyojun Park [2]" w:date="2023-09-04T14:34:00Z">
        <w:r w:rsidR="00C747CA" w:rsidRPr="00ED39BB" w:rsidDel="00D852D1">
          <w:rPr>
            <w:rFonts w:cs="Arial"/>
          </w:rPr>
          <w:delText xml:space="preserve">assessment of within-county </w:delText>
        </w:r>
        <w:r w:rsidR="00891AA1" w:rsidRPr="00ED39BB" w:rsidDel="00D852D1">
          <w:rPr>
            <w:rFonts w:cs="Arial"/>
          </w:rPr>
          <w:delText xml:space="preserve">disparity. Unfortunately, we were not able to calculate disparity indices at this level directly due to the lack of publicly accessible individual- or household-level datasets. </w:delText>
        </w:r>
      </w:del>
      <w:del w:id="1380" w:author="Hyojun Park [2]" w:date="2023-08-27T02:50:00Z">
        <w:r w:rsidR="00891AA1" w:rsidRPr="00ED39BB" w:rsidDel="00BB0B16">
          <w:rPr>
            <w:rFonts w:cs="Arial"/>
          </w:rPr>
          <w:delText xml:space="preserve">As </w:delText>
        </w:r>
      </w:del>
      <w:del w:id="1381" w:author="Hyojun Park [2]" w:date="2023-09-04T14:34:00Z">
        <w:r w:rsidR="00891AA1" w:rsidRPr="00ED39BB" w:rsidDel="00D852D1">
          <w:rPr>
            <w:rFonts w:cs="Arial"/>
          </w:rPr>
          <w:delText xml:space="preserve">tabulated summary estimates by census </w:delText>
        </w:r>
        <w:r w:rsidR="00891AA1" w:rsidRPr="00ED39BB" w:rsidDel="00D852D1">
          <w:rPr>
            <w:rFonts w:cs="Arial"/>
          </w:rPr>
          <w:lastRenderedPageBreak/>
          <w:delText>tract</w:delText>
        </w:r>
      </w:del>
      <w:del w:id="1382" w:author="Hyojun Park [2]" w:date="2023-08-27T02:52:00Z">
        <w:r w:rsidR="00891AA1" w:rsidRPr="00ED39BB" w:rsidDel="00B412A9">
          <w:rPr>
            <w:rFonts w:cs="Arial"/>
          </w:rPr>
          <w:delText xml:space="preserve">s </w:delText>
        </w:r>
      </w:del>
      <w:del w:id="1383" w:author="Hyojun Park [2]" w:date="2023-08-27T02:51:00Z">
        <w:r w:rsidR="00891AA1" w:rsidRPr="00ED39BB" w:rsidDel="00B412A9">
          <w:rPr>
            <w:rFonts w:cs="Arial"/>
          </w:rPr>
          <w:delText xml:space="preserve">and races </w:delText>
        </w:r>
      </w:del>
      <w:del w:id="1384" w:author="Hyojun Park [2]" w:date="2023-08-27T02:53:00Z">
        <w:r w:rsidR="00891AA1" w:rsidRPr="00ED39BB" w:rsidDel="002B3BEF">
          <w:rPr>
            <w:rFonts w:cs="Arial"/>
          </w:rPr>
          <w:delText xml:space="preserve">were used </w:delText>
        </w:r>
      </w:del>
      <w:del w:id="1385" w:author="Hyojun Park [2]" w:date="2023-09-04T14:34:00Z">
        <w:r w:rsidR="00891AA1" w:rsidRPr="00ED39BB" w:rsidDel="00D852D1">
          <w:rPr>
            <w:rFonts w:cs="Arial"/>
          </w:rPr>
          <w:delText>to obtain disparity indices</w:delText>
        </w:r>
      </w:del>
      <w:del w:id="1386" w:author="Hyojun Park [2]" w:date="2023-08-27T02:53:00Z">
        <w:r w:rsidR="00891AA1" w:rsidRPr="00ED39BB" w:rsidDel="002B3BEF">
          <w:rPr>
            <w:rFonts w:cs="Arial"/>
          </w:rPr>
          <w:delText>, our results should be interpreted at the census tract level, not at the individual or household level</w:delText>
        </w:r>
      </w:del>
      <w:del w:id="1387" w:author="Hyojun Park [2]" w:date="2023-09-04T14:34:00Z">
        <w:r w:rsidR="00891AA1" w:rsidRPr="00ED39BB" w:rsidDel="00D852D1">
          <w:rPr>
            <w:rFonts w:cs="Arial"/>
          </w:rPr>
          <w:delText xml:space="preserve">. </w:delText>
        </w:r>
      </w:del>
    </w:p>
    <w:p w14:paraId="17340E90" w14:textId="21CE52E5" w:rsidR="006D676E" w:rsidDel="00B817A7" w:rsidRDefault="006D676E">
      <w:pPr>
        <w:pStyle w:val="BodyText"/>
        <w:rPr>
          <w:ins w:id="1388" w:author="Hyojun Park" w:date="2023-09-04T14:09:00Z"/>
          <w:del w:id="1389" w:author="Hyojun Park [2]" w:date="2023-09-04T14:36:00Z"/>
          <w:rFonts w:cs="Arial"/>
        </w:rPr>
      </w:pPr>
    </w:p>
    <w:p w14:paraId="03C09DDF" w14:textId="3101C382" w:rsidR="004C5E2D" w:rsidDel="00E37885" w:rsidRDefault="006D676E">
      <w:pPr>
        <w:pStyle w:val="BodyText"/>
        <w:rPr>
          <w:ins w:id="1390" w:author="Hyojun Park" w:date="2023-09-04T14:24:00Z"/>
          <w:del w:id="1391" w:author="Hyojun Park [2]" w:date="2023-09-04T14:52:00Z"/>
          <w:rFonts w:cs="Arial"/>
        </w:rPr>
      </w:pPr>
      <w:ins w:id="1392" w:author="Hyojun Park" w:date="2023-09-04T14:22:00Z">
        <w:r w:rsidRPr="006D676E">
          <w:rPr>
            <w:rFonts w:cs="Arial"/>
          </w:rPr>
          <w:t xml:space="preserve">This study has a few limitations. Firstly, </w:t>
        </w:r>
      </w:ins>
      <w:ins w:id="1393" w:author="Hyojun Park" w:date="2023-09-04T16:54:00Z">
        <w:r w:rsidR="00855D9D" w:rsidRPr="00855D9D">
          <w:rPr>
            <w:rFonts w:cs="Arial"/>
          </w:rPr>
          <w:t xml:space="preserve">it only evaluated </w:t>
        </w:r>
      </w:ins>
      <w:ins w:id="1394" w:author="Keith Gennuso" w:date="2023-09-13T11:39:00Z">
        <w:r w:rsidR="00C412E9" w:rsidRPr="00855D9D">
          <w:rPr>
            <w:rFonts w:cs="Arial"/>
          </w:rPr>
          <w:t xml:space="preserve">disparities </w:t>
        </w:r>
        <w:r w:rsidR="00C412E9">
          <w:rPr>
            <w:rFonts w:cs="Arial"/>
          </w:rPr>
          <w:t>in a single social determin</w:t>
        </w:r>
      </w:ins>
      <w:ins w:id="1395" w:author="Keith Gennuso" w:date="2023-09-13T11:40:00Z">
        <w:r w:rsidR="00C412E9">
          <w:rPr>
            <w:rFonts w:cs="Arial"/>
          </w:rPr>
          <w:t xml:space="preserve">ant of population health, </w:t>
        </w:r>
      </w:ins>
      <w:ins w:id="1396" w:author="Hyojun Park" w:date="2023-09-04T16:54:00Z">
        <w:r w:rsidR="00855D9D" w:rsidRPr="00855D9D">
          <w:rPr>
            <w:rFonts w:cs="Arial"/>
          </w:rPr>
          <w:t>MHI</w:t>
        </w:r>
        <w:del w:id="1397" w:author="Keith Gennuso" w:date="2023-09-13T11:40:00Z">
          <w:r w:rsidR="00855D9D" w:rsidRPr="00855D9D" w:rsidDel="00C412E9">
            <w:rPr>
              <w:rFonts w:cs="Arial"/>
            </w:rPr>
            <w:delText xml:space="preserve"> as a </w:delText>
          </w:r>
        </w:del>
        <w:del w:id="1398" w:author="Keith Gennuso" w:date="2023-09-13T11:39:00Z">
          <w:r w:rsidR="00855D9D" w:rsidRPr="00855D9D" w:rsidDel="00C412E9">
            <w:rPr>
              <w:rFonts w:cs="Arial"/>
            </w:rPr>
            <w:delText>factor in</w:delText>
          </w:r>
        </w:del>
        <w:del w:id="1399" w:author="Keith Gennuso" w:date="2023-09-13T11:40:00Z">
          <w:r w:rsidR="00855D9D" w:rsidRPr="00855D9D" w:rsidDel="00C412E9">
            <w:rPr>
              <w:rFonts w:cs="Arial"/>
            </w:rPr>
            <w:delText xml:space="preserve"> health </w:delText>
          </w:r>
        </w:del>
        <w:del w:id="1400" w:author="Keith Gennuso" w:date="2023-09-13T11:39:00Z">
          <w:r w:rsidR="00855D9D" w:rsidRPr="00855D9D" w:rsidDel="00C412E9">
            <w:rPr>
              <w:rFonts w:cs="Arial"/>
            </w:rPr>
            <w:delText xml:space="preserve">disparities </w:delText>
          </w:r>
        </w:del>
        <w:del w:id="1401" w:author="Keith Gennuso" w:date="2023-09-13T11:40:00Z">
          <w:r w:rsidR="00855D9D" w:rsidRPr="00855D9D" w:rsidDel="00C412E9">
            <w:rPr>
              <w:rFonts w:cs="Arial"/>
            </w:rPr>
            <w:delText>in communities</w:delText>
          </w:r>
        </w:del>
        <w:r w:rsidR="00855D9D" w:rsidRPr="00855D9D">
          <w:rPr>
            <w:rFonts w:cs="Arial"/>
          </w:rPr>
          <w:t>.</w:t>
        </w:r>
      </w:ins>
      <w:ins w:id="1402" w:author="Hyojun Park" w:date="2023-09-04T14:22:00Z">
        <w:r w:rsidRPr="006D676E">
          <w:rPr>
            <w:rFonts w:cs="Arial"/>
          </w:rPr>
          <w:t xml:space="preserve"> </w:t>
        </w:r>
      </w:ins>
      <w:ins w:id="1403" w:author="Hyojun Park" w:date="2023-09-05T16:18:00Z">
        <w:r w:rsidR="00361418" w:rsidRPr="00A95889">
          <w:rPr>
            <w:rFonts w:cs="Arial"/>
            <w:rPrChange w:id="1404" w:author="Hyojun Park" w:date="2023-09-05T16:23:00Z">
              <w:rPr>
                <w:color w:val="000000"/>
                <w:sz w:val="27"/>
                <w:szCs w:val="27"/>
              </w:rPr>
            </w:rPrChange>
          </w:rPr>
          <w:t xml:space="preserve">The intention is not to oversimplify the complex nature of population health with a single </w:t>
        </w:r>
      </w:ins>
      <w:ins w:id="1405" w:author="Hyojun Park" w:date="2023-09-05T16:31:00Z">
        <w:r w:rsidR="00C73A48">
          <w:rPr>
            <w:rFonts w:cs="Arial"/>
          </w:rPr>
          <w:t>MHI measure</w:t>
        </w:r>
      </w:ins>
      <w:ins w:id="1406" w:author="Hyojun Park" w:date="2023-09-05T16:18:00Z">
        <w:r w:rsidR="00361418" w:rsidRPr="00A95889">
          <w:rPr>
            <w:rFonts w:cs="Arial"/>
            <w:rPrChange w:id="1407" w:author="Hyojun Park" w:date="2023-09-05T16:23:00Z">
              <w:rPr>
                <w:color w:val="000000"/>
                <w:sz w:val="27"/>
                <w:szCs w:val="27"/>
              </w:rPr>
            </w:rPrChange>
          </w:rPr>
          <w:t xml:space="preserve">, but rather to </w:t>
        </w:r>
      </w:ins>
      <w:ins w:id="1408" w:author="Hyojun Park" w:date="2023-09-05T16:21:00Z">
        <w:r w:rsidR="00695834" w:rsidRPr="00A95889">
          <w:rPr>
            <w:rFonts w:cs="Arial"/>
            <w:rPrChange w:id="1409" w:author="Hyojun Park" w:date="2023-09-05T16:23:00Z">
              <w:rPr>
                <w:color w:val="000000"/>
                <w:sz w:val="27"/>
                <w:szCs w:val="27"/>
              </w:rPr>
            </w:rPrChange>
          </w:rPr>
          <w:t>provide</w:t>
        </w:r>
      </w:ins>
      <w:ins w:id="1410" w:author="Hyojun Park" w:date="2023-09-05T16:18:00Z">
        <w:r w:rsidR="00361418" w:rsidRPr="00A95889">
          <w:rPr>
            <w:rFonts w:cs="Arial"/>
            <w:rPrChange w:id="1411" w:author="Hyojun Park" w:date="2023-09-05T16:23:00Z">
              <w:rPr>
                <w:color w:val="000000"/>
                <w:sz w:val="27"/>
                <w:szCs w:val="27"/>
              </w:rPr>
            </w:rPrChange>
          </w:rPr>
          <w:t xml:space="preserve"> a</w:t>
        </w:r>
      </w:ins>
      <w:ins w:id="1412" w:author="Hyojun Park" w:date="2023-09-05T16:19:00Z">
        <w:r w:rsidR="0002768B" w:rsidRPr="00A95889">
          <w:rPr>
            <w:rFonts w:cs="Arial"/>
            <w:rPrChange w:id="1413" w:author="Hyojun Park" w:date="2023-09-05T16:23:00Z">
              <w:rPr>
                <w:color w:val="000000"/>
                <w:sz w:val="27"/>
                <w:szCs w:val="27"/>
              </w:rPr>
            </w:rPrChange>
          </w:rPr>
          <w:t xml:space="preserve">n easier way to </w:t>
        </w:r>
        <w:r w:rsidR="002C4E76" w:rsidRPr="00A95889">
          <w:rPr>
            <w:rFonts w:cs="Arial"/>
            <w:rPrChange w:id="1414" w:author="Hyojun Park" w:date="2023-09-05T16:23:00Z">
              <w:rPr>
                <w:color w:val="000000"/>
                <w:sz w:val="27"/>
                <w:szCs w:val="27"/>
              </w:rPr>
            </w:rPrChange>
          </w:rPr>
          <w:t xml:space="preserve">clarify </w:t>
        </w:r>
      </w:ins>
      <w:ins w:id="1415" w:author="Hyojun Park" w:date="2023-09-05T16:18:00Z">
        <w:r w:rsidR="00361418" w:rsidRPr="00A95889">
          <w:rPr>
            <w:rFonts w:cs="Arial"/>
            <w:rPrChange w:id="1416" w:author="Hyojun Park" w:date="2023-09-05T16:23:00Z">
              <w:rPr>
                <w:color w:val="000000"/>
                <w:sz w:val="27"/>
                <w:szCs w:val="27"/>
              </w:rPr>
            </w:rPrChange>
          </w:rPr>
          <w:t>the re</w:t>
        </w:r>
      </w:ins>
      <w:ins w:id="1417" w:author="Hyojun Park" w:date="2023-09-05T16:20:00Z">
        <w:r w:rsidR="001C62EB" w:rsidRPr="00A95889">
          <w:rPr>
            <w:rFonts w:cs="Arial"/>
            <w:rPrChange w:id="1418" w:author="Hyojun Park" w:date="2023-09-05T16:23:00Z">
              <w:rPr>
                <w:color w:val="000000"/>
                <w:sz w:val="27"/>
                <w:szCs w:val="27"/>
              </w:rPr>
            </w:rPrChange>
          </w:rPr>
          <w:t xml:space="preserve">sampling </w:t>
        </w:r>
      </w:ins>
      <w:ins w:id="1419" w:author="Hyojun Park" w:date="2023-09-05T16:18:00Z">
        <w:r w:rsidR="00361418" w:rsidRPr="00A95889">
          <w:rPr>
            <w:rFonts w:cs="Arial"/>
            <w:rPrChange w:id="1420" w:author="Hyojun Park" w:date="2023-09-05T16:23:00Z">
              <w:rPr>
                <w:color w:val="000000"/>
                <w:sz w:val="27"/>
                <w:szCs w:val="27"/>
              </w:rPr>
            </w:rPrChange>
          </w:rPr>
          <w:t xml:space="preserve">process. The replication of MHI estimates </w:t>
        </w:r>
      </w:ins>
      <w:ins w:id="1421" w:author="Hyojun Park" w:date="2023-09-05T16:22:00Z">
        <w:r w:rsidR="008B2A22" w:rsidRPr="00A95889">
          <w:rPr>
            <w:rFonts w:cs="Arial"/>
            <w:rPrChange w:id="1422" w:author="Hyojun Park" w:date="2023-09-05T16:23:00Z">
              <w:rPr>
                <w:color w:val="000000"/>
                <w:sz w:val="27"/>
                <w:szCs w:val="27"/>
              </w:rPr>
            </w:rPrChange>
          </w:rPr>
          <w:t xml:space="preserve">by the number of households </w:t>
        </w:r>
      </w:ins>
      <w:ins w:id="1423" w:author="Hyojun Park" w:date="2023-09-05T16:18:00Z">
        <w:r w:rsidR="00361418" w:rsidRPr="00A95889">
          <w:rPr>
            <w:rFonts w:cs="Arial"/>
            <w:rPrChange w:id="1424" w:author="Hyojun Park" w:date="2023-09-05T16:23:00Z">
              <w:rPr>
                <w:color w:val="000000"/>
                <w:sz w:val="27"/>
                <w:szCs w:val="27"/>
              </w:rPr>
            </w:rPrChange>
          </w:rPr>
          <w:t xml:space="preserve">can be seen as creating a pseudo-population with a household as a unit, while the same procedure for most health measures, such as obesity rates, would be seen as </w:t>
        </w:r>
      </w:ins>
      <w:ins w:id="1425" w:author="Hyojun Park" w:date="2023-09-05T16:22:00Z">
        <w:r w:rsidR="00287373" w:rsidRPr="00A95889">
          <w:rPr>
            <w:rFonts w:cs="Arial"/>
            <w:rPrChange w:id="1426" w:author="Hyojun Park" w:date="2023-09-05T16:23:00Z">
              <w:rPr>
                <w:color w:val="000000"/>
                <w:sz w:val="27"/>
                <w:szCs w:val="27"/>
              </w:rPr>
            </w:rPrChange>
          </w:rPr>
          <w:t>a collection of e</w:t>
        </w:r>
      </w:ins>
      <w:ins w:id="1427" w:author="Hyojun Park" w:date="2023-09-05T16:23:00Z">
        <w:r w:rsidR="00287373" w:rsidRPr="00A95889">
          <w:rPr>
            <w:rFonts w:cs="Arial"/>
            <w:rPrChange w:id="1428" w:author="Hyojun Park" w:date="2023-09-05T16:23:00Z">
              <w:rPr>
                <w:color w:val="000000"/>
                <w:sz w:val="27"/>
                <w:szCs w:val="27"/>
              </w:rPr>
            </w:rPrChange>
          </w:rPr>
          <w:t xml:space="preserve">stimates from </w:t>
        </w:r>
      </w:ins>
      <w:ins w:id="1429" w:author="Hyojun Park" w:date="2023-09-05T16:18:00Z">
        <w:r w:rsidR="00361418" w:rsidRPr="00A95889">
          <w:rPr>
            <w:rFonts w:cs="Arial"/>
            <w:rPrChange w:id="1430" w:author="Hyojun Park" w:date="2023-09-05T16:23:00Z">
              <w:rPr>
                <w:color w:val="000000"/>
                <w:sz w:val="27"/>
                <w:szCs w:val="27"/>
              </w:rPr>
            </w:rPrChange>
          </w:rPr>
          <w:t>a resampling process.</w:t>
        </w:r>
      </w:ins>
      <w:ins w:id="1431" w:author="Hyojun Park" w:date="2023-09-05T16:25:00Z">
        <w:r w:rsidR="001720C4">
          <w:rPr>
            <w:rFonts w:cs="Arial"/>
          </w:rPr>
          <w:t xml:space="preserve"> </w:t>
        </w:r>
        <w:r w:rsidR="001720C4" w:rsidRPr="001720C4">
          <w:rPr>
            <w:rFonts w:cs="Arial"/>
          </w:rPr>
          <w:t>Another paper that includes a variety of health determinants and outcomes is being prepared[@</w:t>
        </w:r>
      </w:ins>
      <w:ins w:id="1432" w:author="Hyojun Park" w:date="2023-09-06T17:00:00Z">
        <w:r w:rsidR="001A5D39" w:rsidRPr="001A5D39">
          <w:rPr>
            <w:rFonts w:cs="Arial"/>
          </w:rPr>
          <w:t>parkCharacterizingWithincountyHealth2023</w:t>
        </w:r>
      </w:ins>
      <w:ins w:id="1433" w:author="Hyojun Park" w:date="2023-09-05T16:25:00Z">
        <w:r w:rsidR="001720C4" w:rsidRPr="001720C4">
          <w:rPr>
            <w:rFonts w:cs="Arial"/>
          </w:rPr>
          <w:t xml:space="preserve">]. </w:t>
        </w:r>
        <w:commentRangeStart w:id="1434"/>
        <w:del w:id="1435" w:author="Keith Gennuso" w:date="2023-09-13T11:41:00Z">
          <w:r w:rsidR="001720C4" w:rsidRPr="001720C4" w:rsidDel="00C412E9">
            <w:rPr>
              <w:rFonts w:cs="Arial"/>
            </w:rPr>
            <w:delText>Although this study only present</w:delText>
          </w:r>
          <w:r w:rsidR="001720C4" w:rsidDel="00C412E9">
            <w:rPr>
              <w:rFonts w:cs="Arial"/>
            </w:rPr>
            <w:delText>ed</w:delText>
          </w:r>
          <w:r w:rsidR="001720C4" w:rsidRPr="001720C4" w:rsidDel="00C412E9">
            <w:rPr>
              <w:rFonts w:cs="Arial"/>
            </w:rPr>
            <w:delText xml:space="preserve"> the results for NY, results for other states are available upon request.</w:delText>
          </w:r>
        </w:del>
      </w:ins>
      <w:ins w:id="1436" w:author="Hyojun Park" w:date="2023-09-05T16:32:00Z">
        <w:del w:id="1437" w:author="Keith Gennuso" w:date="2023-09-13T11:41:00Z">
          <w:r w:rsidR="00480BE8" w:rsidDel="00C412E9">
            <w:rPr>
              <w:rFonts w:cs="Arial"/>
            </w:rPr>
            <w:delText xml:space="preserve"> </w:delText>
          </w:r>
        </w:del>
      </w:ins>
      <w:commentRangeEnd w:id="1434"/>
      <w:del w:id="1438" w:author="Keith Gennuso" w:date="2023-09-13T11:41:00Z">
        <w:r w:rsidR="00C412E9" w:rsidDel="00C412E9">
          <w:rPr>
            <w:rStyle w:val="CommentReference"/>
            <w:rFonts w:asciiTheme="minorHAnsi" w:hAnsiTheme="minorHAnsi"/>
          </w:rPr>
          <w:commentReference w:id="1434"/>
        </w:r>
      </w:del>
      <w:ins w:id="1439" w:author="Hyojun Park [2]" w:date="2023-09-04T14:52:00Z">
        <w:del w:id="1440" w:author="Keith Gennuso" w:date="2023-09-13T11:41:00Z">
          <w:r w:rsidR="00E37885" w:rsidDel="00C412E9">
            <w:rPr>
              <w:rFonts w:cs="Arial"/>
            </w:rPr>
            <w:delText xml:space="preserve"> </w:delText>
          </w:r>
        </w:del>
      </w:ins>
    </w:p>
    <w:p w14:paraId="209B5FAC" w14:textId="761D1128" w:rsidR="00F13713" w:rsidRDefault="00F13713">
      <w:pPr>
        <w:pStyle w:val="BodyText"/>
        <w:rPr>
          <w:ins w:id="1441" w:author="Hyojun Park" w:date="2023-09-05T17:05:00Z"/>
          <w:rFonts w:ascii="Segoe UI Emoji" w:hAnsi="Segoe UI Emoji" w:cs="Segoe UI Emoji"/>
        </w:rPr>
      </w:pPr>
      <w:ins w:id="1442" w:author="Hyojun Park" w:date="2023-09-04T14:32:00Z">
        <w:r w:rsidRPr="00F13713">
          <w:rPr>
            <w:rFonts w:cs="Arial"/>
          </w:rPr>
          <w:t xml:space="preserve">Secondly, </w:t>
        </w:r>
        <w:del w:id="1443" w:author="Hyojun Park [2]" w:date="2023-09-04T14:50:00Z">
          <w:r w:rsidRPr="00F13713" w:rsidDel="003752F9">
            <w:rPr>
              <w:rFonts w:cs="Arial"/>
            </w:rPr>
            <w:delText xml:space="preserve">the approach in this study does not take into account </w:delText>
          </w:r>
        </w:del>
        <w:r w:rsidRPr="00F13713">
          <w:rPr>
            <w:rFonts w:cs="Arial"/>
          </w:rPr>
          <w:t>geographic dependency, small area estimation, and data suppression</w:t>
        </w:r>
        <w:del w:id="1444" w:author="Hyojun Park [2]" w:date="2023-09-04T14:50:00Z">
          <w:r w:rsidRPr="00F13713" w:rsidDel="003752F9">
            <w:rPr>
              <w:rFonts w:cs="Arial"/>
            </w:rPr>
            <w:delText>, which</w:delText>
          </w:r>
        </w:del>
        <w:r w:rsidRPr="00F13713">
          <w:rPr>
            <w:rFonts w:cs="Arial"/>
          </w:rPr>
          <w:t xml:space="preserve"> are all </w:t>
        </w:r>
      </w:ins>
      <w:ins w:id="1445" w:author="Hyojun Park" w:date="2023-09-05T16:27:00Z">
        <w:r w:rsidR="00D91661">
          <w:rPr>
            <w:rFonts w:cs="Arial"/>
          </w:rPr>
          <w:t>essential</w:t>
        </w:r>
      </w:ins>
      <w:ins w:id="1446" w:author="Hyojun Park" w:date="2023-09-04T14:32:00Z">
        <w:r w:rsidRPr="00F13713">
          <w:rPr>
            <w:rFonts w:cs="Arial"/>
          </w:rPr>
          <w:t xml:space="preserve"> considerations in studies on community health</w:t>
        </w:r>
      </w:ins>
      <w:ins w:id="1447" w:author="Hyojun Park [2]" w:date="2023-09-04T14:50:00Z">
        <w:del w:id="1448" w:author="Hyojun Park" w:date="2023-09-05T16:27:00Z">
          <w:r w:rsidR="003752F9" w:rsidDel="002A15B0">
            <w:rPr>
              <w:rFonts w:cs="Arial"/>
            </w:rPr>
            <w:delText>,</w:delText>
          </w:r>
        </w:del>
      </w:ins>
      <w:ins w:id="1449" w:author="Hyojun Park" w:date="2023-09-04T14:32:00Z">
        <w:del w:id="1450" w:author="Hyojun Park [2]" w:date="2023-09-04T14:50:00Z">
          <w:r w:rsidRPr="00F13713" w:rsidDel="003752F9">
            <w:rPr>
              <w:rFonts w:cs="Arial"/>
            </w:rPr>
            <w:delText>.</w:delText>
          </w:r>
        </w:del>
        <w:r w:rsidRPr="00F13713">
          <w:rPr>
            <w:rFonts w:cs="Arial"/>
          </w:rPr>
          <w:t>[</w:t>
        </w:r>
        <w:del w:id="1451" w:author="Hyojun Park [2]" w:date="2023-09-04T14:47:00Z">
          <w:r w:rsidRPr="00F13713" w:rsidDel="00A56320">
            <w:rPr>
              <w:rFonts w:cs="Arial"/>
            </w:rPr>
            <w:delText>@ref</w:delText>
          </w:r>
        </w:del>
      </w:ins>
      <w:ins w:id="1452" w:author="Hyojun Park [2]" w:date="2023-09-04T14:47:00Z">
        <w:r w:rsidR="00A56320">
          <w:rPr>
            <w:rFonts w:cs="Arial"/>
          </w:rPr>
          <w:t>@</w:t>
        </w:r>
        <w:r w:rsidR="00A56320" w:rsidRPr="00A56320">
          <w:rPr>
            <w:rFonts w:cs="Arial"/>
          </w:rPr>
          <w:t>zhangMultilevelRegressionPoststratification2014</w:t>
        </w:r>
      </w:ins>
      <w:ins w:id="1453" w:author="Hyojun Park [2]" w:date="2023-09-04T14:48:00Z">
        <w:r w:rsidR="000B6320">
          <w:rPr>
            <w:rFonts w:cs="Arial"/>
          </w:rPr>
          <w:t>;@</w:t>
        </w:r>
        <w:r w:rsidR="000B6320" w:rsidRPr="000B6320">
          <w:rPr>
            <w:rFonts w:cs="Arial"/>
          </w:rPr>
          <w:t>zhangValidationMultilevelRegression2015a</w:t>
        </w:r>
      </w:ins>
      <w:ins w:id="1454" w:author="Hyojun Park" w:date="2023-09-04T14:32:00Z">
        <w:r w:rsidRPr="00F13713">
          <w:rPr>
            <w:rFonts w:cs="Arial"/>
          </w:rPr>
          <w:t>]</w:t>
        </w:r>
      </w:ins>
      <w:ins w:id="1455" w:author="Hyojun Park" w:date="2023-09-05T16:27:00Z">
        <w:r w:rsidR="002A15B0">
          <w:rPr>
            <w:rFonts w:cs="Arial"/>
          </w:rPr>
          <w:t>,</w:t>
        </w:r>
      </w:ins>
      <w:ins w:id="1456" w:author="Hyojun Park" w:date="2023-09-04T14:32:00Z">
        <w:r w:rsidRPr="00F13713">
          <w:rPr>
            <w:rFonts w:cs="Arial"/>
          </w:rPr>
          <w:t xml:space="preserve"> </w:t>
        </w:r>
      </w:ins>
      <w:ins w:id="1457" w:author="Hyojun Park [2]" w:date="2023-09-04T14:50:00Z">
        <w:r w:rsidR="003752F9">
          <w:rPr>
            <w:rFonts w:cs="Arial"/>
          </w:rPr>
          <w:t xml:space="preserve">but </w:t>
        </w:r>
        <w:r w:rsidR="003752F9" w:rsidRPr="00F13713">
          <w:rPr>
            <w:rFonts w:cs="Arial"/>
          </w:rPr>
          <w:t xml:space="preserve">the approach in this study </w:t>
        </w:r>
        <w:del w:id="1458" w:author="Hyojun Park" w:date="2023-09-05T16:28:00Z">
          <w:r w:rsidR="003752F9" w:rsidRPr="00F13713" w:rsidDel="00E21C1B">
            <w:rPr>
              <w:rFonts w:cs="Arial"/>
            </w:rPr>
            <w:delText>does</w:delText>
          </w:r>
        </w:del>
      </w:ins>
      <w:ins w:id="1459" w:author="Hyojun Park" w:date="2023-09-05T16:28:00Z">
        <w:r w:rsidR="00E21C1B">
          <w:rPr>
            <w:rFonts w:cs="Arial"/>
          </w:rPr>
          <w:t>did</w:t>
        </w:r>
      </w:ins>
      <w:ins w:id="1460" w:author="Hyojun Park [2]" w:date="2023-09-04T14:50:00Z">
        <w:r w:rsidR="003752F9" w:rsidRPr="00F13713">
          <w:rPr>
            <w:rFonts w:cs="Arial"/>
          </w:rPr>
          <w:t xml:space="preserve"> not take </w:t>
        </w:r>
      </w:ins>
      <w:ins w:id="1461" w:author="Hyojun Park" w:date="2023-09-05T16:28:00Z">
        <w:r w:rsidR="00E21C1B">
          <w:rPr>
            <w:rFonts w:cs="Arial"/>
          </w:rPr>
          <w:t xml:space="preserve">these </w:t>
        </w:r>
        <w:r w:rsidR="00A96F11">
          <w:rPr>
            <w:rFonts w:cs="Arial"/>
          </w:rPr>
          <w:t xml:space="preserve">issues </w:t>
        </w:r>
      </w:ins>
      <w:ins w:id="1462" w:author="Hyojun Park [2]" w:date="2023-09-04T14:50:00Z">
        <w:r w:rsidR="003752F9" w:rsidRPr="00F13713">
          <w:rPr>
            <w:rFonts w:cs="Arial"/>
          </w:rPr>
          <w:t>into account</w:t>
        </w:r>
        <w:del w:id="1463" w:author="Hyojun Park" w:date="2023-09-05T16:28:00Z">
          <w:r w:rsidR="00A9794D" w:rsidDel="00A96F11">
            <w:rPr>
              <w:rFonts w:cs="Arial"/>
            </w:rPr>
            <w:delText xml:space="preserve"> these issues</w:delText>
          </w:r>
        </w:del>
        <w:r w:rsidR="00A9794D">
          <w:rPr>
            <w:rFonts w:cs="Arial"/>
          </w:rPr>
          <w:t>.</w:t>
        </w:r>
        <w:r w:rsidR="003752F9" w:rsidRPr="00F13713">
          <w:rPr>
            <w:rFonts w:cs="Arial"/>
          </w:rPr>
          <w:t xml:space="preserve"> </w:t>
        </w:r>
      </w:ins>
      <w:ins w:id="1464" w:author="Hyojun Park" w:date="2023-09-04T16:56:00Z">
        <w:r w:rsidR="00FA60E4" w:rsidRPr="00F13713">
          <w:rPr>
            <w:rFonts w:cs="Arial"/>
          </w:rPr>
          <w:t xml:space="preserve">The </w:t>
        </w:r>
        <w:r w:rsidR="009E632E">
          <w:rPr>
            <w:rFonts w:cs="Arial"/>
          </w:rPr>
          <w:t xml:space="preserve">observed </w:t>
        </w:r>
        <w:r w:rsidR="00FA60E4" w:rsidRPr="00F13713">
          <w:rPr>
            <w:rFonts w:cs="Arial"/>
          </w:rPr>
          <w:t xml:space="preserve">gradients of disparity indices by </w:t>
        </w:r>
        <w:proofErr w:type="spellStart"/>
        <w:r w:rsidR="00FA60E4" w:rsidRPr="00F13713">
          <w:rPr>
            <w:rFonts w:cs="Arial"/>
          </w:rPr>
          <w:t>tertiles</w:t>
        </w:r>
        <w:proofErr w:type="spellEnd"/>
        <w:r w:rsidR="00FA60E4" w:rsidRPr="00F13713">
          <w:rPr>
            <w:rFonts w:cs="Arial"/>
          </w:rPr>
          <w:t xml:space="preserve"> indicate</w:t>
        </w:r>
      </w:ins>
      <w:ins w:id="1465" w:author="Hyojun Park" w:date="2023-09-05T16:28:00Z">
        <w:r w:rsidR="00CC5F4E">
          <w:rPr>
            <w:rFonts w:cs="Arial"/>
          </w:rPr>
          <w:t>d</w:t>
        </w:r>
      </w:ins>
      <w:ins w:id="1466" w:author="Hyojun Park" w:date="2023-09-04T16:56:00Z">
        <w:r w:rsidR="00FA60E4" w:rsidRPr="00F13713">
          <w:rPr>
            <w:rFonts w:cs="Arial"/>
          </w:rPr>
          <w:t xml:space="preserve"> that small area estimates are still relevant</w:t>
        </w:r>
        <w:r w:rsidR="009E632E">
          <w:rPr>
            <w:rFonts w:cs="Arial"/>
          </w:rPr>
          <w:t>, and s</w:t>
        </w:r>
      </w:ins>
      <w:ins w:id="1467" w:author="Hyojun Park" w:date="2023-09-04T14:32:00Z">
        <w:r w:rsidRPr="00F13713">
          <w:rPr>
            <w:rFonts w:cs="Arial"/>
          </w:rPr>
          <w:t xml:space="preserve">uppressed </w:t>
        </w:r>
        <w:proofErr w:type="gramStart"/>
        <w:r w:rsidRPr="00F13713">
          <w:rPr>
            <w:rFonts w:cs="Arial"/>
          </w:rPr>
          <w:t>race-specific</w:t>
        </w:r>
        <w:proofErr w:type="gramEnd"/>
        <w:r w:rsidRPr="00F13713">
          <w:rPr>
            <w:rFonts w:cs="Arial"/>
          </w:rPr>
          <w:t xml:space="preserve"> MHI and household sizes</w:t>
        </w:r>
        <w:r w:rsidR="00D36870">
          <w:rPr>
            <w:rFonts w:cs="Arial"/>
          </w:rPr>
          <w:t xml:space="preserve"> </w:t>
        </w:r>
        <w:r w:rsidRPr="00F13713">
          <w:rPr>
            <w:rFonts w:cs="Arial"/>
          </w:rPr>
          <w:t xml:space="preserve">were </w:t>
        </w:r>
      </w:ins>
      <w:ins w:id="1468" w:author="Hyojun Park" w:date="2023-09-04T14:33:00Z">
        <w:r w:rsidR="00D36870">
          <w:rPr>
            <w:rFonts w:cs="Arial"/>
          </w:rPr>
          <w:t>excluded</w:t>
        </w:r>
      </w:ins>
      <w:ins w:id="1469" w:author="Hyojun Park" w:date="2023-09-04T14:32:00Z">
        <w:r w:rsidRPr="00F13713">
          <w:rPr>
            <w:rFonts w:cs="Arial"/>
          </w:rPr>
          <w:t xml:space="preserve"> </w:t>
        </w:r>
      </w:ins>
      <w:ins w:id="1470" w:author="Hyojun Park" w:date="2023-09-05T16:31:00Z">
        <w:r w:rsidR="004911D9">
          <w:rPr>
            <w:rFonts w:cs="Arial"/>
          </w:rPr>
          <w:t>from</w:t>
        </w:r>
      </w:ins>
      <w:ins w:id="1471" w:author="Hyojun Park" w:date="2023-09-04T14:32:00Z">
        <w:r w:rsidRPr="00F13713">
          <w:rPr>
            <w:rFonts w:cs="Arial"/>
          </w:rPr>
          <w:t xml:space="preserve"> the analysis. Future studies should aim to </w:t>
        </w:r>
        <w:r w:rsidRPr="00F13713">
          <w:rPr>
            <w:rFonts w:cs="Arial"/>
          </w:rPr>
          <w:lastRenderedPageBreak/>
          <w:t xml:space="preserve">incorporate these issues during the data replication process. </w:t>
        </w:r>
        <w:del w:id="1472" w:author="Hyojun Park [2]" w:date="2023-09-04T14:34:00Z">
          <w:r w:rsidRPr="00F13713" w:rsidDel="00100832">
            <w:rPr>
              <w:rFonts w:cs="Arial"/>
            </w:rPr>
            <w:delText xml:space="preserve">Is there anything else you would like me to help with? </w:delText>
          </w:r>
          <w:r w:rsidRPr="00F13713" w:rsidDel="00100832">
            <w:rPr>
              <w:rFonts w:ascii="Segoe UI Emoji" w:hAnsi="Segoe UI Emoji" w:cs="Segoe UI Emoji"/>
            </w:rPr>
            <w:delText>😊</w:delText>
          </w:r>
        </w:del>
      </w:ins>
    </w:p>
    <w:p w14:paraId="680926DF" w14:textId="6F2CB9FB" w:rsidR="007E788E" w:rsidDel="007E788E" w:rsidRDefault="007E788E">
      <w:pPr>
        <w:pStyle w:val="BodyText"/>
        <w:rPr>
          <w:ins w:id="1473" w:author="Hyojun Park [2]" w:date="2023-09-04T14:34:00Z"/>
          <w:del w:id="1474" w:author="Hyojun Park" w:date="2023-09-05T17:05:00Z"/>
          <w:rFonts w:ascii="Segoe UI Emoji" w:hAnsi="Segoe UI Emoji" w:cs="Segoe UI Emoji"/>
        </w:rPr>
      </w:pPr>
    </w:p>
    <w:p w14:paraId="5967BF7A" w14:textId="2DCAA708" w:rsidR="00D852D1" w:rsidDel="00CE65BF" w:rsidRDefault="00F068B6" w:rsidP="00463A20">
      <w:pPr>
        <w:pStyle w:val="BodyText"/>
        <w:rPr>
          <w:del w:id="1475" w:author="Hyojun Park [2]" w:date="2023-09-04T14:34:00Z"/>
          <w:rFonts w:cs="Arial"/>
        </w:rPr>
      </w:pPr>
      <w:ins w:id="1476" w:author="Hyojun Park" w:date="2023-09-05T16:34:00Z">
        <w:r w:rsidRPr="00F068B6">
          <w:rPr>
            <w:rFonts w:cs="Arial"/>
          </w:rPr>
          <w:t xml:space="preserve">Despite its limitations, this study is one of the few that </w:t>
        </w:r>
      </w:ins>
      <w:ins w:id="1477" w:author="Hyojun Park" w:date="2023-09-05T16:40:00Z">
        <w:r w:rsidR="003F7C47">
          <w:rPr>
            <w:rFonts w:cs="Arial"/>
          </w:rPr>
          <w:t xml:space="preserve">utilized pseudo-populations in </w:t>
        </w:r>
      </w:ins>
      <w:ins w:id="1478" w:author="Hyojun Park" w:date="2023-09-05T16:34:00Z">
        <w:r w:rsidRPr="00F068B6">
          <w:rPr>
            <w:rFonts w:cs="Arial"/>
          </w:rPr>
          <w:t>c</w:t>
        </w:r>
      </w:ins>
      <w:ins w:id="1479" w:author="Hyojun Park" w:date="2023-09-05T16:40:00Z">
        <w:r w:rsidR="0022334D">
          <w:rPr>
            <w:rFonts w:cs="Arial"/>
          </w:rPr>
          <w:t>alculating</w:t>
        </w:r>
      </w:ins>
      <w:ins w:id="1480" w:author="Hyojun Park" w:date="2023-09-05T16:34:00Z">
        <w:r w:rsidRPr="00F068B6">
          <w:rPr>
            <w:rFonts w:cs="Arial"/>
          </w:rPr>
          <w:t xml:space="preserve"> and evaluat</w:t>
        </w:r>
      </w:ins>
      <w:ins w:id="1481" w:author="Hyojun Park" w:date="2023-09-05T16:40:00Z">
        <w:r w:rsidR="0022334D">
          <w:rPr>
            <w:rFonts w:cs="Arial"/>
          </w:rPr>
          <w:t>ing</w:t>
        </w:r>
      </w:ins>
      <w:ins w:id="1482" w:author="Hyojun Park" w:date="2023-09-05T16:46:00Z">
        <w:r w:rsidR="00655350">
          <w:rPr>
            <w:rFonts w:cs="Arial"/>
          </w:rPr>
          <w:t xml:space="preserve"> measures of </w:t>
        </w:r>
      </w:ins>
      <w:ins w:id="1483" w:author="Hyojun Park" w:date="2023-09-05T16:41:00Z">
        <w:r w:rsidR="00393724">
          <w:rPr>
            <w:rFonts w:cs="Arial"/>
          </w:rPr>
          <w:t xml:space="preserve">total </w:t>
        </w:r>
      </w:ins>
      <w:ins w:id="1484" w:author="Hyojun Park" w:date="2023-09-05T16:50:00Z">
        <w:r w:rsidR="009A659B">
          <w:rPr>
            <w:rFonts w:cs="Arial"/>
          </w:rPr>
          <w:t>disparity</w:t>
        </w:r>
      </w:ins>
      <w:ins w:id="1485" w:author="Hyojun Park" w:date="2023-09-05T16:34:00Z">
        <w:r w:rsidRPr="00F068B6">
          <w:rPr>
            <w:rFonts w:cs="Arial"/>
          </w:rPr>
          <w:t xml:space="preserve"> </w:t>
        </w:r>
      </w:ins>
      <w:ins w:id="1486" w:author="Hyojun Park" w:date="2023-09-05T16:41:00Z">
        <w:r w:rsidR="0022334D">
          <w:rPr>
            <w:rFonts w:cs="Arial"/>
          </w:rPr>
          <w:t>from</w:t>
        </w:r>
      </w:ins>
      <w:ins w:id="1487" w:author="Hyojun Park" w:date="2023-09-05T16:34:00Z">
        <w:r w:rsidRPr="00F068B6">
          <w:rPr>
            <w:rFonts w:cs="Arial"/>
          </w:rPr>
          <w:t xml:space="preserve"> </w:t>
        </w:r>
      </w:ins>
      <w:ins w:id="1488" w:author="Hyojun Park" w:date="2023-09-05T16:35:00Z">
        <w:r w:rsidR="003A4316">
          <w:rPr>
            <w:rFonts w:cs="Arial"/>
          </w:rPr>
          <w:t xml:space="preserve">tabulated estimates </w:t>
        </w:r>
      </w:ins>
      <w:ins w:id="1489" w:author="Hyojun Park" w:date="2023-09-05T16:41:00Z">
        <w:r w:rsidR="0022334D">
          <w:rPr>
            <w:rFonts w:cs="Arial"/>
          </w:rPr>
          <w:t>in</w:t>
        </w:r>
      </w:ins>
      <w:ins w:id="1490" w:author="Hyojun Park" w:date="2023-09-05T16:34:00Z">
        <w:r w:rsidRPr="00F068B6">
          <w:rPr>
            <w:rFonts w:cs="Arial"/>
          </w:rPr>
          <w:t xml:space="preserve"> nationally representative survey datasets.</w:t>
        </w:r>
      </w:ins>
      <w:ins w:id="1491" w:author="Hyojun Park" w:date="2023-09-05T16:38:00Z">
        <w:r w:rsidR="002D46EF">
          <w:rPr>
            <w:rFonts w:cs="Arial"/>
          </w:rPr>
          <w:t xml:space="preserve"> </w:t>
        </w:r>
      </w:ins>
      <w:ins w:id="1492" w:author="Hyojun Park" w:date="2023-09-05T16:47:00Z">
        <w:r w:rsidR="005342AE">
          <w:rPr>
            <w:rFonts w:cs="Arial"/>
          </w:rPr>
          <w:t>Although m</w:t>
        </w:r>
      </w:ins>
      <w:ins w:id="1493" w:author="Hyojun Park" w:date="2023-09-05T16:45:00Z">
        <w:r w:rsidR="008C6F52">
          <w:rPr>
            <w:rFonts w:cs="Arial"/>
          </w:rPr>
          <w:t>easures of t</w:t>
        </w:r>
      </w:ins>
      <w:ins w:id="1494" w:author="Hyojun Park" w:date="2023-09-05T16:34:00Z">
        <w:r w:rsidRPr="00F068B6">
          <w:rPr>
            <w:rFonts w:cs="Arial"/>
          </w:rPr>
          <w:t>otal disparity provide an essential context for understanding the decomposition of health disparity measures across a population of individuals</w:t>
        </w:r>
      </w:ins>
      <w:ins w:id="1495" w:author="Hyojun Park" w:date="2023-09-05T16:43:00Z">
        <w:r w:rsidR="001D69D3">
          <w:rPr>
            <w:rFonts w:cs="Arial"/>
          </w:rPr>
          <w:t xml:space="preserve"> or households in a community</w:t>
        </w:r>
      </w:ins>
      <w:ins w:id="1496" w:author="Hyojun Park" w:date="2023-09-05T16:47:00Z">
        <w:r w:rsidR="005342AE">
          <w:rPr>
            <w:rFonts w:cs="Arial"/>
          </w:rPr>
          <w:t>, they</w:t>
        </w:r>
        <w:r w:rsidR="001C5BCC">
          <w:rPr>
            <w:rFonts w:cs="Arial"/>
          </w:rPr>
          <w:t xml:space="preserve"> </w:t>
        </w:r>
      </w:ins>
      <w:ins w:id="1497" w:author="Hyojun Park" w:date="2023-09-05T16:44:00Z">
        <w:r w:rsidR="00C2190C">
          <w:rPr>
            <w:rFonts w:cs="Arial"/>
          </w:rPr>
          <w:t>are less informative about systematic disparities in health among subpopulations</w:t>
        </w:r>
        <w:r w:rsidR="005A52E1">
          <w:rPr>
            <w:rFonts w:cs="Arial"/>
          </w:rPr>
          <w:t xml:space="preserve"> than measures </w:t>
        </w:r>
        <w:del w:id="1498" w:author="Keith Gennuso" w:date="2023-09-13T11:42:00Z">
          <w:r w:rsidR="005A52E1" w:rsidDel="00C412E9">
            <w:rPr>
              <w:rFonts w:cs="Arial"/>
            </w:rPr>
            <w:delText>of</w:delText>
          </w:r>
        </w:del>
      </w:ins>
      <w:ins w:id="1499" w:author="Keith Gennuso" w:date="2023-09-13T11:42:00Z">
        <w:r w:rsidR="00C412E9">
          <w:rPr>
            <w:rFonts w:cs="Arial"/>
          </w:rPr>
          <w:t>that include</w:t>
        </w:r>
      </w:ins>
      <w:ins w:id="1500" w:author="Hyojun Park" w:date="2023-09-05T16:44:00Z">
        <w:r w:rsidR="005A52E1">
          <w:rPr>
            <w:rFonts w:cs="Arial"/>
          </w:rPr>
          <w:t xml:space="preserve"> </w:t>
        </w:r>
      </w:ins>
      <w:ins w:id="1501" w:author="Hyojun Park" w:date="2023-09-05T16:45:00Z">
        <w:r w:rsidR="005A52E1">
          <w:rPr>
            <w:rFonts w:cs="Arial"/>
          </w:rPr>
          <w:t xml:space="preserve">sociodemographic-group </w:t>
        </w:r>
        <w:proofErr w:type="gramStart"/>
        <w:r w:rsidR="005A52E1">
          <w:rPr>
            <w:rFonts w:cs="Arial"/>
          </w:rPr>
          <w:t>disparity</w:t>
        </w:r>
      </w:ins>
      <w:ins w:id="1502" w:author="Hyojun Park" w:date="2023-09-05T16:34:00Z">
        <w:r w:rsidRPr="00F068B6">
          <w:rPr>
            <w:rFonts w:cs="Arial"/>
          </w:rPr>
          <w:t>.[</w:t>
        </w:r>
        <w:proofErr w:type="gramEnd"/>
        <w:r w:rsidRPr="00F068B6">
          <w:rPr>
            <w:rFonts w:cs="Arial"/>
          </w:rPr>
          <w:t>@gakidouDefiningMeasuringHealth2000;</w:t>
        </w:r>
      </w:ins>
      <w:ins w:id="1503" w:author="Hyojun Park" w:date="2023-09-06T13:06:00Z">
        <w:r w:rsidR="006C55D4">
          <w:t>@</w:t>
        </w:r>
        <w:r w:rsidR="006C55D4" w:rsidRPr="00E612DE">
          <w:t>gakidouMeasuringTotalHealth2002</w:t>
        </w:r>
        <w:r w:rsidR="006C55D4">
          <w:t>;</w:t>
        </w:r>
      </w:ins>
      <w:ins w:id="1504" w:author="Hyojun Park" w:date="2023-09-05T16:34:00Z">
        <w:r w:rsidRPr="00F068B6">
          <w:rPr>
            <w:rFonts w:cs="Arial"/>
          </w:rPr>
          <w:t>@harperMethodsMeasuringCancer2010].</w:t>
        </w:r>
      </w:ins>
      <w:ins w:id="1505" w:author="Hyojun Park" w:date="2023-09-05T17:05:00Z">
        <w:r w:rsidR="0035708A">
          <w:rPr>
            <w:rFonts w:cs="Arial"/>
          </w:rPr>
          <w:t xml:space="preserve"> </w:t>
        </w:r>
      </w:ins>
    </w:p>
    <w:p w14:paraId="304B8DB9" w14:textId="750297C1" w:rsidR="00D1163C" w:rsidDel="00D852D1" w:rsidRDefault="00D1163C" w:rsidP="001C68FF">
      <w:pPr>
        <w:pStyle w:val="BodyText"/>
        <w:rPr>
          <w:ins w:id="1506" w:author="Hyojun Park" w:date="2023-09-04T14:31:00Z"/>
          <w:del w:id="1507" w:author="Hyojun Park [2]" w:date="2023-09-04T14:34:00Z"/>
          <w:rFonts w:cs="Arial"/>
        </w:rPr>
      </w:pPr>
      <w:ins w:id="1508" w:author="Hyojun Park" w:date="2023-09-04T14:24:00Z">
        <w:del w:id="1509" w:author="Hyojun Park [2]" w:date="2023-09-04T14:34:00Z">
          <w:r w:rsidRPr="00D1163C" w:rsidDel="00D852D1">
            <w:rPr>
              <w:rFonts w:cs="Arial"/>
            </w:rPr>
            <w:delText xml:space="preserve">Secondly, </w:delText>
          </w:r>
        </w:del>
      </w:ins>
      <w:ins w:id="1510" w:author="Hyojun Park" w:date="2023-09-04T14:28:00Z">
        <w:del w:id="1511" w:author="Hyojun Park [2]" w:date="2023-09-04T14:34:00Z">
          <w:r w:rsidR="003B6EF0" w:rsidDel="00D852D1">
            <w:rPr>
              <w:rFonts w:cs="Arial"/>
            </w:rPr>
            <w:delText>t</w:delText>
          </w:r>
          <w:r w:rsidR="003B6EF0" w:rsidRPr="00D1163C" w:rsidDel="00D852D1">
            <w:rPr>
              <w:rFonts w:cs="Arial"/>
            </w:rPr>
            <w:delText xml:space="preserve">he proposed approach </w:delText>
          </w:r>
          <w:r w:rsidR="003B6EF0" w:rsidDel="00D852D1">
            <w:rPr>
              <w:rFonts w:cs="Arial"/>
            </w:rPr>
            <w:delText xml:space="preserve">in this study </w:delText>
          </w:r>
          <w:r w:rsidR="003B6EF0" w:rsidRPr="00D1163C" w:rsidDel="00D852D1">
            <w:rPr>
              <w:rFonts w:cs="Arial"/>
            </w:rPr>
            <w:delText xml:space="preserve">does not account for </w:delText>
          </w:r>
        </w:del>
      </w:ins>
      <w:ins w:id="1512" w:author="Hyojun Park" w:date="2023-09-04T14:24:00Z">
        <w:del w:id="1513" w:author="Hyojun Park [2]" w:date="2023-09-04T14:34:00Z">
          <w:r w:rsidRPr="00D1163C" w:rsidDel="00D852D1">
            <w:rPr>
              <w:rFonts w:cs="Arial"/>
            </w:rPr>
            <w:delText>geographic dependency</w:delText>
          </w:r>
        </w:del>
      </w:ins>
      <w:ins w:id="1514" w:author="Hyojun Park" w:date="2023-09-04T14:29:00Z">
        <w:del w:id="1515" w:author="Hyojun Park [2]" w:date="2023-09-04T14:34:00Z">
          <w:r w:rsidR="00CC2117" w:rsidDel="00D852D1">
            <w:rPr>
              <w:rFonts w:cs="Arial"/>
            </w:rPr>
            <w:delText xml:space="preserve">, </w:delText>
          </w:r>
        </w:del>
      </w:ins>
      <w:ins w:id="1516" w:author="Hyojun Park" w:date="2023-09-04T14:24:00Z">
        <w:del w:id="1517" w:author="Hyojun Park [2]" w:date="2023-09-04T14:34:00Z">
          <w:r w:rsidRPr="00D1163C" w:rsidDel="00D852D1">
            <w:rPr>
              <w:rFonts w:cs="Arial"/>
            </w:rPr>
            <w:delText>small area estimat</w:delText>
          </w:r>
        </w:del>
      </w:ins>
      <w:ins w:id="1518" w:author="Hyojun Park" w:date="2023-09-04T14:25:00Z">
        <w:del w:id="1519" w:author="Hyojun Park [2]" w:date="2023-09-04T14:34:00Z">
          <w:r w:rsidDel="00D852D1">
            <w:rPr>
              <w:rFonts w:cs="Arial"/>
            </w:rPr>
            <w:delText>ion</w:delText>
          </w:r>
        </w:del>
      </w:ins>
      <w:ins w:id="1520" w:author="Hyojun Park" w:date="2023-09-04T14:29:00Z">
        <w:del w:id="1521" w:author="Hyojun Park [2]" w:date="2023-09-04T14:34:00Z">
          <w:r w:rsidR="00CC2117" w:rsidDel="00D852D1">
            <w:rPr>
              <w:rFonts w:cs="Arial"/>
            </w:rPr>
            <w:delText>, and data suppression, which</w:delText>
          </w:r>
        </w:del>
      </w:ins>
      <w:ins w:id="1522" w:author="Hyojun Park" w:date="2023-09-04T14:24:00Z">
        <w:del w:id="1523" w:author="Hyojun Park [2]" w:date="2023-09-04T14:34:00Z">
          <w:r w:rsidRPr="00D1163C" w:rsidDel="00D852D1">
            <w:rPr>
              <w:rFonts w:cs="Arial"/>
            </w:rPr>
            <w:delText xml:space="preserve"> are important considerations in studies on community health</w:delText>
          </w:r>
        </w:del>
      </w:ins>
      <w:ins w:id="1524" w:author="Hyojun Park" w:date="2023-09-04T14:25:00Z">
        <w:del w:id="1525" w:author="Hyojun Park [2]" w:date="2023-09-04T14:34:00Z">
          <w:r w:rsidR="0058248E" w:rsidDel="00D852D1">
            <w:rPr>
              <w:rFonts w:cs="Arial"/>
            </w:rPr>
            <w:delText>.</w:delText>
          </w:r>
        </w:del>
      </w:ins>
      <w:ins w:id="1526" w:author="Hyojun Park" w:date="2023-09-04T14:24:00Z">
        <w:del w:id="1527" w:author="Hyojun Park [2]" w:date="2023-09-04T14:34:00Z">
          <w:r w:rsidRPr="00D1163C" w:rsidDel="00D852D1">
            <w:rPr>
              <w:rFonts w:cs="Arial"/>
            </w:rPr>
            <w:delText xml:space="preserve">[@ref] </w:delText>
          </w:r>
        </w:del>
      </w:ins>
      <w:ins w:id="1528" w:author="Hyojun Park" w:date="2023-09-04T14:31:00Z">
        <w:del w:id="1529" w:author="Hyojun Park [2]" w:date="2023-09-04T14:34:00Z">
          <w:r w:rsidR="007F7A7C" w:rsidRPr="00D1163C" w:rsidDel="00D852D1">
            <w:rPr>
              <w:rFonts w:cs="Arial"/>
            </w:rPr>
            <w:delText>Suppressed data, such as race-specific MHI and household sizes, were also excluded from the analysis.</w:delText>
          </w:r>
          <w:r w:rsidR="007F7A7C" w:rsidDel="00D852D1">
            <w:rPr>
              <w:rFonts w:cs="Arial"/>
            </w:rPr>
            <w:delText xml:space="preserve"> </w:delText>
          </w:r>
        </w:del>
      </w:ins>
      <w:ins w:id="1530" w:author="Hyojun Park" w:date="2023-09-04T14:26:00Z">
        <w:del w:id="1531" w:author="Hyojun Park [2]" w:date="2023-09-04T14:34:00Z">
          <w:r w:rsidR="000372AC" w:rsidRPr="00D1163C" w:rsidDel="00D852D1">
            <w:rPr>
              <w:rFonts w:cs="Arial"/>
            </w:rPr>
            <w:delText xml:space="preserve">The </w:delText>
          </w:r>
          <w:r w:rsidR="004459D1" w:rsidDel="00D852D1">
            <w:rPr>
              <w:rFonts w:cs="Arial"/>
            </w:rPr>
            <w:delText>gradient</w:delText>
          </w:r>
        </w:del>
      </w:ins>
      <w:ins w:id="1532" w:author="Hyojun Park" w:date="2023-09-04T14:27:00Z">
        <w:del w:id="1533" w:author="Hyojun Park [2]" w:date="2023-09-04T14:34:00Z">
          <w:r w:rsidR="004459D1" w:rsidDel="00D852D1">
            <w:rPr>
              <w:rFonts w:cs="Arial"/>
            </w:rPr>
            <w:delText>s</w:delText>
          </w:r>
        </w:del>
      </w:ins>
      <w:ins w:id="1534" w:author="Hyojun Park" w:date="2023-09-04T14:26:00Z">
        <w:del w:id="1535" w:author="Hyojun Park [2]" w:date="2023-09-04T14:34:00Z">
          <w:r w:rsidR="004459D1" w:rsidDel="00D852D1">
            <w:rPr>
              <w:rFonts w:cs="Arial"/>
            </w:rPr>
            <w:delText xml:space="preserve"> of </w:delText>
          </w:r>
          <w:r w:rsidR="000372AC" w:rsidRPr="00D1163C" w:rsidDel="00D852D1">
            <w:rPr>
              <w:rFonts w:cs="Arial"/>
            </w:rPr>
            <w:delText>disparity ind</w:delText>
          </w:r>
        </w:del>
      </w:ins>
      <w:ins w:id="1536" w:author="Hyojun Park" w:date="2023-09-04T14:27:00Z">
        <w:del w:id="1537" w:author="Hyojun Park [2]" w:date="2023-09-04T14:34:00Z">
          <w:r w:rsidR="004459D1" w:rsidDel="00D852D1">
            <w:rPr>
              <w:rFonts w:cs="Arial"/>
            </w:rPr>
            <w:delText>ices</w:delText>
          </w:r>
        </w:del>
      </w:ins>
      <w:ins w:id="1538" w:author="Hyojun Park" w:date="2023-09-04T14:26:00Z">
        <w:del w:id="1539" w:author="Hyojun Park [2]" w:date="2023-09-04T14:34:00Z">
          <w:r w:rsidR="000372AC" w:rsidRPr="00D1163C" w:rsidDel="00D852D1">
            <w:rPr>
              <w:rFonts w:cs="Arial"/>
            </w:rPr>
            <w:delText xml:space="preserve"> </w:delText>
          </w:r>
          <w:r w:rsidR="004459D1" w:rsidDel="00D852D1">
            <w:rPr>
              <w:rFonts w:cs="Arial"/>
            </w:rPr>
            <w:delText xml:space="preserve">by </w:delText>
          </w:r>
          <w:r w:rsidR="000372AC" w:rsidRPr="00D1163C" w:rsidDel="00D852D1">
            <w:rPr>
              <w:rFonts w:cs="Arial"/>
            </w:rPr>
            <w:delText>tertile</w:delText>
          </w:r>
          <w:r w:rsidR="004459D1" w:rsidDel="00D852D1">
            <w:rPr>
              <w:rFonts w:cs="Arial"/>
            </w:rPr>
            <w:delText>s in this study also indicates</w:delText>
          </w:r>
          <w:r w:rsidR="000372AC" w:rsidRPr="00D1163C" w:rsidDel="00D852D1">
            <w:rPr>
              <w:rFonts w:cs="Arial"/>
            </w:rPr>
            <w:delText xml:space="preserve"> small area estimates are still relevant</w:delText>
          </w:r>
        </w:del>
      </w:ins>
      <w:ins w:id="1540" w:author="Hyojun Park" w:date="2023-09-04T14:28:00Z">
        <w:del w:id="1541" w:author="Hyojun Park [2]" w:date="2023-09-04T14:34:00Z">
          <w:r w:rsidR="001F0DD1" w:rsidDel="00D852D1">
            <w:rPr>
              <w:rFonts w:cs="Arial"/>
            </w:rPr>
            <w:delText xml:space="preserve">. </w:delText>
          </w:r>
        </w:del>
      </w:ins>
      <w:ins w:id="1542" w:author="Hyojun Park" w:date="2023-09-04T14:24:00Z">
        <w:del w:id="1543" w:author="Hyojun Park [2]" w:date="2023-09-04T14:34:00Z">
          <w:r w:rsidRPr="00D1163C" w:rsidDel="00D852D1">
            <w:rPr>
              <w:rFonts w:cs="Arial"/>
            </w:rPr>
            <w:delText xml:space="preserve">Future studies should aim to develop an approach that incorporates these issues during the data replication process. </w:delText>
          </w:r>
        </w:del>
      </w:ins>
    </w:p>
    <w:p w14:paraId="2463DEED" w14:textId="197FEC9B" w:rsidR="001B15C6" w:rsidDel="00D852D1" w:rsidRDefault="001B15C6" w:rsidP="001C68FF">
      <w:pPr>
        <w:pStyle w:val="BodyText"/>
        <w:rPr>
          <w:ins w:id="1544" w:author="Hyojun Park" w:date="2023-09-04T14:11:00Z"/>
          <w:del w:id="1545" w:author="Hyojun Park [2]" w:date="2023-09-04T14:34:00Z"/>
          <w:rFonts w:cs="Arial"/>
        </w:rPr>
      </w:pPr>
    </w:p>
    <w:p w14:paraId="3E16C3EA" w14:textId="0ECD2D03" w:rsidR="004C5E2D" w:rsidDel="00D852D1" w:rsidRDefault="004C5E2D" w:rsidP="00D852D1">
      <w:pPr>
        <w:pStyle w:val="BodyText"/>
        <w:rPr>
          <w:ins w:id="1546" w:author="Hyojun Park" w:date="2023-09-04T13:55:00Z"/>
          <w:del w:id="1547" w:author="Hyojun Park [2]" w:date="2023-09-04T14:34:00Z"/>
          <w:rFonts w:cs="Arial"/>
        </w:rPr>
      </w:pPr>
      <w:ins w:id="1548" w:author="Hyojun Park" w:date="2023-09-04T14:10:00Z">
        <w:del w:id="1549" w:author="Hyojun Park [2]" w:date="2023-09-04T14:34:00Z">
          <w:r w:rsidDel="00D852D1">
            <w:rPr>
              <w:rFonts w:cs="Arial"/>
            </w:rPr>
            <w:delText>Second, g</w:delText>
          </w:r>
          <w:r w:rsidRPr="0035708A" w:rsidDel="00D852D1">
            <w:rPr>
              <w:rFonts w:cs="Arial"/>
            </w:rPr>
            <w:delText xml:space="preserve">eographic dependency or small area estimates are relevant considerations in studies on community health,[@ref] but the proposed simulation approach does not </w:delText>
          </w:r>
          <w:r w:rsidRPr="0035708A" w:rsidDel="00D852D1">
            <w:rPr>
              <w:rFonts w:cs="Arial"/>
            </w:rPr>
            <w:lastRenderedPageBreak/>
            <w:delText>account for issues. T</w:delText>
          </w:r>
          <w:r w:rsidRPr="00ED39BB" w:rsidDel="00D852D1">
            <w:rPr>
              <w:rFonts w:cs="Arial"/>
            </w:rPr>
            <w:delText xml:space="preserve">he magnitude of each disparity index </w:delText>
          </w:r>
          <w:r w:rsidDel="00D852D1">
            <w:rPr>
              <w:rFonts w:cs="Arial"/>
            </w:rPr>
            <w:delText>was largest in the top tertile, followed by the middle and bottom tertile, indicating that small area estimates still matter in this approach. The suppressed data, such as race-specific MHI and household sizes, were also excluded from the analysis. Further studies should aim to develop an approach to incorporate these issues during the data replication process.</w:delText>
          </w:r>
        </w:del>
      </w:ins>
    </w:p>
    <w:p w14:paraId="7E2A7901" w14:textId="70C81563" w:rsidR="004358FB" w:rsidDel="00F64D9E" w:rsidRDefault="004358FB">
      <w:pPr>
        <w:rPr>
          <w:ins w:id="1550" w:author="Hyojun Park" w:date="2023-09-04T13:21:00Z"/>
          <w:del w:id="1551" w:author="Hyojun Park [2]" w:date="2023-09-04T14:54:00Z"/>
          <w:rFonts w:ascii="Arial" w:hAnsi="Arial" w:cs="Arial"/>
        </w:rPr>
      </w:pPr>
      <w:ins w:id="1552" w:author="Hyojun Park" w:date="2023-09-04T13:21:00Z">
        <w:del w:id="1553" w:author="Hyojun Park [2]" w:date="2023-09-04T14:54:00Z">
          <w:r w:rsidDel="00F64D9E">
            <w:rPr>
              <w:rFonts w:cs="Arial"/>
            </w:rPr>
            <w:br w:type="page"/>
          </w:r>
        </w:del>
      </w:ins>
    </w:p>
    <w:p w14:paraId="3E63A776" w14:textId="13F9E265" w:rsidR="00664D64" w:rsidDel="00F64D9E" w:rsidRDefault="00664D64">
      <w:pPr>
        <w:rPr>
          <w:ins w:id="1554" w:author="Hyojun Park" w:date="2023-09-04T13:55:00Z"/>
          <w:del w:id="1555" w:author="Hyojun Park [2]" w:date="2023-09-04T14:54:00Z"/>
          <w:rFonts w:cs="Arial"/>
        </w:rPr>
        <w:pPrChange w:id="1556" w:author="Hyojun Park [2]" w:date="2023-09-04T14:54:00Z">
          <w:pPr>
            <w:pStyle w:val="BodyText"/>
          </w:pPr>
        </w:pPrChange>
      </w:pPr>
      <w:ins w:id="1557" w:author="Hyojun Park" w:date="2023-09-04T13:55:00Z">
        <w:del w:id="1558" w:author="Hyojun Park [2]" w:date="2023-09-04T14:54:00Z">
          <w:r w:rsidDel="00F64D9E">
            <w:rPr>
              <w:rFonts w:cs="Arial"/>
            </w:rPr>
            <w:lastRenderedPageBreak/>
            <w:delText>Implications</w:delText>
          </w:r>
        </w:del>
      </w:ins>
    </w:p>
    <w:p w14:paraId="548502D3" w14:textId="5B3C4AE5" w:rsidR="00C80847" w:rsidDel="00F64D9E" w:rsidRDefault="00C80847">
      <w:pPr>
        <w:rPr>
          <w:ins w:id="1559" w:author="Hyojun Park" w:date="2023-09-04T13:37:00Z"/>
          <w:del w:id="1560" w:author="Hyojun Park [2]" w:date="2023-09-04T14:54:00Z"/>
          <w:rFonts w:cs="Arial"/>
        </w:rPr>
        <w:pPrChange w:id="1561" w:author="Hyojun Park [2]" w:date="2023-09-04T14:54:00Z">
          <w:pPr>
            <w:pStyle w:val="BodyText"/>
          </w:pPr>
        </w:pPrChange>
      </w:pPr>
      <w:moveToRangeStart w:id="1562" w:author="Hyojun Park" w:date="2023-09-04T13:16:00Z" w:name="move144725828"/>
      <w:moveTo w:id="1563" w:author="Hyojun Park" w:date="2023-09-04T13:16:00Z">
        <w:del w:id="1564" w:author="Hyojun Park [2]" w:date="2023-09-04T14:54:00Z">
          <w:r w:rsidDel="00F64D9E">
            <w:rPr>
              <w:rFonts w:cs="Arial"/>
            </w:rPr>
            <w:delText xml:space="preserve">The data replication process aimed to construct a sudo-population given the assumption and estimate disparity indices from the replicated dataset. This is so-called measuring “total disparity,” which was known to be limited to determining sub-group disparity because the subgroup identity was not considered during the </w:delText>
          </w:r>
          <w:r w:rsidDel="00F64D9E">
            <w:rPr>
              <w:rFonts w:cs="Arial"/>
            </w:rPr>
            <w:fldChar w:fldCharType="begin"/>
          </w:r>
          <w:r w:rsidDel="00F64D9E">
            <w:rPr>
              <w:rFonts w:cs="Arial"/>
            </w:rPr>
            <w:delInstrText>HYPERLINK "mailto:estimation.{@harper}"</w:delInstrText>
          </w:r>
        </w:del>
      </w:moveTo>
      <w:ins w:id="1565" w:author="Hyojun Park" w:date="2023-09-04T13:16:00Z">
        <w:del w:id="1566" w:author="Hyojun Park [2]" w:date="2023-09-04T14:54:00Z">
          <w:r w:rsidDel="00F64D9E">
            <w:rPr>
              <w:rFonts w:cs="Arial"/>
            </w:rPr>
          </w:r>
        </w:del>
      </w:ins>
      <w:moveTo w:id="1567" w:author="Hyojun Park" w:date="2023-09-04T13:16:00Z">
        <w:del w:id="1568" w:author="Hyojun Park [2]" w:date="2023-09-04T14:54:00Z">
          <w:r w:rsidDel="00F64D9E">
            <w:rPr>
              <w:rFonts w:cs="Arial"/>
            </w:rPr>
            <w:fldChar w:fldCharType="separate"/>
          </w:r>
          <w:r w:rsidRPr="0035708A" w:rsidDel="00F64D9E">
            <w:rPr>
              <w:rPrChange w:id="1569" w:author="Hyojun Park" w:date="2023-09-05T17:05:00Z">
                <w:rPr>
                  <w:rStyle w:val="Hyperlink"/>
                  <w:rFonts w:cs="Arial"/>
                </w:rPr>
              </w:rPrChange>
            </w:rPr>
            <w:delText>estimation.[@harper]</w:delText>
          </w:r>
          <w:r w:rsidDel="00F64D9E">
            <w:rPr>
              <w:rFonts w:cs="Arial"/>
            </w:rPr>
            <w:fldChar w:fldCharType="end"/>
          </w:r>
          <w:r w:rsidDel="00F64D9E">
            <w:rPr>
              <w:rFonts w:cs="Arial"/>
            </w:rPr>
            <w:delText>, making many public health researcher focused on the subgroup disparity indices. The proposed approach overcomes this limitation because assumption-specific sudo-population is used to calculate disparity indices. Further, the comparison of each disparity index between sudo-populations by different assumptions would clarify the sources of disparities in a community, which the magnitude can be clearly estimated by the percentage changes. W</w:delText>
          </w:r>
          <w:r w:rsidRPr="00ED39BB" w:rsidDel="00F64D9E">
            <w:rPr>
              <w:rFonts w:cs="Arial"/>
            </w:rPr>
            <w:delText>e quantified the magnitude of racial disparity as a percentage change from the census tract models to the subpopulation models. This approach can also determine which census tracts would benefit most from interventions to reduce racial disparity.</w:delText>
          </w:r>
        </w:del>
      </w:moveTo>
      <w:moveToRangeEnd w:id="1562"/>
      <w:ins w:id="1570" w:author="Hyojun Park" w:date="2023-09-04T13:37:00Z">
        <w:del w:id="1571" w:author="Hyojun Park [2]" w:date="2023-09-04T14:54:00Z">
          <w:r w:rsidR="00210ACB" w:rsidRPr="00210ACB" w:rsidDel="00F64D9E">
            <w:rPr>
              <w:rFonts w:cs="Arial"/>
            </w:rPr>
            <w:delText xml:space="preserve">The sudo-populations </w:delText>
          </w:r>
          <w:r w:rsidR="00985E8A" w:rsidDel="00F64D9E">
            <w:rPr>
              <w:rFonts w:cs="Arial"/>
            </w:rPr>
            <w:delText xml:space="preserve">at the </w:delText>
          </w:r>
          <w:r w:rsidR="00985E8A" w:rsidRPr="00210ACB" w:rsidDel="00F64D9E">
            <w:rPr>
              <w:rFonts w:cs="Arial"/>
            </w:rPr>
            <w:delText xml:space="preserve">household-level </w:delText>
          </w:r>
          <w:r w:rsidR="00210ACB" w:rsidRPr="00210ACB" w:rsidDel="00F64D9E">
            <w:rPr>
              <w:rFonts w:cs="Arial"/>
            </w:rPr>
            <w:delText xml:space="preserve">in each census tract were </w:delText>
          </w:r>
        </w:del>
      </w:ins>
      <w:ins w:id="1572" w:author="Hyojun Park" w:date="2023-09-04T13:38:00Z">
        <w:del w:id="1573" w:author="Hyojun Park [2]" w:date="2023-09-04T14:54:00Z">
          <w:r w:rsidR="00985E8A" w:rsidDel="00F64D9E">
            <w:rPr>
              <w:rFonts w:cs="Arial"/>
            </w:rPr>
            <w:delText>generated</w:delText>
          </w:r>
        </w:del>
      </w:ins>
      <w:ins w:id="1574" w:author="Hyojun Park" w:date="2023-09-04T13:37:00Z">
        <w:del w:id="1575" w:author="Hyojun Park [2]" w:date="2023-09-04T14:54:00Z">
          <w:r w:rsidR="00210ACB" w:rsidRPr="00210ACB" w:rsidDel="00F64D9E">
            <w:rPr>
              <w:rFonts w:cs="Arial"/>
            </w:rPr>
            <w:delText xml:space="preserve"> </w:delText>
          </w:r>
        </w:del>
      </w:ins>
      <w:ins w:id="1576" w:author="Hyojun Park" w:date="2023-09-04T13:38:00Z">
        <w:del w:id="1577" w:author="Hyojun Park [2]" w:date="2023-09-04T14:54:00Z">
          <w:r w:rsidR="00771092" w:rsidDel="00F64D9E">
            <w:rPr>
              <w:rFonts w:cs="Arial"/>
            </w:rPr>
            <w:delText>under two</w:delText>
          </w:r>
        </w:del>
      </w:ins>
      <w:ins w:id="1578" w:author="Hyojun Park" w:date="2023-09-04T13:37:00Z">
        <w:del w:id="1579" w:author="Hyojun Park [2]" w:date="2023-09-04T14:54:00Z">
          <w:r w:rsidR="00210ACB" w:rsidRPr="00210ACB" w:rsidDel="00F64D9E">
            <w:rPr>
              <w:rFonts w:cs="Arial"/>
            </w:rPr>
            <w:delText xml:space="preserve"> assumptions, including the census tract model and the subpopulation model. These sudo-populations were used to estimate total disparity </w:delText>
          </w:r>
        </w:del>
      </w:ins>
      <w:ins w:id="1580" w:author="Hyojun Park" w:date="2023-09-04T13:39:00Z">
        <w:del w:id="1581" w:author="Hyojun Park [2]" w:date="2023-09-04T14:54:00Z">
          <w:r w:rsidR="00653BF6" w:rsidDel="00F64D9E">
            <w:rPr>
              <w:rFonts w:cs="Arial"/>
            </w:rPr>
            <w:delText xml:space="preserve">among households in a county </w:delText>
          </w:r>
        </w:del>
      </w:ins>
      <w:ins w:id="1582" w:author="Hyojun Park" w:date="2023-09-04T13:37:00Z">
        <w:del w:id="1583" w:author="Hyojun Park [2]" w:date="2023-09-04T14:54:00Z">
          <w:r w:rsidR="00210ACB" w:rsidRPr="00210ACB" w:rsidDel="00F64D9E">
            <w:rPr>
              <w:rFonts w:cs="Arial"/>
            </w:rPr>
            <w:delText xml:space="preserve">using three sets of disparity indices. The </w:delText>
          </w:r>
        </w:del>
      </w:ins>
      <w:ins w:id="1584" w:author="Hyojun Park" w:date="2023-09-04T13:39:00Z">
        <w:del w:id="1585" w:author="Hyojun Park [2]" w:date="2023-09-04T14:54:00Z">
          <w:r w:rsidR="00653BF6" w:rsidDel="00F64D9E">
            <w:rPr>
              <w:rFonts w:cs="Arial"/>
            </w:rPr>
            <w:delText xml:space="preserve">estimated </w:delText>
          </w:r>
          <w:r w:rsidR="000C033D" w:rsidDel="00F64D9E">
            <w:rPr>
              <w:rFonts w:cs="Arial"/>
            </w:rPr>
            <w:delText xml:space="preserve">disparity </w:delText>
          </w:r>
        </w:del>
      </w:ins>
      <w:ins w:id="1586" w:author="Hyojun Park" w:date="2023-09-04T13:37:00Z">
        <w:del w:id="1587" w:author="Hyojun Park [2]" w:date="2023-09-04T14:54:00Z">
          <w:r w:rsidR="00210ACB" w:rsidRPr="00210ACB" w:rsidDel="00F64D9E">
            <w:rPr>
              <w:rFonts w:cs="Arial"/>
            </w:rPr>
            <w:delText>indices were then evaluate</w:delText>
          </w:r>
        </w:del>
      </w:ins>
      <w:ins w:id="1588" w:author="Hyojun Park" w:date="2023-09-04T13:40:00Z">
        <w:del w:id="1589" w:author="Hyojun Park [2]" w:date="2023-09-04T14:54:00Z">
          <w:r w:rsidR="00BE531D" w:rsidDel="00F64D9E">
            <w:rPr>
              <w:rFonts w:cs="Arial"/>
            </w:rPr>
            <w:delText xml:space="preserve">d </w:delText>
          </w:r>
        </w:del>
      </w:ins>
      <w:ins w:id="1590" w:author="Hyojun Park" w:date="2023-09-04T13:44:00Z">
        <w:del w:id="1591" w:author="Hyojun Park [2]" w:date="2023-09-04T14:54:00Z">
          <w:r w:rsidR="001D1318" w:rsidDel="00F64D9E">
            <w:rPr>
              <w:rFonts w:cs="Arial"/>
            </w:rPr>
            <w:delText xml:space="preserve">for </w:delText>
          </w:r>
        </w:del>
      </w:ins>
      <w:ins w:id="1592" w:author="Hyojun Park" w:date="2023-09-04T13:37:00Z">
        <w:del w:id="1593" w:author="Hyojun Park [2]" w:date="2023-09-04T14:54:00Z">
          <w:r w:rsidR="00210ACB" w:rsidRPr="00210ACB" w:rsidDel="00F64D9E">
            <w:rPr>
              <w:rFonts w:cs="Arial"/>
            </w:rPr>
            <w:delText>the agreement of the rank orders of counties</w:delText>
          </w:r>
        </w:del>
      </w:ins>
      <w:ins w:id="1594" w:author="Hyojun Park" w:date="2023-09-04T13:40:00Z">
        <w:del w:id="1595" w:author="Hyojun Park [2]" w:date="2023-09-04T14:54:00Z">
          <w:r w:rsidR="00BE531D" w:rsidDel="00F64D9E">
            <w:rPr>
              <w:rFonts w:cs="Arial"/>
            </w:rPr>
            <w:delText xml:space="preserve"> from each model</w:delText>
          </w:r>
        </w:del>
      </w:ins>
      <w:ins w:id="1596" w:author="Hyojun Park" w:date="2023-09-04T13:37:00Z">
        <w:del w:id="1597" w:author="Hyojun Park [2]" w:date="2023-09-04T14:54:00Z">
          <w:r w:rsidR="00210ACB" w:rsidRPr="00210ACB" w:rsidDel="00F64D9E">
            <w:rPr>
              <w:rFonts w:cs="Arial"/>
            </w:rPr>
            <w:delText>.</w:delText>
          </w:r>
        </w:del>
      </w:ins>
    </w:p>
    <w:p w14:paraId="46ABD9D7" w14:textId="58CD4905" w:rsidR="004358FB" w:rsidDel="00F64D9E" w:rsidRDefault="004404FC">
      <w:pPr>
        <w:rPr>
          <w:ins w:id="1598" w:author="Hyojun Park" w:date="2023-09-04T13:21:00Z"/>
          <w:del w:id="1599" w:author="Hyojun Park [2]" w:date="2023-09-04T14:54:00Z"/>
          <w:rFonts w:cs="Arial"/>
        </w:rPr>
        <w:pPrChange w:id="1600" w:author="Hyojun Park [2]" w:date="2023-09-04T14:54:00Z">
          <w:pPr>
            <w:pStyle w:val="BodyText"/>
          </w:pPr>
        </w:pPrChange>
      </w:pPr>
      <w:ins w:id="1601" w:author="Hyojun Park" w:date="2023-09-04T13:45:00Z">
        <w:del w:id="1602" w:author="Hyojun Park [2]" w:date="2023-09-04T14:54:00Z">
          <w:r w:rsidDel="00F64D9E">
            <w:rPr>
              <w:rFonts w:cs="Arial"/>
            </w:rPr>
            <w:delText xml:space="preserve">Our approach constructing assumption-specific sudo-populations </w:delText>
          </w:r>
        </w:del>
      </w:ins>
      <w:ins w:id="1603" w:author="Hyojun Park" w:date="2023-09-04T13:46:00Z">
        <w:del w:id="1604" w:author="Hyojun Park [2]" w:date="2023-09-04T14:54:00Z">
          <w:r w:rsidR="003B5CE8" w:rsidDel="00F64D9E">
            <w:rPr>
              <w:rFonts w:cs="Arial"/>
            </w:rPr>
            <w:delText xml:space="preserve">and comparing the disparity indices from each model </w:delText>
          </w:r>
        </w:del>
      </w:ins>
      <w:ins w:id="1605" w:author="Hyojun Park" w:date="2023-09-04T13:45:00Z">
        <w:del w:id="1606" w:author="Hyojun Park [2]" w:date="2023-09-04T14:54:00Z">
          <w:r w:rsidDel="00F64D9E">
            <w:rPr>
              <w:rFonts w:cs="Arial"/>
            </w:rPr>
            <w:delText xml:space="preserve">overcomes </w:delText>
          </w:r>
        </w:del>
      </w:ins>
      <w:ins w:id="1607" w:author="Hyojun Park" w:date="2023-09-04T13:48:00Z">
        <w:del w:id="1608" w:author="Hyojun Park [2]" w:date="2023-09-04T14:54:00Z">
          <w:r w:rsidR="00433B0F" w:rsidDel="00F64D9E">
            <w:rPr>
              <w:rFonts w:cs="Arial"/>
            </w:rPr>
            <w:delText xml:space="preserve">an issue </w:delText>
          </w:r>
        </w:del>
      </w:ins>
      <w:ins w:id="1609" w:author="Hyojun Park" w:date="2023-09-04T13:49:00Z">
        <w:del w:id="1610" w:author="Hyojun Park [2]" w:date="2023-09-04T14:54:00Z">
          <w:r w:rsidR="00834FE7" w:rsidDel="00F64D9E">
            <w:rPr>
              <w:rFonts w:cs="Arial"/>
            </w:rPr>
            <w:delText>regarding</w:delText>
          </w:r>
        </w:del>
      </w:ins>
      <w:ins w:id="1611" w:author="Hyojun Park" w:date="2023-09-04T13:48:00Z">
        <w:del w:id="1612" w:author="Hyojun Park [2]" w:date="2023-09-04T14:54:00Z">
          <w:r w:rsidR="00433B0F" w:rsidDel="00F64D9E">
            <w:rPr>
              <w:rFonts w:cs="Arial"/>
            </w:rPr>
            <w:delText xml:space="preserve"> </w:delText>
          </w:r>
        </w:del>
      </w:ins>
      <w:ins w:id="1613" w:author="Hyojun Park" w:date="2023-09-04T13:47:00Z">
        <w:del w:id="1614" w:author="Hyojun Park [2]" w:date="2023-09-04T14:54:00Z">
          <w:r w:rsidR="00592375" w:rsidDel="00F64D9E">
            <w:rPr>
              <w:rFonts w:cs="Arial"/>
            </w:rPr>
            <w:delText>measuring total disparity</w:delText>
          </w:r>
        </w:del>
      </w:ins>
      <w:ins w:id="1615" w:author="Hyojun Park" w:date="2023-09-04T13:48:00Z">
        <w:del w:id="1616" w:author="Hyojun Park [2]" w:date="2023-09-04T14:54:00Z">
          <w:r w:rsidR="006F29C0" w:rsidDel="00F64D9E">
            <w:rPr>
              <w:rFonts w:cs="Arial"/>
            </w:rPr>
            <w:delText xml:space="preserve"> </w:delText>
          </w:r>
          <w:r w:rsidR="00433B0F" w:rsidDel="00F64D9E">
            <w:rPr>
              <w:rFonts w:cs="Arial"/>
            </w:rPr>
            <w:delText>and subgroup</w:delText>
          </w:r>
          <w:r w:rsidR="003D61B6" w:rsidDel="00F64D9E">
            <w:rPr>
              <w:rFonts w:cs="Arial"/>
            </w:rPr>
            <w:delText xml:space="preserve"> disparity</w:delText>
          </w:r>
        </w:del>
      </w:ins>
      <w:ins w:id="1617" w:author="Hyojun Park" w:date="2023-09-04T13:49:00Z">
        <w:del w:id="1618" w:author="Hyojun Park [2]" w:date="2023-09-04T14:54:00Z">
          <w:r w:rsidR="003D61B6" w:rsidDel="00F64D9E">
            <w:rPr>
              <w:rFonts w:cs="Arial"/>
            </w:rPr>
            <w:delText xml:space="preserve">. </w:delText>
          </w:r>
        </w:del>
      </w:ins>
      <w:ins w:id="1619" w:author="Hyojun Park" w:date="2023-09-04T13:34:00Z">
        <w:del w:id="1620" w:author="Hyojun Park [2]" w:date="2023-09-04T14:54:00Z">
          <w:r w:rsidR="00875FA4" w:rsidDel="00F64D9E">
            <w:rPr>
              <w:rFonts w:cs="Arial"/>
            </w:rPr>
            <w:delText>T</w:delText>
          </w:r>
        </w:del>
      </w:ins>
      <w:ins w:id="1621" w:author="Hyojun Park" w:date="2023-09-04T13:21:00Z">
        <w:del w:id="1622" w:author="Hyojun Park [2]" w:date="2023-09-04T14:54:00Z">
          <w:r w:rsidR="004358FB" w:rsidRPr="004358FB" w:rsidDel="00F64D9E">
            <w:rPr>
              <w:rFonts w:cs="Arial"/>
            </w:rPr>
            <w:delText>otal disparity</w:delText>
          </w:r>
        </w:del>
      </w:ins>
      <w:ins w:id="1623" w:author="Hyojun Park" w:date="2023-09-04T13:34:00Z">
        <w:del w:id="1624" w:author="Hyojun Park [2]" w:date="2023-09-04T14:54:00Z">
          <w:r w:rsidR="00875FA4" w:rsidDel="00F64D9E">
            <w:rPr>
              <w:rFonts w:cs="Arial"/>
            </w:rPr>
            <w:delText xml:space="preserve"> is known to be</w:delText>
          </w:r>
        </w:del>
      </w:ins>
      <w:ins w:id="1625" w:author="Hyojun Park" w:date="2023-09-04T13:21:00Z">
        <w:del w:id="1626" w:author="Hyojun Park [2]" w:date="2023-09-04T14:54:00Z">
          <w:r w:rsidR="004358FB" w:rsidRPr="004358FB" w:rsidDel="00F64D9E">
            <w:rPr>
              <w:rFonts w:cs="Arial"/>
            </w:rPr>
            <w:delText xml:space="preserve"> limited in determining sub-group disparity because the subgroup identity was not considered during the estimation.[@</w:delText>
          </w:r>
        </w:del>
        <w:del w:id="1627" w:author="Hyojun Park [2]" w:date="2023-09-04T14:53:00Z">
          <w:r w:rsidR="004358FB" w:rsidRPr="004358FB" w:rsidDel="000A2267">
            <w:rPr>
              <w:rFonts w:cs="Arial"/>
            </w:rPr>
            <w:delText>harper</w:delText>
          </w:r>
        </w:del>
        <w:del w:id="1628" w:author="Hyojun Park [2]" w:date="2023-09-04T14:54:00Z">
          <w:r w:rsidR="004358FB" w:rsidRPr="004358FB" w:rsidDel="00F64D9E">
            <w:rPr>
              <w:rFonts w:cs="Arial"/>
            </w:rPr>
            <w:delText>] Many public health researchers focused on the subgroup disparity indices. The proposed approach overcomes this limitation by using assumption-specific sudo-populations to calculate disparity indices. Comparing each disparity index between sudo-populations with different assumptions would clarify the sources of disparities in a community, and the magnitude can be estimated by the percentage changes. The magnitude of racial disparity was quantified as a percentage change from the census tract models to the subpopulation models. This approach can also determine which census tracts would benefit most from interventions to reduce racial disparity.</w:delText>
          </w:r>
        </w:del>
      </w:ins>
    </w:p>
    <w:p w14:paraId="608950C0" w14:textId="5542408D" w:rsidR="004358FB" w:rsidDel="00F64D9E" w:rsidRDefault="004358FB">
      <w:pPr>
        <w:rPr>
          <w:ins w:id="1629" w:author="Hyojun Park" w:date="2023-09-04T13:21:00Z"/>
          <w:del w:id="1630" w:author="Hyojun Park [2]" w:date="2023-09-04T14:54:00Z"/>
          <w:rFonts w:cs="Arial"/>
        </w:rPr>
        <w:pPrChange w:id="1631" w:author="Hyojun Park [2]" w:date="2023-09-04T14:54:00Z">
          <w:pPr>
            <w:pStyle w:val="BodyText"/>
          </w:pPr>
        </w:pPrChange>
      </w:pPr>
    </w:p>
    <w:p w14:paraId="744425CC" w14:textId="224DBDEF" w:rsidR="004358FB" w:rsidDel="00F64D9E" w:rsidRDefault="004358FB">
      <w:pPr>
        <w:pStyle w:val="BodyText"/>
        <w:rPr>
          <w:ins w:id="1632" w:author="Hyojun Park" w:date="2023-09-04T00:41:00Z"/>
          <w:del w:id="1633" w:author="Hyojun Park [2]" w:date="2023-09-04T14:54:00Z"/>
          <w:rFonts w:cs="Arial"/>
        </w:rPr>
      </w:pPr>
    </w:p>
    <w:p w14:paraId="5990A2C8" w14:textId="6CBF4E0B" w:rsidR="00785C74" w:rsidDel="00BC1A08" w:rsidRDefault="00891AA1">
      <w:pPr>
        <w:pStyle w:val="BodyText"/>
        <w:rPr>
          <w:ins w:id="1634" w:author="Hyojun Park [2]" w:date="2023-09-03T23:17:00Z"/>
          <w:del w:id="1635" w:author="Hyojun Park" w:date="2023-09-04T13:55:00Z"/>
          <w:rFonts w:cs="Arial"/>
        </w:rPr>
      </w:pPr>
      <w:del w:id="1636" w:author="Hyojun Park" w:date="2023-09-04T00:41:00Z">
        <w:r w:rsidRPr="00ED39BB" w:rsidDel="002C2E11">
          <w:rPr>
            <w:rFonts w:cs="Arial"/>
          </w:rPr>
          <w:delText>Moreover, t</w:delText>
        </w:r>
      </w:del>
      <w:del w:id="1637" w:author="Hyojun Park" w:date="2023-09-04T13:55:00Z">
        <w:r w:rsidRPr="00ED39BB" w:rsidDel="00BC1A08">
          <w:rPr>
            <w:rFonts w:cs="Arial"/>
          </w:rPr>
          <w:delText xml:space="preserve">his study only </w:delText>
        </w:r>
      </w:del>
      <w:ins w:id="1638" w:author="Hyojun Park [2]" w:date="2023-08-27T02:54:00Z">
        <w:del w:id="1639" w:author="Hyojun Park" w:date="2023-09-04T13:55:00Z">
          <w:r w:rsidR="00063C2C" w:rsidDel="00BC1A08">
            <w:rPr>
              <w:rFonts w:cs="Arial"/>
            </w:rPr>
            <w:delText xml:space="preserve">presented </w:delText>
          </w:r>
        </w:del>
      </w:ins>
      <w:del w:id="1640" w:author="Hyojun Park" w:date="2023-09-04T13:55:00Z">
        <w:r w:rsidRPr="00ED39BB" w:rsidDel="00BC1A08">
          <w:rPr>
            <w:rFonts w:cs="Arial"/>
          </w:rPr>
          <w:delText>addressed MHI as one determinant of health</w:delText>
        </w:r>
      </w:del>
      <w:ins w:id="1641" w:author="Hyojun Park [2]" w:date="2023-08-27T02:55:00Z">
        <w:del w:id="1642" w:author="Hyojun Park" w:date="2023-09-04T13:55:00Z">
          <w:r w:rsidR="00D328A9" w:rsidDel="00BC1A08">
            <w:rPr>
              <w:rFonts w:cs="Arial"/>
            </w:rPr>
            <w:delText>.</w:delText>
          </w:r>
        </w:del>
      </w:ins>
      <w:ins w:id="1643" w:author="Hyojun Park [2]" w:date="2023-08-27T02:56:00Z">
        <w:del w:id="1644" w:author="Hyojun Park" w:date="2023-09-04T13:55:00Z">
          <w:r w:rsidR="00507FBF" w:rsidDel="00BC1A08">
            <w:rPr>
              <w:rFonts w:cs="Arial"/>
            </w:rPr>
            <w:delText xml:space="preserve"> We are preparing another paper </w:delText>
          </w:r>
        </w:del>
      </w:ins>
      <w:del w:id="1645" w:author="Hyojun Park" w:date="2023-09-04T13:55:00Z">
        <w:r w:rsidRPr="00ED39BB" w:rsidDel="00BC1A08">
          <w:rPr>
            <w:rFonts w:cs="Arial"/>
          </w:rPr>
          <w:delText xml:space="preserve"> and </w:delText>
        </w:r>
        <w:r w:rsidR="00C747CA" w:rsidRPr="00ED39BB" w:rsidDel="00BC1A08">
          <w:rPr>
            <w:rFonts w:cs="Arial"/>
          </w:rPr>
          <w:delText xml:space="preserve">in </w:delText>
        </w:r>
        <w:r w:rsidRPr="00ED39BB" w:rsidDel="00BC1A08">
          <w:rPr>
            <w:rFonts w:cs="Arial"/>
          </w:rPr>
          <w:delText xml:space="preserve">one state in the U.S. </w:delText>
        </w:r>
        <w:r w:rsidR="00C747CA" w:rsidRPr="00ED39BB" w:rsidDel="00BC1A08">
          <w:rPr>
            <w:rFonts w:cs="Arial"/>
          </w:rPr>
          <w:delText>Future papers in preparation</w:delText>
        </w:r>
        <w:r w:rsidRPr="00ED39BB" w:rsidDel="00BC1A08">
          <w:rPr>
            <w:rFonts w:cs="Arial"/>
          </w:rPr>
          <w:delText xml:space="preserve"> </w:delText>
        </w:r>
        <w:r w:rsidR="00C747CA" w:rsidRPr="00ED39BB" w:rsidDel="00BC1A08">
          <w:rPr>
            <w:rFonts w:cs="Arial"/>
          </w:rPr>
          <w:delText>address</w:delText>
        </w:r>
      </w:del>
      <w:ins w:id="1646" w:author="Hyojun Park [2]" w:date="2023-08-27T02:57:00Z">
        <w:del w:id="1647" w:author="Hyojun Park" w:date="2023-09-04T13:55:00Z">
          <w:r w:rsidR="00D97622" w:rsidDel="00BC1A08">
            <w:rPr>
              <w:rFonts w:cs="Arial"/>
            </w:rPr>
            <w:delText>ing</w:delText>
          </w:r>
        </w:del>
      </w:ins>
      <w:del w:id="1648" w:author="Hyojun Park" w:date="2023-09-04T13:55:00Z">
        <w:r w:rsidRPr="00ED39BB" w:rsidDel="00BC1A08">
          <w:rPr>
            <w:rFonts w:cs="Arial"/>
          </w:rPr>
          <w:delText xml:space="preserve"> a variety of health determinants and outcomes for other states</w:delText>
        </w:r>
      </w:del>
      <w:ins w:id="1649" w:author="Hyojun Park [2]" w:date="2023-08-27T02:57:00Z">
        <w:del w:id="1650" w:author="Hyojun Park" w:date="2023-09-04T13:55:00Z">
          <w:r w:rsidR="00D97622" w:rsidDel="00BC1A08">
            <w:rPr>
              <w:rFonts w:cs="Arial"/>
            </w:rPr>
            <w:delText xml:space="preserve"> Although we presented </w:delText>
          </w:r>
          <w:r w:rsidR="00180CCB" w:rsidDel="00BC1A08">
            <w:rPr>
              <w:rFonts w:cs="Arial"/>
            </w:rPr>
            <w:delText>the result of NY only, those for other states are available upon request</w:delText>
          </w:r>
        </w:del>
      </w:ins>
      <w:del w:id="1651" w:author="Hyojun Park" w:date="2023-09-04T13:55:00Z">
        <w:r w:rsidRPr="00ED39BB" w:rsidDel="00BC1A08">
          <w:rPr>
            <w:rFonts w:cs="Arial"/>
          </w:rPr>
          <w:delText>.</w:delText>
        </w:r>
      </w:del>
    </w:p>
    <w:p w14:paraId="6408C9ED" w14:textId="7C9097B4" w:rsidR="0013634D" w:rsidDel="006F41C3" w:rsidRDefault="00815CF9">
      <w:pPr>
        <w:pStyle w:val="BodyText"/>
        <w:rPr>
          <w:ins w:id="1652" w:author="Hyojun Park" w:date="2023-09-03T22:07:00Z"/>
          <w:del w:id="1653" w:author="Hyojun Park [2]" w:date="2023-09-03T23:27:00Z"/>
          <w:rFonts w:cs="Arial"/>
        </w:rPr>
      </w:pPr>
      <w:ins w:id="1654" w:author="Hyojun Park [2]" w:date="2023-09-03T23:17:00Z">
        <w:del w:id="1655" w:author="Hyojun Park" w:date="2023-09-04T00:42:00Z">
          <w:r w:rsidRPr="0035708A" w:rsidDel="002C2E11">
            <w:rPr>
              <w:rFonts w:cs="Arial"/>
            </w:rPr>
            <w:lastRenderedPageBreak/>
            <w:delText>Second, g</w:delText>
          </w:r>
        </w:del>
        <w:del w:id="1656" w:author="Hyojun Park" w:date="2023-09-04T14:10:00Z">
          <w:r w:rsidRPr="0035708A" w:rsidDel="004C5E2D">
            <w:rPr>
              <w:rFonts w:cs="Arial"/>
            </w:rPr>
            <w:delText xml:space="preserve">eographic dependency or small area estimates are relevant considerations in studies on community health,[@ref] but the proposed simulation approach does not account for issues. </w:delText>
          </w:r>
        </w:del>
      </w:ins>
      <w:ins w:id="1657" w:author="Hyojun Park [2]" w:date="2023-09-03T23:24:00Z">
        <w:del w:id="1658" w:author="Hyojun Park" w:date="2023-09-04T14:10:00Z">
          <w:r w:rsidR="000F0C2B" w:rsidRPr="0035708A" w:rsidDel="004C5E2D">
            <w:rPr>
              <w:rFonts w:cs="Arial"/>
            </w:rPr>
            <w:delText>T</w:delText>
          </w:r>
          <w:r w:rsidR="000F0C2B" w:rsidRPr="00ED39BB" w:rsidDel="004C5E2D">
            <w:rPr>
              <w:rFonts w:cs="Arial"/>
            </w:rPr>
            <w:delText xml:space="preserve">he magnitude of each disparity index </w:delText>
          </w:r>
          <w:r w:rsidR="000F0C2B" w:rsidDel="004C5E2D">
            <w:rPr>
              <w:rFonts w:cs="Arial"/>
            </w:rPr>
            <w:delText>was largest in the top tertile, followed by the m</w:delText>
          </w:r>
        </w:del>
      </w:ins>
      <w:ins w:id="1659" w:author="Hyojun Park [2]" w:date="2023-09-03T23:26:00Z">
        <w:del w:id="1660" w:author="Hyojun Park" w:date="2023-09-04T14:10:00Z">
          <w:r w:rsidR="00515EF4" w:rsidDel="004C5E2D">
            <w:rPr>
              <w:rFonts w:cs="Arial"/>
            </w:rPr>
            <w:delText>i</w:delText>
          </w:r>
        </w:del>
      </w:ins>
      <w:ins w:id="1661" w:author="Hyojun Park [2]" w:date="2023-09-03T23:24:00Z">
        <w:del w:id="1662" w:author="Hyojun Park" w:date="2023-09-04T14:10:00Z">
          <w:r w:rsidR="000F0C2B" w:rsidDel="004C5E2D">
            <w:rPr>
              <w:rFonts w:cs="Arial"/>
            </w:rPr>
            <w:delText xml:space="preserve">ddle and bottom tertile, indicating </w:delText>
          </w:r>
        </w:del>
      </w:ins>
      <w:ins w:id="1663" w:author="Hyojun Park [2]" w:date="2023-09-03T23:25:00Z">
        <w:del w:id="1664" w:author="Hyojun Park" w:date="2023-09-04T14:10:00Z">
          <w:r w:rsidR="00515EF4" w:rsidDel="004C5E2D">
            <w:rPr>
              <w:rFonts w:cs="Arial"/>
            </w:rPr>
            <w:delText xml:space="preserve">that </w:delText>
          </w:r>
        </w:del>
      </w:ins>
      <w:ins w:id="1665" w:author="Hyojun Park [2]" w:date="2023-09-03T23:24:00Z">
        <w:del w:id="1666" w:author="Hyojun Park" w:date="2023-09-04T14:10:00Z">
          <w:r w:rsidR="00515EF4" w:rsidDel="004C5E2D">
            <w:rPr>
              <w:rFonts w:cs="Arial"/>
            </w:rPr>
            <w:delText xml:space="preserve">small area </w:delText>
          </w:r>
        </w:del>
      </w:ins>
      <w:ins w:id="1667" w:author="Hyojun Park [2]" w:date="2023-09-03T23:25:00Z">
        <w:del w:id="1668" w:author="Hyojun Park" w:date="2023-09-04T14:10:00Z">
          <w:r w:rsidR="00515EF4" w:rsidDel="004C5E2D">
            <w:rPr>
              <w:rFonts w:cs="Arial"/>
            </w:rPr>
            <w:delText xml:space="preserve">estimates still matter in this approach. </w:delText>
          </w:r>
        </w:del>
      </w:ins>
      <w:ins w:id="1669" w:author="Hyojun Park [2]" w:date="2023-09-03T23:22:00Z">
        <w:del w:id="1670" w:author="Hyojun Park" w:date="2023-09-04T14:10:00Z">
          <w:r w:rsidR="00FA5DA3" w:rsidDel="004C5E2D">
            <w:rPr>
              <w:rFonts w:cs="Arial"/>
            </w:rPr>
            <w:delText xml:space="preserve">The suppressed data, such as race-specific MHI and household sizes, were </w:delText>
          </w:r>
        </w:del>
      </w:ins>
      <w:ins w:id="1671" w:author="Hyojun Park [2]" w:date="2023-09-03T23:23:00Z">
        <w:del w:id="1672" w:author="Hyojun Park" w:date="2023-09-04T14:10:00Z">
          <w:r w:rsidR="00FA5DA3" w:rsidDel="004C5E2D">
            <w:rPr>
              <w:rFonts w:cs="Arial"/>
            </w:rPr>
            <w:delText xml:space="preserve">also </w:delText>
          </w:r>
        </w:del>
      </w:ins>
      <w:ins w:id="1673" w:author="Hyojun Park [2]" w:date="2023-09-03T23:22:00Z">
        <w:del w:id="1674" w:author="Hyojun Park" w:date="2023-09-04T14:10:00Z">
          <w:r w:rsidR="00FA5DA3" w:rsidDel="004C5E2D">
            <w:rPr>
              <w:rFonts w:cs="Arial"/>
            </w:rPr>
            <w:delText>excluded from the analysis. Further studies should aim to develop an approach to incorporate the</w:delText>
          </w:r>
        </w:del>
      </w:ins>
      <w:ins w:id="1675" w:author="Hyojun Park [2]" w:date="2023-09-03T23:23:00Z">
        <w:del w:id="1676" w:author="Hyojun Park" w:date="2023-09-04T14:10:00Z">
          <w:r w:rsidR="00F00780" w:rsidDel="004C5E2D">
            <w:rPr>
              <w:rFonts w:cs="Arial"/>
            </w:rPr>
            <w:delText xml:space="preserve">se issues </w:delText>
          </w:r>
        </w:del>
      </w:ins>
      <w:ins w:id="1677" w:author="Hyojun Park [2]" w:date="2023-09-03T23:22:00Z">
        <w:del w:id="1678" w:author="Hyojun Park" w:date="2023-09-04T14:10:00Z">
          <w:r w:rsidR="00FA5DA3" w:rsidDel="004C5E2D">
            <w:rPr>
              <w:rFonts w:cs="Arial"/>
            </w:rPr>
            <w:delText>during the data replication process.</w:delText>
          </w:r>
        </w:del>
      </w:ins>
    </w:p>
    <w:p w14:paraId="10976DC9" w14:textId="462ADAB9" w:rsidR="006F0EB2" w:rsidDel="006F41C3" w:rsidRDefault="006F0EB2">
      <w:pPr>
        <w:pStyle w:val="BodyText"/>
        <w:rPr>
          <w:ins w:id="1679" w:author="Hyojun Park" w:date="2023-09-03T21:50:00Z"/>
          <w:del w:id="1680" w:author="Hyojun Park [2]" w:date="2023-09-03T23:27:00Z"/>
          <w:rFonts w:cs="Arial"/>
        </w:rPr>
      </w:pPr>
      <w:ins w:id="1681" w:author="Hyojun Park" w:date="2023-09-03T22:07:00Z">
        <w:del w:id="1682" w:author="Hyojun Park [2]" w:date="2023-09-03T23:17:00Z">
          <w:r w:rsidDel="0091711B">
            <w:rPr>
              <w:rFonts w:cs="Arial"/>
            </w:rPr>
            <w:delText>limitation of data: suppressed data estimates or population size</w:delText>
          </w:r>
        </w:del>
      </w:ins>
    </w:p>
    <w:p w14:paraId="2D3D6E95" w14:textId="4F789EB0" w:rsidR="0013634D" w:rsidDel="006F41C3" w:rsidRDefault="0013634D">
      <w:pPr>
        <w:pStyle w:val="BodyText"/>
        <w:rPr>
          <w:ins w:id="1683" w:author="Hyojun Park" w:date="2023-09-03T21:50:00Z"/>
          <w:del w:id="1684" w:author="Hyojun Park [2]" w:date="2023-09-03T23:27:00Z"/>
          <w:rFonts w:cs="Arial"/>
        </w:rPr>
      </w:pPr>
      <w:ins w:id="1685" w:author="Hyojun Park" w:date="2023-09-03T21:50:00Z">
        <w:del w:id="1686" w:author="Hyojun Park [2]" w:date="2023-09-03T23:25:00Z">
          <w:r w:rsidDel="00515EF4">
            <w:rPr>
              <w:rFonts w:cs="Arial"/>
            </w:rPr>
            <w:delText xml:space="preserve">Additionally, </w:delText>
          </w:r>
          <w:r w:rsidRPr="00ED39BB" w:rsidDel="00515EF4">
            <w:rPr>
              <w:rFonts w:cs="Arial"/>
            </w:rPr>
            <w:delText xml:space="preserve">the magnitude of each disparity index </w:delText>
          </w:r>
          <w:r w:rsidDel="00515EF4">
            <w:rPr>
              <w:rFonts w:cs="Arial"/>
            </w:rPr>
            <w:delText>was largest in the top tertile, followed by the moddle and bottom tertile.</w:delText>
          </w:r>
        </w:del>
      </w:ins>
    </w:p>
    <w:p w14:paraId="3AD48280" w14:textId="7A24DC62" w:rsidR="001E361C" w:rsidRPr="00ED39BB" w:rsidDel="006F41C3" w:rsidRDefault="001E361C">
      <w:pPr>
        <w:pStyle w:val="BodyText"/>
        <w:rPr>
          <w:del w:id="1687" w:author="Hyojun Park [2]" w:date="2023-09-03T23:27:00Z"/>
          <w:rFonts w:cs="Arial"/>
        </w:rPr>
      </w:pPr>
    </w:p>
    <w:p w14:paraId="7DADD92B" w14:textId="637BFBFD" w:rsidR="009575DE" w:rsidDel="006F41C3" w:rsidRDefault="009575DE">
      <w:pPr>
        <w:pStyle w:val="BodyText"/>
        <w:rPr>
          <w:ins w:id="1688" w:author="Hyojun Park" w:date="2023-09-03T21:50:00Z"/>
          <w:del w:id="1689" w:author="Hyojun Park [2]" w:date="2023-09-03T23:27:00Z"/>
          <w:rFonts w:cs="Arial"/>
        </w:rPr>
      </w:pPr>
    </w:p>
    <w:p w14:paraId="455071E1" w14:textId="73F97AAA" w:rsidR="006F41C3" w:rsidDel="009E632E" w:rsidRDefault="006F41C3">
      <w:pPr>
        <w:pStyle w:val="BodyText"/>
        <w:rPr>
          <w:ins w:id="1690" w:author="Hyojun Park [2]" w:date="2023-09-03T23:27:00Z"/>
          <w:del w:id="1691" w:author="Hyojun Park" w:date="2023-09-04T16:56:00Z"/>
          <w:rFonts w:cs="Arial"/>
        </w:rPr>
      </w:pPr>
    </w:p>
    <w:p w14:paraId="2C77AA2F" w14:textId="03C616E6" w:rsidR="008316B1" w:rsidDel="00D179D3" w:rsidRDefault="00891AA1">
      <w:pPr>
        <w:pStyle w:val="BodyText"/>
        <w:rPr>
          <w:ins w:id="1692" w:author="Hyojun Park [2]" w:date="2023-09-04T14:54:00Z"/>
          <w:del w:id="1693" w:author="Hyojun Park" w:date="2023-09-04T16:58:00Z"/>
          <w:rFonts w:cs="Arial"/>
        </w:rPr>
      </w:pPr>
      <w:del w:id="1694" w:author="Hyojun Park" w:date="2023-09-05T16:48:00Z">
        <w:r w:rsidRPr="00ED39BB" w:rsidDel="00945962">
          <w:rPr>
            <w:rFonts w:cs="Arial"/>
          </w:rPr>
          <w:delText xml:space="preserve">Despite these limitations, this study is one of few attempts </w:delText>
        </w:r>
      </w:del>
      <w:del w:id="1695" w:author="Hyojun Park" w:date="2023-09-04T16:59:00Z">
        <w:r w:rsidRPr="00ED39BB" w:rsidDel="00E8272D">
          <w:rPr>
            <w:rFonts w:cs="Arial"/>
          </w:rPr>
          <w:delText>to</w:delText>
        </w:r>
      </w:del>
      <w:del w:id="1696" w:author="Hyojun Park" w:date="2023-09-05T16:48:00Z">
        <w:r w:rsidRPr="00ED39BB" w:rsidDel="00945962">
          <w:rPr>
            <w:rFonts w:cs="Arial"/>
          </w:rPr>
          <w:delText xml:space="preserve"> characterize and evaluate disparity indices using census tract estimates from nationally representative survey datasets</w:delText>
        </w:r>
      </w:del>
      <w:del w:id="1697" w:author="Hyojun Park" w:date="2023-09-04T16:58:00Z">
        <w:r w:rsidRPr="00ED39BB" w:rsidDel="00D179D3">
          <w:rPr>
            <w:rFonts w:cs="Arial"/>
          </w:rPr>
          <w:delText xml:space="preserve">, which has several implications. </w:delText>
        </w:r>
      </w:del>
    </w:p>
    <w:p w14:paraId="4A2A83A0" w14:textId="7261321B" w:rsidR="00F60EE3" w:rsidDel="00945962" w:rsidRDefault="00F60EE3" w:rsidP="001C68FF">
      <w:pPr>
        <w:pStyle w:val="BodyText"/>
        <w:rPr>
          <w:ins w:id="1698" w:author="Hyojun Park [2]" w:date="2023-09-04T14:56:00Z"/>
          <w:del w:id="1699" w:author="Hyojun Park" w:date="2023-09-05T16:48:00Z"/>
          <w:moveFrom w:id="1700" w:author="Hyojun Park" w:date="2023-09-04T16:58:00Z"/>
          <w:rFonts w:cs="Arial"/>
        </w:rPr>
      </w:pPr>
      <w:moveFromRangeStart w:id="1701" w:author="Hyojun Park" w:date="2023-09-04T16:58:00Z" w:name="move144739113"/>
      <w:moveFrom w:id="1702" w:author="Hyojun Park" w:date="2023-09-04T16:58:00Z">
        <w:ins w:id="1703" w:author="Hyojun Park [2]" w:date="2023-09-04T14:56:00Z">
          <w:del w:id="1704" w:author="Hyojun Park" w:date="2023-09-05T16:48:00Z">
            <w:r w:rsidDel="00945962">
              <w:rPr>
                <w:rFonts w:cs="Arial"/>
              </w:rPr>
              <w:delText>D</w:delText>
            </w:r>
            <w:r w:rsidRPr="00ED39BB" w:rsidDel="00945962">
              <w:rPr>
                <w:rFonts w:cs="Arial"/>
              </w:rPr>
              <w:delText>isparity indices at the county level are urgent public health metrics that can be immediately utilized, both for public communication and to intervene on geographic disparities conveyed by inequality across subpopulations.</w:delText>
            </w:r>
          </w:del>
        </w:ins>
      </w:moveFrom>
    </w:p>
    <w:moveFromRangeEnd w:id="1701"/>
    <w:p w14:paraId="03FDE122" w14:textId="2DD7CB4A" w:rsidR="00C27687" w:rsidRDefault="0008395A" w:rsidP="00463A20">
      <w:pPr>
        <w:pStyle w:val="BodyText"/>
        <w:rPr>
          <w:ins w:id="1705" w:author="Hyojun Park" w:date="2023-09-05T16:51:00Z"/>
          <w:rFonts w:cs="Arial"/>
        </w:rPr>
      </w:pPr>
      <w:ins w:id="1706" w:author="Hyojun Park" w:date="2023-09-04T16:57:00Z">
        <w:r w:rsidRPr="00790087">
          <w:rPr>
            <w:rFonts w:cs="Arial"/>
          </w:rPr>
          <w:t xml:space="preserve">Our approach overcame this </w:t>
        </w:r>
      </w:ins>
      <w:ins w:id="1707" w:author="Hyojun Park" w:date="2023-09-05T16:49:00Z">
        <w:r w:rsidR="00945962">
          <w:rPr>
            <w:rFonts w:cs="Arial"/>
          </w:rPr>
          <w:t xml:space="preserve">limitation </w:t>
        </w:r>
      </w:ins>
      <w:ins w:id="1708" w:author="Hyojun Park" w:date="2023-09-04T16:57:00Z">
        <w:r w:rsidRPr="00790087">
          <w:rPr>
            <w:rFonts w:cs="Arial"/>
          </w:rPr>
          <w:t xml:space="preserve">by </w:t>
        </w:r>
      </w:ins>
      <w:ins w:id="1709" w:author="Hyojun Park" w:date="2023-09-05T17:06:00Z">
        <w:r w:rsidR="007E788E">
          <w:rPr>
            <w:rFonts w:cs="Arial"/>
          </w:rPr>
          <w:t>employing</w:t>
        </w:r>
      </w:ins>
      <w:ins w:id="1710" w:author="Hyojun Park" w:date="2023-09-05T16:54:00Z">
        <w:r w:rsidR="00FA3639">
          <w:rPr>
            <w:rFonts w:cs="Arial"/>
          </w:rPr>
          <w:t xml:space="preserve"> </w:t>
        </w:r>
      </w:ins>
      <w:ins w:id="1711" w:author="Hyojun Park" w:date="2023-09-05T16:53:00Z">
        <w:r w:rsidR="005C41F2">
          <w:rPr>
            <w:rFonts w:cs="Arial"/>
          </w:rPr>
          <w:t>dedicated</w:t>
        </w:r>
      </w:ins>
      <w:ins w:id="1712" w:author="Hyojun Park" w:date="2023-09-05T16:52:00Z">
        <w:r w:rsidR="008D1C65">
          <w:rPr>
            <w:rFonts w:cs="Arial"/>
          </w:rPr>
          <w:t xml:space="preserve"> pseudo-population</w:t>
        </w:r>
      </w:ins>
      <w:ins w:id="1713" w:author="Hyojun Park" w:date="2023-09-05T16:54:00Z">
        <w:r w:rsidR="00FA3639">
          <w:rPr>
            <w:rFonts w:cs="Arial"/>
          </w:rPr>
          <w:t>s</w:t>
        </w:r>
      </w:ins>
      <w:ins w:id="1714" w:author="Hyojun Park" w:date="2023-09-05T16:52:00Z">
        <w:r w:rsidR="0049207E">
          <w:rPr>
            <w:rFonts w:cs="Arial"/>
          </w:rPr>
          <w:t xml:space="preserve"> of households</w:t>
        </w:r>
      </w:ins>
      <w:ins w:id="1715" w:author="Hyojun Park" w:date="2023-09-05T16:53:00Z">
        <w:r w:rsidR="005C41F2">
          <w:rPr>
            <w:rFonts w:cs="Arial"/>
          </w:rPr>
          <w:t xml:space="preserve"> </w:t>
        </w:r>
      </w:ins>
      <w:ins w:id="1716" w:author="Hyojun Park" w:date="2023-09-05T16:57:00Z">
        <w:r w:rsidR="00D02400">
          <w:rPr>
            <w:rFonts w:cs="Arial"/>
          </w:rPr>
          <w:t xml:space="preserve">with </w:t>
        </w:r>
        <w:r w:rsidR="00D02400" w:rsidRPr="00D02400">
          <w:rPr>
            <w:rFonts w:cs="Arial"/>
            <w:rPrChange w:id="1717" w:author="Hyojun Park" w:date="2023-09-05T16:57:00Z">
              <w:rPr>
                <w:color w:val="000000"/>
                <w:sz w:val="27"/>
                <w:szCs w:val="27"/>
              </w:rPr>
            </w:rPrChange>
          </w:rPr>
          <w:t xml:space="preserve">geographic-specific </w:t>
        </w:r>
        <w:r w:rsidR="00D02400">
          <w:rPr>
            <w:rFonts w:cs="Arial"/>
          </w:rPr>
          <w:t xml:space="preserve">MHI </w:t>
        </w:r>
        <w:r w:rsidR="00D02400" w:rsidRPr="00D02400">
          <w:rPr>
            <w:rFonts w:cs="Arial"/>
            <w:rPrChange w:id="1718" w:author="Hyojun Park" w:date="2023-09-05T16:57:00Z">
              <w:rPr>
                <w:color w:val="000000"/>
                <w:sz w:val="27"/>
                <w:szCs w:val="27"/>
              </w:rPr>
            </w:rPrChange>
          </w:rPr>
          <w:t>(i.e.,</w:t>
        </w:r>
      </w:ins>
      <w:ins w:id="1719" w:author="Hyojun Park" w:date="2023-09-05T16:58:00Z">
        <w:r w:rsidR="001630E7">
          <w:rPr>
            <w:rFonts w:cs="Arial"/>
          </w:rPr>
          <w:t xml:space="preserve"> the</w:t>
        </w:r>
      </w:ins>
      <w:ins w:id="1720" w:author="Hyojun Park" w:date="2023-09-05T16:57:00Z">
        <w:r w:rsidR="00D02400" w:rsidRPr="00D02400">
          <w:rPr>
            <w:rFonts w:cs="Arial"/>
            <w:rPrChange w:id="1721" w:author="Hyojun Park" w:date="2023-09-05T16:57:00Z">
              <w:rPr>
                <w:color w:val="000000"/>
                <w:sz w:val="27"/>
                <w:szCs w:val="27"/>
              </w:rPr>
            </w:rPrChange>
          </w:rPr>
          <w:t xml:space="preserve"> census tract</w:t>
        </w:r>
      </w:ins>
      <w:ins w:id="1722" w:author="Hyojun Park" w:date="2023-09-05T16:58:00Z">
        <w:r w:rsidR="001630E7">
          <w:rPr>
            <w:rFonts w:cs="Arial"/>
          </w:rPr>
          <w:t xml:space="preserve"> model</w:t>
        </w:r>
      </w:ins>
      <w:ins w:id="1723" w:author="Hyojun Park" w:date="2023-09-05T16:57:00Z">
        <w:r w:rsidR="00D02400" w:rsidRPr="00D02400">
          <w:rPr>
            <w:rFonts w:cs="Arial"/>
            <w:rPrChange w:id="1724" w:author="Hyojun Park" w:date="2023-09-05T16:57:00Z">
              <w:rPr>
                <w:color w:val="000000"/>
                <w:sz w:val="27"/>
                <w:szCs w:val="27"/>
              </w:rPr>
            </w:rPrChange>
          </w:rPr>
          <w:t>) and race-</w:t>
        </w:r>
        <w:r w:rsidR="00D02400" w:rsidRPr="00D02400">
          <w:rPr>
            <w:rFonts w:cs="Arial"/>
            <w:rPrChange w:id="1725" w:author="Hyojun Park" w:date="2023-09-05T16:57:00Z">
              <w:rPr>
                <w:color w:val="000000"/>
                <w:sz w:val="27"/>
                <w:szCs w:val="27"/>
              </w:rPr>
            </w:rPrChange>
          </w:rPr>
          <w:lastRenderedPageBreak/>
          <w:t xml:space="preserve">geographic-specific </w:t>
        </w:r>
      </w:ins>
      <w:ins w:id="1726" w:author="Hyojun Park" w:date="2023-09-05T16:58:00Z">
        <w:r w:rsidR="001630E7">
          <w:rPr>
            <w:rFonts w:cs="Arial"/>
          </w:rPr>
          <w:t>MHI (i.e., the subpopulation model)</w:t>
        </w:r>
      </w:ins>
      <w:ins w:id="1727" w:author="Hyojun Park" w:date="2023-09-05T17:07:00Z">
        <w:r w:rsidR="002F2DF3">
          <w:rPr>
            <w:rFonts w:cs="Arial"/>
          </w:rPr>
          <w:t xml:space="preserve">, which </w:t>
        </w:r>
      </w:ins>
      <w:ins w:id="1728" w:author="Hyojun Park" w:date="2023-09-05T17:10:00Z">
        <w:r w:rsidR="00614FBC">
          <w:rPr>
            <w:rFonts w:cs="Arial"/>
          </w:rPr>
          <w:t>were</w:t>
        </w:r>
      </w:ins>
      <w:ins w:id="1729" w:author="Hyojun Park" w:date="2023-09-05T17:07:00Z">
        <w:r w:rsidR="002F2DF3">
          <w:rPr>
            <w:rFonts w:cs="Arial"/>
          </w:rPr>
          <w:t xml:space="preserve"> used to </w:t>
        </w:r>
      </w:ins>
      <w:ins w:id="1730" w:author="Hyojun Park" w:date="2023-09-05T17:10:00Z">
        <w:r w:rsidR="00B022EA">
          <w:rPr>
            <w:rFonts w:cs="Arial"/>
          </w:rPr>
          <w:t>estimate</w:t>
        </w:r>
      </w:ins>
      <w:ins w:id="1731" w:author="Hyojun Park" w:date="2023-09-05T17:07:00Z">
        <w:r w:rsidR="002F2DF3">
          <w:rPr>
            <w:rFonts w:cs="Arial"/>
          </w:rPr>
          <w:t xml:space="preserve"> d</w:t>
        </w:r>
      </w:ins>
      <w:ins w:id="1732" w:author="Hyojun Park" w:date="2023-09-05T16:56:00Z">
        <w:r w:rsidR="00CF7085">
          <w:rPr>
            <w:rFonts w:cs="Arial"/>
          </w:rPr>
          <w:t xml:space="preserve">isparity indices </w:t>
        </w:r>
      </w:ins>
      <w:ins w:id="1733" w:author="Hyojun Park" w:date="2023-09-05T16:59:00Z">
        <w:r w:rsidR="00E22D58">
          <w:rPr>
            <w:rFonts w:cs="Arial"/>
          </w:rPr>
          <w:t xml:space="preserve">to </w:t>
        </w:r>
      </w:ins>
      <w:ins w:id="1734" w:author="Hyojun Park" w:date="2023-09-05T17:00:00Z">
        <w:r w:rsidR="00E22D58">
          <w:rPr>
            <w:rFonts w:cs="Arial"/>
          </w:rPr>
          <w:t>determine</w:t>
        </w:r>
      </w:ins>
      <w:ins w:id="1735" w:author="Hyojun Park" w:date="2023-09-05T16:59:00Z">
        <w:r w:rsidR="00E22D58">
          <w:rPr>
            <w:rFonts w:cs="Arial"/>
          </w:rPr>
          <w:t xml:space="preserve"> the sources and magnitude of dispa</w:t>
        </w:r>
      </w:ins>
      <w:ins w:id="1736" w:author="Hyojun Park" w:date="2023-09-05T17:02:00Z">
        <w:r w:rsidR="001F199A">
          <w:rPr>
            <w:rFonts w:cs="Arial"/>
          </w:rPr>
          <w:t>ri</w:t>
        </w:r>
      </w:ins>
      <w:ins w:id="1737" w:author="Hyojun Park" w:date="2023-09-05T16:59:00Z">
        <w:r w:rsidR="00E22D58">
          <w:rPr>
            <w:rFonts w:cs="Arial"/>
          </w:rPr>
          <w:t>ties in a county</w:t>
        </w:r>
      </w:ins>
      <w:ins w:id="1738" w:author="Hyojun Park" w:date="2023-09-05T17:08:00Z">
        <w:r w:rsidR="00CE65BF" w:rsidRPr="00CE65BF">
          <w:rPr>
            <w:rFonts w:cs="Arial"/>
          </w:rPr>
          <w:t>, as well as the agreement of rank orders across disparity indices and models.</w:t>
        </w:r>
      </w:ins>
      <w:ins w:id="1739" w:author="Hyojun Park" w:date="2023-09-05T17:14:00Z">
        <w:r w:rsidR="003263D7">
          <w:rPr>
            <w:rFonts w:cs="Arial"/>
          </w:rPr>
          <w:t xml:space="preserve"> </w:t>
        </w:r>
      </w:ins>
      <w:ins w:id="1740" w:author="Hyojun Park" w:date="2023-09-05T17:15:00Z">
        <w:r w:rsidR="00E1529B">
          <w:rPr>
            <w:rFonts w:cs="Arial"/>
          </w:rPr>
          <w:t xml:space="preserve">Further, </w:t>
        </w:r>
      </w:ins>
      <w:ins w:id="1741" w:author="Hyojun Park" w:date="2023-09-05T17:25:00Z">
        <w:r w:rsidR="00220E1F">
          <w:rPr>
            <w:rFonts w:cs="Arial"/>
          </w:rPr>
          <w:t xml:space="preserve">the approach </w:t>
        </w:r>
      </w:ins>
      <w:ins w:id="1742" w:author="Hyojun Park" w:date="2023-09-05T17:04:00Z">
        <w:r w:rsidR="00C27687" w:rsidRPr="00C27687">
          <w:rPr>
            <w:rFonts w:cs="Arial"/>
          </w:rPr>
          <w:t xml:space="preserve">can be easily </w:t>
        </w:r>
      </w:ins>
      <w:ins w:id="1743" w:author="Hyojun Park" w:date="2023-09-05T17:12:00Z">
        <w:r w:rsidR="00D44FFF">
          <w:rPr>
            <w:rFonts w:cs="Arial"/>
          </w:rPr>
          <w:t xml:space="preserve">applied </w:t>
        </w:r>
      </w:ins>
      <w:ins w:id="1744" w:author="Hyojun Park" w:date="2023-09-05T17:04:00Z">
        <w:r w:rsidR="00C27687" w:rsidRPr="00C27687">
          <w:rPr>
            <w:rFonts w:cs="Arial"/>
          </w:rPr>
          <w:t xml:space="preserve">to other </w:t>
        </w:r>
      </w:ins>
      <w:ins w:id="1745" w:author="Hyojun Park" w:date="2023-09-05T17:14:00Z">
        <w:r w:rsidR="002B5A0E">
          <w:rPr>
            <w:rFonts w:cs="Arial"/>
          </w:rPr>
          <w:t xml:space="preserve">health </w:t>
        </w:r>
      </w:ins>
      <w:ins w:id="1746" w:author="Hyojun Park" w:date="2023-09-05T17:04:00Z">
        <w:r w:rsidR="00C27687" w:rsidRPr="00C27687">
          <w:rPr>
            <w:rFonts w:cs="Arial"/>
          </w:rPr>
          <w:t xml:space="preserve">measures and </w:t>
        </w:r>
      </w:ins>
      <w:ins w:id="1747" w:author="Hyojun Park" w:date="2023-09-05T17:14:00Z">
        <w:r w:rsidR="003263D7">
          <w:rPr>
            <w:rFonts w:cs="Arial"/>
          </w:rPr>
          <w:t xml:space="preserve">tabulated </w:t>
        </w:r>
      </w:ins>
      <w:ins w:id="1748" w:author="Hyojun Park" w:date="2023-09-05T17:04:00Z">
        <w:r w:rsidR="00C27687" w:rsidRPr="00C27687">
          <w:rPr>
            <w:rFonts w:cs="Arial"/>
          </w:rPr>
          <w:t>nationally representative datasets, providing an opportunity to characterize total disparit</w:t>
        </w:r>
      </w:ins>
      <w:ins w:id="1749" w:author="Hyojun Park" w:date="2023-09-05T17:15:00Z">
        <w:r w:rsidR="00E1529B">
          <w:rPr>
            <w:rFonts w:cs="Arial"/>
          </w:rPr>
          <w:t>y</w:t>
        </w:r>
      </w:ins>
      <w:ins w:id="1750" w:author="Hyojun Park" w:date="2023-09-05T17:04:00Z">
        <w:r w:rsidR="00C27687" w:rsidRPr="00C27687">
          <w:rPr>
            <w:rFonts w:cs="Arial"/>
          </w:rPr>
          <w:t xml:space="preserve"> in communities even in the absence of datasets at the individual or household level.</w:t>
        </w:r>
      </w:ins>
    </w:p>
    <w:p w14:paraId="6DB370C2" w14:textId="78482B61" w:rsidR="008316B1" w:rsidDel="0008395A" w:rsidRDefault="008316B1">
      <w:pPr>
        <w:pStyle w:val="BodyText"/>
        <w:rPr>
          <w:ins w:id="1751" w:author="Hyojun Park [2]" w:date="2023-09-04T14:54:00Z"/>
          <w:del w:id="1752" w:author="Hyojun Park" w:date="2023-09-04T16:58:00Z"/>
          <w:rFonts w:cs="Arial"/>
        </w:rPr>
      </w:pPr>
    </w:p>
    <w:p w14:paraId="1A26AB58" w14:textId="6B1FF31E" w:rsidR="00F64D9E" w:rsidDel="001A724E" w:rsidRDefault="00891AA1">
      <w:pPr>
        <w:pStyle w:val="NormalWeb"/>
        <w:rPr>
          <w:ins w:id="1753" w:author="Hyojun Park [2]" w:date="2023-09-04T14:54:00Z"/>
          <w:del w:id="1754" w:author="Hyojun Park" w:date="2023-09-04T17:02:00Z"/>
          <w:rFonts w:cs="Arial"/>
        </w:rPr>
        <w:pPrChange w:id="1755" w:author="Hyojun Park" w:date="2023-09-05T17:25:00Z">
          <w:pPr>
            <w:pStyle w:val="BodyText"/>
          </w:pPr>
        </w:pPrChange>
      </w:pPr>
      <w:del w:id="1756" w:author="Hyojun Park" w:date="2023-09-05T17:04:00Z">
        <w:r w:rsidRPr="00ED39BB" w:rsidDel="00C27687">
          <w:rPr>
            <w:rFonts w:cs="Arial"/>
          </w:rPr>
          <w:delText>First, disparity indices at the county level are urgent public health metrics that can be immediately utilized</w:delText>
        </w:r>
        <w:r w:rsidR="006907B6" w:rsidRPr="00ED39BB" w:rsidDel="00C27687">
          <w:rPr>
            <w:rFonts w:cs="Arial"/>
          </w:rPr>
          <w:delText>, both for public communication and to intervene on geographic disparities conveyed by inequality across subpopulations</w:delText>
        </w:r>
        <w:r w:rsidRPr="00ED39BB" w:rsidDel="00C27687">
          <w:rPr>
            <w:rFonts w:cs="Arial"/>
          </w:rPr>
          <w:delText>.</w:delText>
        </w:r>
      </w:del>
      <w:del w:id="1757" w:author="Hyojun Park" w:date="2023-09-04T16:57:00Z">
        <w:r w:rsidRPr="00ED39BB" w:rsidDel="0008395A">
          <w:rPr>
            <w:rFonts w:cs="Arial"/>
          </w:rPr>
          <w:delText xml:space="preserve"> </w:delText>
        </w:r>
      </w:del>
      <w:del w:id="1758" w:author="Hyojun Park" w:date="2023-09-04T16:59:00Z">
        <w:r w:rsidRPr="00ED39BB" w:rsidDel="00E8272D">
          <w:rPr>
            <w:rFonts w:cs="Arial"/>
          </w:rPr>
          <w:delText>Second, t</w:delText>
        </w:r>
      </w:del>
      <w:del w:id="1759" w:author="Hyojun Park" w:date="2023-09-05T17:04:00Z">
        <w:r w:rsidRPr="00ED39BB" w:rsidDel="00C27687">
          <w:rPr>
            <w:rFonts w:cs="Arial"/>
          </w:rPr>
          <w:delText xml:space="preserve">he approach </w:delText>
        </w:r>
      </w:del>
      <w:del w:id="1760" w:author="Hyojun Park" w:date="2023-09-04T17:00:00Z">
        <w:r w:rsidRPr="00ED39BB" w:rsidDel="00806042">
          <w:rPr>
            <w:rFonts w:cs="Arial"/>
          </w:rPr>
          <w:delText xml:space="preserve">adopted by this study </w:delText>
        </w:r>
      </w:del>
      <w:del w:id="1761" w:author="Hyojun Park" w:date="2023-09-05T17:04:00Z">
        <w:r w:rsidRPr="00ED39BB" w:rsidDel="00C27687">
          <w:rPr>
            <w:rFonts w:cs="Arial"/>
          </w:rPr>
          <w:delText xml:space="preserve">can be easily expandable to other measures and other sources of nationally representative datasets, providing an opportunity to </w:delText>
        </w:r>
      </w:del>
      <w:del w:id="1762" w:author="Hyojun Park" w:date="2023-09-04T17:02:00Z">
        <w:r w:rsidRPr="00ED39BB" w:rsidDel="001A724E">
          <w:rPr>
            <w:rFonts w:cs="Arial"/>
          </w:rPr>
          <w:delText>utilize the proposed approach as a reference for comparisons and elaboration of a framework for assessing the level of disparity in the U.S. In</w:delText>
        </w:r>
      </w:del>
      <w:del w:id="1763" w:author="Hyojun Park" w:date="2023-09-05T17:04:00Z">
        <w:r w:rsidRPr="00ED39BB" w:rsidDel="00C27687">
          <w:rPr>
            <w:rFonts w:cs="Arial"/>
          </w:rPr>
          <w:delText xml:space="preserve"> the absence of nationally representative datasets at the individual or household level</w:delText>
        </w:r>
      </w:del>
      <w:del w:id="1764" w:author="Hyojun Park" w:date="2023-09-04T17:02:00Z">
        <w:r w:rsidRPr="00ED39BB" w:rsidDel="001A724E">
          <w:rPr>
            <w:rFonts w:cs="Arial"/>
          </w:rPr>
          <w:delText>, further studies should aim to fill the gaps in conceptualizing and measuring health disparity as well as the methodological obstacles due to limited data availability.</w:delText>
        </w:r>
      </w:del>
    </w:p>
    <w:p w14:paraId="05E69CD5" w14:textId="685C2087" w:rsidR="00D179D3" w:rsidDel="001A724E" w:rsidRDefault="00D179D3">
      <w:pPr>
        <w:pStyle w:val="NormalWeb"/>
        <w:rPr>
          <w:del w:id="1765" w:author="Hyojun Park" w:date="2023-09-04T17:02:00Z"/>
          <w:moveTo w:id="1766" w:author="Hyojun Park" w:date="2023-09-04T16:58:00Z"/>
          <w:rFonts w:cs="Arial"/>
        </w:rPr>
        <w:pPrChange w:id="1767" w:author="Hyojun Park" w:date="2023-09-05T17:25:00Z">
          <w:pPr>
            <w:pStyle w:val="BodyText"/>
          </w:pPr>
        </w:pPrChange>
      </w:pPr>
      <w:moveToRangeStart w:id="1768" w:author="Hyojun Park" w:date="2023-09-04T16:58:00Z" w:name="move144739113"/>
    </w:p>
    <w:p w14:paraId="7B1B392B" w14:textId="590AF6C7" w:rsidR="00D179D3" w:rsidDel="001A724E" w:rsidRDefault="00D179D3">
      <w:pPr>
        <w:pStyle w:val="NormalWeb"/>
        <w:rPr>
          <w:del w:id="1769" w:author="Hyojun Park" w:date="2023-09-04T17:02:00Z"/>
          <w:moveTo w:id="1770" w:author="Hyojun Park" w:date="2023-09-04T16:58:00Z"/>
          <w:rFonts w:cs="Arial"/>
        </w:rPr>
        <w:pPrChange w:id="1771" w:author="Hyojun Park" w:date="2023-09-05T17:25:00Z">
          <w:pPr>
            <w:pStyle w:val="BodyText"/>
          </w:pPr>
        </w:pPrChange>
      </w:pPr>
      <w:moveTo w:id="1772" w:author="Hyojun Park" w:date="2023-09-04T16:58:00Z">
        <w:del w:id="1773" w:author="Hyojun Park" w:date="2023-09-04T17:02:00Z">
          <w:r w:rsidDel="001A724E">
            <w:rPr>
              <w:rFonts w:cs="Arial"/>
            </w:rPr>
            <w:delText>D</w:delText>
          </w:r>
          <w:r w:rsidRPr="00ED39BB" w:rsidDel="001A724E">
            <w:rPr>
              <w:rFonts w:cs="Arial"/>
            </w:rPr>
            <w:delText>isparity indices at the county level are urgent public health metrics that can be immediately utilized, both for public communication and to intervene on geographic disparities conveyed by inequality across subpopulations.</w:delText>
          </w:r>
        </w:del>
      </w:moveTo>
    </w:p>
    <w:moveToRangeEnd w:id="1768"/>
    <w:p w14:paraId="05620BB8" w14:textId="363C9903" w:rsidR="00F41FAA" w:rsidDel="001A724E" w:rsidRDefault="00F41FAA">
      <w:pPr>
        <w:pStyle w:val="NormalWeb"/>
        <w:rPr>
          <w:ins w:id="1774" w:author="Hyojun Park [2]" w:date="2023-09-03T23:29:00Z"/>
          <w:del w:id="1775" w:author="Hyojun Park" w:date="2023-09-04T17:02:00Z"/>
          <w:rFonts w:cs="Arial"/>
        </w:rPr>
        <w:pPrChange w:id="1776" w:author="Hyojun Park" w:date="2023-09-05T17:25:00Z">
          <w:pPr>
            <w:pStyle w:val="BodyText"/>
          </w:pPr>
        </w:pPrChange>
      </w:pPr>
    </w:p>
    <w:p w14:paraId="6563C60B" w14:textId="08421AB6" w:rsidR="00F41FAA" w:rsidRPr="00ED39BB" w:rsidRDefault="002029EB">
      <w:pPr>
        <w:pStyle w:val="NormalWeb"/>
        <w:rPr>
          <w:rFonts w:cs="Arial"/>
        </w:rPr>
        <w:pPrChange w:id="1777" w:author="Hyojun Park" w:date="2023-09-05T17:25:00Z">
          <w:pPr>
            <w:pStyle w:val="BodyText"/>
          </w:pPr>
        </w:pPrChange>
      </w:pPr>
      <w:moveFromRangeStart w:id="1778" w:author="Hyojun Park" w:date="2023-09-04T13:16:00Z" w:name="move144725828"/>
      <w:moveFrom w:id="1779" w:author="Hyojun Park" w:date="2023-09-04T13:16:00Z">
        <w:ins w:id="1780" w:author="Hyojun Park [2]" w:date="2023-09-03T23:29:00Z">
          <w:r w:rsidDel="00C80847">
            <w:rPr>
              <w:rFonts w:cs="Arial"/>
            </w:rPr>
            <w:t xml:space="preserve">The data replication process aimed to </w:t>
          </w:r>
        </w:ins>
        <w:ins w:id="1781" w:author="Hyojun Park [2]" w:date="2023-09-03T23:30:00Z">
          <w:r w:rsidDel="00C80847">
            <w:rPr>
              <w:rFonts w:cs="Arial"/>
            </w:rPr>
            <w:t>construct a sudo-population given the assumption</w:t>
          </w:r>
          <w:r w:rsidR="004738B1" w:rsidDel="00C80847">
            <w:rPr>
              <w:rFonts w:cs="Arial"/>
            </w:rPr>
            <w:t xml:space="preserve"> and estimate </w:t>
          </w:r>
        </w:ins>
        <w:ins w:id="1782" w:author="Hyojun Park [2]" w:date="2023-09-03T23:31:00Z">
          <w:r w:rsidR="000F3E1F" w:rsidDel="00C80847">
            <w:rPr>
              <w:rFonts w:cs="Arial"/>
            </w:rPr>
            <w:t>disparity indices from the replicated dataset</w:t>
          </w:r>
        </w:ins>
        <w:ins w:id="1783" w:author="Hyojun Park [2]" w:date="2023-09-03T23:30:00Z">
          <w:r w:rsidDel="00C80847">
            <w:rPr>
              <w:rFonts w:cs="Arial"/>
            </w:rPr>
            <w:t>.</w:t>
          </w:r>
        </w:ins>
        <w:ins w:id="1784" w:author="Hyojun Park [2]" w:date="2023-09-03T23:31:00Z">
          <w:r w:rsidR="000F3E1F" w:rsidDel="00C80847">
            <w:rPr>
              <w:rFonts w:cs="Arial"/>
            </w:rPr>
            <w:t xml:space="preserve"> </w:t>
          </w:r>
        </w:ins>
        <w:ins w:id="1785" w:author="Hyojun Park [2]" w:date="2023-09-03T23:32:00Z">
          <w:r w:rsidR="004B2674" w:rsidDel="00C80847">
            <w:rPr>
              <w:rFonts w:cs="Arial"/>
            </w:rPr>
            <w:t xml:space="preserve">This is so-called </w:t>
          </w:r>
          <w:r w:rsidR="00132C46" w:rsidDel="00C80847">
            <w:rPr>
              <w:rFonts w:cs="Arial"/>
            </w:rPr>
            <w:t xml:space="preserve">measuring </w:t>
          </w:r>
          <w:r w:rsidR="004B2674" w:rsidDel="00C80847">
            <w:rPr>
              <w:rFonts w:cs="Arial"/>
            </w:rPr>
            <w:t>“total disparity,”</w:t>
          </w:r>
          <w:r w:rsidR="00132C46" w:rsidDel="00C80847">
            <w:rPr>
              <w:rFonts w:cs="Arial"/>
            </w:rPr>
            <w:t xml:space="preserve"> which was known to be l</w:t>
          </w:r>
        </w:ins>
        <w:ins w:id="1786" w:author="Hyojun Park [2]" w:date="2023-09-03T23:33:00Z">
          <w:r w:rsidR="00132C46" w:rsidDel="00C80847">
            <w:rPr>
              <w:rFonts w:cs="Arial"/>
            </w:rPr>
            <w:t xml:space="preserve">imited to </w:t>
          </w:r>
          <w:r w:rsidR="004428FF" w:rsidDel="00C80847">
            <w:rPr>
              <w:rFonts w:cs="Arial"/>
            </w:rPr>
            <w:t>determining sub-group disparity because</w:t>
          </w:r>
        </w:ins>
        <w:ins w:id="1787" w:author="Hyojun Park [2]" w:date="2023-09-03T23:34:00Z">
          <w:r w:rsidR="00A1217A" w:rsidDel="00C80847">
            <w:rPr>
              <w:rFonts w:cs="Arial"/>
            </w:rPr>
            <w:t xml:space="preserve"> the subgroup identity was not considered during the </w:t>
          </w:r>
        </w:ins>
        <w:ins w:id="1788" w:author="Hyojun Park [2]" w:date="2023-09-03T23:35:00Z">
          <w:r w:rsidR="00A1217A" w:rsidDel="00C80847">
            <w:rPr>
              <w:rFonts w:cs="Arial"/>
            </w:rPr>
            <w:fldChar w:fldCharType="begin"/>
          </w:r>
          <w:r w:rsidR="00A1217A" w:rsidDel="00C80847">
            <w:rPr>
              <w:rFonts w:cs="Arial"/>
            </w:rPr>
            <w:instrText>HYPERLINK "mailto:</w:instrText>
          </w:r>
        </w:ins>
        <w:ins w:id="1789" w:author="Hyojun Park [2]" w:date="2023-09-03T23:34:00Z">
          <w:r w:rsidR="00A1217A" w:rsidDel="00C80847">
            <w:rPr>
              <w:rFonts w:cs="Arial"/>
            </w:rPr>
            <w:instrText>estimation.{@harper</w:instrText>
          </w:r>
        </w:ins>
        <w:ins w:id="1790" w:author="Hyojun Park [2]" w:date="2023-09-03T23:35:00Z">
          <w:r w:rsidR="00A1217A" w:rsidDel="00C80847">
            <w:rPr>
              <w:rFonts w:cs="Arial"/>
            </w:rPr>
            <w:instrText>}"</w:instrText>
          </w:r>
        </w:ins>
      </w:moveFrom>
      <w:ins w:id="1791" w:author="Hyojun Park [2]" w:date="2023-09-03T23:35:00Z">
        <w:del w:id="1792" w:author="Hyojun Park" w:date="2023-09-04T13:16:00Z">
          <w:r w:rsidR="00A1217A" w:rsidDel="00C80847">
            <w:rPr>
              <w:rFonts w:cs="Arial"/>
            </w:rPr>
          </w:r>
        </w:del>
      </w:ins>
      <w:moveFrom w:id="1793" w:author="Hyojun Park" w:date="2023-09-04T13:16:00Z">
        <w:ins w:id="1794" w:author="Hyojun Park [2]" w:date="2023-09-03T23:35:00Z">
          <w:r w:rsidR="00A1217A" w:rsidDel="00C80847">
            <w:rPr>
              <w:rFonts w:cs="Arial"/>
            </w:rPr>
            <w:fldChar w:fldCharType="separate"/>
          </w:r>
        </w:ins>
        <w:ins w:id="1795" w:author="Hyojun Park [2]" w:date="2023-09-03T23:34:00Z">
          <w:r w:rsidR="00A1217A" w:rsidRPr="00947288" w:rsidDel="00C80847">
            <w:rPr>
              <w:rStyle w:val="Hyperlink"/>
              <w:rFonts w:cs="Arial"/>
            </w:rPr>
            <w:t>estimation.</w:t>
          </w:r>
        </w:ins>
        <w:ins w:id="1796" w:author="Hyojun Park [2]" w:date="2023-09-03T23:35:00Z">
          <w:r w:rsidR="00A1217A" w:rsidDel="00C80847">
            <w:rPr>
              <w:rStyle w:val="Hyperlink"/>
              <w:rFonts w:cs="Arial"/>
            </w:rPr>
            <w:t>[</w:t>
          </w:r>
        </w:ins>
        <w:ins w:id="1797" w:author="Hyojun Park [2]" w:date="2023-09-03T23:34:00Z">
          <w:r w:rsidR="00A1217A" w:rsidRPr="00947288" w:rsidDel="00C80847">
            <w:rPr>
              <w:rStyle w:val="Hyperlink"/>
              <w:rFonts w:cs="Arial"/>
            </w:rPr>
            <w:t>@harper</w:t>
          </w:r>
        </w:ins>
        <w:ins w:id="1798" w:author="Hyojun Park [2]" w:date="2023-09-03T23:35:00Z">
          <w:r w:rsidR="00A1217A" w:rsidDel="00C80847">
            <w:rPr>
              <w:rStyle w:val="Hyperlink"/>
              <w:rFonts w:cs="Arial"/>
            </w:rPr>
            <w:t>]</w:t>
          </w:r>
          <w:r w:rsidR="00A1217A" w:rsidDel="00C80847">
            <w:rPr>
              <w:rFonts w:cs="Arial"/>
            </w:rPr>
            <w:fldChar w:fldCharType="end"/>
          </w:r>
        </w:ins>
        <w:ins w:id="1799" w:author="Hyojun Park [2]" w:date="2023-09-03T23:37:00Z">
          <w:r w:rsidR="00D84050" w:rsidDel="00C80847">
            <w:rPr>
              <w:rFonts w:cs="Arial"/>
            </w:rPr>
            <w:t xml:space="preserve">, making many public health researcher focused on the subgroup disparity </w:t>
          </w:r>
          <w:r w:rsidR="00C667B7" w:rsidDel="00C80847">
            <w:rPr>
              <w:rFonts w:cs="Arial"/>
            </w:rPr>
            <w:t>indices.</w:t>
          </w:r>
        </w:ins>
        <w:ins w:id="1800" w:author="Hyojun Park [2]" w:date="2023-09-03T23:35:00Z">
          <w:r w:rsidR="00A1217A" w:rsidDel="00C80847">
            <w:rPr>
              <w:rFonts w:cs="Arial"/>
            </w:rPr>
            <w:t xml:space="preserve"> </w:t>
          </w:r>
          <w:r w:rsidR="00E24524" w:rsidDel="00C80847">
            <w:rPr>
              <w:rFonts w:cs="Arial"/>
            </w:rPr>
            <w:t xml:space="preserve">The proposed approach overcomes this limitation because </w:t>
          </w:r>
        </w:ins>
        <w:ins w:id="1801" w:author="Hyojun Park [2]" w:date="2023-09-03T23:36:00Z">
          <w:r w:rsidR="00CC3AA1" w:rsidDel="00C80847">
            <w:rPr>
              <w:rFonts w:cs="Arial"/>
            </w:rPr>
            <w:t>assumption-specific sudo</w:t>
          </w:r>
        </w:ins>
        <w:ins w:id="1802" w:author="Hyojun Park [2]" w:date="2023-09-03T23:37:00Z">
          <w:r w:rsidR="00C667B7" w:rsidDel="00C80847">
            <w:rPr>
              <w:rFonts w:cs="Arial"/>
            </w:rPr>
            <w:t>-</w:t>
          </w:r>
        </w:ins>
        <w:ins w:id="1803" w:author="Hyojun Park [2]" w:date="2023-09-03T23:36:00Z">
          <w:r w:rsidR="00CC3AA1" w:rsidDel="00C80847">
            <w:rPr>
              <w:rFonts w:cs="Arial"/>
            </w:rPr>
            <w:t>population is used to calculate disparity indices</w:t>
          </w:r>
          <w:r w:rsidR="00D84050" w:rsidDel="00C80847">
            <w:rPr>
              <w:rFonts w:cs="Arial"/>
            </w:rPr>
            <w:t xml:space="preserve">. </w:t>
          </w:r>
        </w:ins>
        <w:ins w:id="1804" w:author="Hyojun Park [2]" w:date="2023-09-03T23:38:00Z">
          <w:r w:rsidR="00555609" w:rsidDel="00C80847">
            <w:rPr>
              <w:rFonts w:cs="Arial"/>
            </w:rPr>
            <w:t xml:space="preserve">Further, the comparison of each disparity index between </w:t>
          </w:r>
        </w:ins>
        <w:ins w:id="1805" w:author="Hyojun Park [2]" w:date="2023-09-03T23:39:00Z">
          <w:r w:rsidR="00790DA5" w:rsidDel="00C80847">
            <w:rPr>
              <w:rFonts w:cs="Arial"/>
            </w:rPr>
            <w:t xml:space="preserve">sudo-populations </w:t>
          </w:r>
        </w:ins>
        <w:ins w:id="1806" w:author="Hyojun Park [2]" w:date="2023-09-03T23:40:00Z">
          <w:r w:rsidR="003C4721" w:rsidDel="00C80847">
            <w:rPr>
              <w:rFonts w:cs="Arial"/>
            </w:rPr>
            <w:t xml:space="preserve">by different </w:t>
          </w:r>
        </w:ins>
        <w:ins w:id="1807" w:author="Hyojun Park [2]" w:date="2023-09-03T23:39:00Z">
          <w:r w:rsidR="00B17C07" w:rsidDel="00C80847">
            <w:rPr>
              <w:rFonts w:cs="Arial"/>
            </w:rPr>
            <w:t>assumptio</w:t>
          </w:r>
        </w:ins>
        <w:ins w:id="1808" w:author="Hyojun Park [2]" w:date="2023-09-03T23:40:00Z">
          <w:r w:rsidR="00B17C07" w:rsidDel="00C80847">
            <w:rPr>
              <w:rFonts w:cs="Arial"/>
            </w:rPr>
            <w:t>n</w:t>
          </w:r>
          <w:r w:rsidR="003C4721" w:rsidDel="00C80847">
            <w:rPr>
              <w:rFonts w:cs="Arial"/>
            </w:rPr>
            <w:t>s</w:t>
          </w:r>
          <w:r w:rsidR="00B17C07" w:rsidDel="00C80847">
            <w:rPr>
              <w:rFonts w:cs="Arial"/>
            </w:rPr>
            <w:t xml:space="preserve"> would clarify the sources of disparit</w:t>
          </w:r>
          <w:r w:rsidR="003C4721" w:rsidDel="00C80847">
            <w:rPr>
              <w:rFonts w:cs="Arial"/>
            </w:rPr>
            <w:t>ies in a community</w:t>
          </w:r>
          <w:r w:rsidR="00FF7580" w:rsidDel="00C80847">
            <w:rPr>
              <w:rFonts w:cs="Arial"/>
            </w:rPr>
            <w:t>, which the mag</w:t>
          </w:r>
        </w:ins>
        <w:ins w:id="1809" w:author="Hyojun Park [2]" w:date="2023-09-03T23:41:00Z">
          <w:r w:rsidR="00FF7580" w:rsidDel="00C80847">
            <w:rPr>
              <w:rFonts w:cs="Arial"/>
            </w:rPr>
            <w:t xml:space="preserve">nitude can be </w:t>
          </w:r>
          <w:r w:rsidR="00E20B23" w:rsidDel="00C80847">
            <w:rPr>
              <w:rFonts w:cs="Arial"/>
            </w:rPr>
            <w:t>clearly</w:t>
          </w:r>
          <w:r w:rsidR="00FF7580" w:rsidDel="00C80847">
            <w:rPr>
              <w:rFonts w:cs="Arial"/>
            </w:rPr>
            <w:t xml:space="preserve"> estimated by the percentage changes</w:t>
          </w:r>
        </w:ins>
        <w:ins w:id="1810" w:author="Hyojun Park [2]" w:date="2023-09-03T23:40:00Z">
          <w:r w:rsidR="003C4721" w:rsidDel="00C80847">
            <w:rPr>
              <w:rFonts w:cs="Arial"/>
            </w:rPr>
            <w:t xml:space="preserve">. </w:t>
          </w:r>
        </w:ins>
        <w:ins w:id="1811" w:author="Hyojun Park [2]" w:date="2023-09-03T23:42:00Z">
          <w:r w:rsidR="00BC54A2" w:rsidDel="00C80847">
            <w:rPr>
              <w:rFonts w:cs="Arial"/>
            </w:rPr>
            <w:t>W</w:t>
          </w:r>
          <w:r w:rsidR="00BC54A2" w:rsidRPr="00ED39BB" w:rsidDel="00C80847">
            <w:rPr>
              <w:rFonts w:cs="Arial"/>
            </w:rPr>
            <w:t>e quantified the magnitude of racial disparity as a percentage change from the census tract models to the subpopulation models. This approach can also determine which census tracts would benefit most from interventions to reduce racial disparity.</w:t>
          </w:r>
        </w:ins>
        <w:ins w:id="1812" w:author="Hyojun Park [2]" w:date="2023-09-03T23:32:00Z">
          <w:r w:rsidR="004B2674" w:rsidDel="00C80847">
            <w:rPr>
              <w:rFonts w:cs="Arial"/>
            </w:rPr>
            <w:t xml:space="preserve"> </w:t>
          </w:r>
        </w:ins>
      </w:moveFrom>
      <w:moveFromRangeEnd w:id="1778"/>
    </w:p>
    <w:p w14:paraId="5061AF03" w14:textId="77777777" w:rsidR="00785C74" w:rsidRPr="00ED39BB" w:rsidRDefault="00891AA1">
      <w:pPr>
        <w:pStyle w:val="Heading2"/>
        <w:rPr>
          <w:rFonts w:cs="Arial"/>
        </w:rPr>
      </w:pPr>
      <w:bookmarkStart w:id="1813" w:name="conclusions"/>
      <w:r w:rsidRPr="00ED39BB">
        <w:rPr>
          <w:rFonts w:cs="Arial"/>
        </w:rPr>
        <w:lastRenderedPageBreak/>
        <w:t>Conclusions</w:t>
      </w:r>
    </w:p>
    <w:p w14:paraId="4E83D6C9" w14:textId="0CED6583" w:rsidR="00785C74" w:rsidRDefault="00891AA1">
      <w:pPr>
        <w:pStyle w:val="FirstParagraph"/>
        <w:rPr>
          <w:ins w:id="1814" w:author="Hyojun Park" w:date="2023-09-04T17:06:00Z"/>
          <w:rFonts w:cs="Arial"/>
        </w:rPr>
      </w:pPr>
      <w:r w:rsidRPr="00ED39BB">
        <w:rPr>
          <w:rFonts w:cs="Arial"/>
        </w:rPr>
        <w:t>Data-to-action platforms</w:t>
      </w:r>
      <w:del w:id="1815" w:author="Keith Gennuso" w:date="2023-09-13T11:44:00Z">
        <w:r w:rsidRPr="00ED39BB" w:rsidDel="00C412E9">
          <w:rPr>
            <w:rFonts w:cs="Arial"/>
          </w:rPr>
          <w:delText xml:space="preserve">, such as CHR&amp;R, </w:delText>
        </w:r>
      </w:del>
      <w:ins w:id="1816" w:author="Keith Gennuso" w:date="2023-09-13T11:44:00Z">
        <w:r w:rsidR="00C412E9">
          <w:rPr>
            <w:rFonts w:cs="Arial"/>
          </w:rPr>
          <w:t xml:space="preserve"> </w:t>
        </w:r>
      </w:ins>
      <w:r w:rsidRPr="00ED39BB">
        <w:rPr>
          <w:rFonts w:cs="Arial"/>
        </w:rPr>
        <w:t>have established a ‘</w:t>
      </w:r>
      <w:proofErr w:type="gramStart"/>
      <w:r w:rsidRPr="00ED39BB">
        <w:rPr>
          <w:rFonts w:cs="Arial"/>
        </w:rPr>
        <w:t>communities</w:t>
      </w:r>
      <w:proofErr w:type="gramEnd"/>
      <w:r w:rsidRPr="00ED39BB">
        <w:rPr>
          <w:rFonts w:cs="Arial"/>
        </w:rPr>
        <w:t xml:space="preserve"> matter’ framework using absolute metrics for the population health factors and outcomes from nationally representative datasets. Unfortunately, relative metrics for health disparity in a county that can serve the same purpose have not yet been established. Thus, health disparity indices are urgent population health tools that could connect a missing link in the ongoing efforts to measure and </w:t>
      </w:r>
      <w:r w:rsidR="00C959CF" w:rsidRPr="00ED39BB">
        <w:rPr>
          <w:rFonts w:cs="Arial"/>
        </w:rPr>
        <w:t xml:space="preserve">improve </w:t>
      </w:r>
      <w:r w:rsidRPr="00ED39BB">
        <w:rPr>
          <w:rFonts w:cs="Arial"/>
        </w:rPr>
        <w:t>community health.</w:t>
      </w:r>
    </w:p>
    <w:p w14:paraId="4F03DB8C" w14:textId="6C03D189" w:rsidR="00BD16AF" w:rsidDel="00345785" w:rsidRDefault="007A0AF2">
      <w:pPr>
        <w:pStyle w:val="BodyText"/>
        <w:rPr>
          <w:del w:id="1817" w:author="Hyojun Park" w:date="2023-09-04T17:12:00Z"/>
        </w:rPr>
      </w:pPr>
      <w:ins w:id="1818" w:author="Hyojun Park" w:date="2023-09-04T17:07:00Z">
        <w:r>
          <w:t xml:space="preserve">This study proposed an approach to utilize </w:t>
        </w:r>
        <w:r w:rsidRPr="00ED39BB">
          <w:rPr>
            <w:rFonts w:cs="Arial"/>
          </w:rPr>
          <w:t xml:space="preserve">tabulated summary estimates </w:t>
        </w:r>
      </w:ins>
      <w:ins w:id="1819" w:author="Hyojun Park" w:date="2023-09-05T17:19:00Z">
        <w:r w:rsidR="00111CA0">
          <w:rPr>
            <w:rFonts w:cs="Arial"/>
          </w:rPr>
          <w:t xml:space="preserve">in replicating pseudo-populations </w:t>
        </w:r>
      </w:ins>
      <w:ins w:id="1820" w:author="Hyojun Park" w:date="2023-09-05T17:20:00Z">
        <w:r w:rsidR="00B01C40">
          <w:rPr>
            <w:rFonts w:cs="Arial"/>
          </w:rPr>
          <w:t>to estimate</w:t>
        </w:r>
      </w:ins>
      <w:ins w:id="1821" w:author="Hyojun Park" w:date="2023-09-04T17:09:00Z">
        <w:r w:rsidR="00923A38">
          <w:rPr>
            <w:rFonts w:cs="Arial"/>
          </w:rPr>
          <w:t xml:space="preserve"> </w:t>
        </w:r>
      </w:ins>
      <w:ins w:id="1822" w:author="Hyojun Park" w:date="2023-09-05T17:20:00Z">
        <w:r w:rsidR="00B01C40">
          <w:rPr>
            <w:rFonts w:cs="Arial"/>
          </w:rPr>
          <w:t xml:space="preserve">health </w:t>
        </w:r>
      </w:ins>
      <w:ins w:id="1823" w:author="Hyojun Park" w:date="2023-09-04T17:07:00Z">
        <w:r w:rsidRPr="00ED39BB">
          <w:rPr>
            <w:rFonts w:cs="Arial"/>
          </w:rPr>
          <w:t>disparity indices</w:t>
        </w:r>
      </w:ins>
      <w:ins w:id="1824" w:author="Hyojun Park" w:date="2023-09-05T17:20:00Z">
        <w:r w:rsidR="00B01C40">
          <w:rPr>
            <w:rFonts w:cs="Arial"/>
          </w:rPr>
          <w:t xml:space="preserve"> in counties</w:t>
        </w:r>
      </w:ins>
      <w:ins w:id="1825" w:author="Elizabeth Blomberg" w:date="2023-09-14T13:53:00Z">
        <w:r w:rsidR="00E30FA5">
          <w:rPr>
            <w:rFonts w:cs="Arial"/>
          </w:rPr>
          <w:t xml:space="preserve">, for both census tract-level and </w:t>
        </w:r>
        <w:proofErr w:type="spellStart"/>
        <w:r w:rsidR="00E30FA5">
          <w:rPr>
            <w:rFonts w:cs="Arial"/>
          </w:rPr>
          <w:t>futher</w:t>
        </w:r>
        <w:proofErr w:type="spellEnd"/>
        <w:r w:rsidR="00E30FA5">
          <w:rPr>
            <w:rFonts w:cs="Arial"/>
          </w:rPr>
          <w:t xml:space="preserve"> subpopulation (i.e., race) </w:t>
        </w:r>
      </w:ins>
      <w:ins w:id="1826" w:author="Elizabeth Blomberg" w:date="2023-09-14T13:54:00Z">
        <w:r w:rsidR="00E30FA5">
          <w:rPr>
            <w:rFonts w:cs="Arial"/>
          </w:rPr>
          <w:t>level data</w:t>
        </w:r>
      </w:ins>
      <w:ins w:id="1827" w:author="Elizabeth Blomberg" w:date="2023-09-14T13:53:00Z">
        <w:r w:rsidR="00E30FA5">
          <w:rPr>
            <w:rFonts w:cs="Arial"/>
          </w:rPr>
          <w:t>,</w:t>
        </w:r>
      </w:ins>
      <w:ins w:id="1828" w:author="Hyojun Park" w:date="2023-09-04T17:09:00Z">
        <w:r w:rsidR="00923A38">
          <w:rPr>
            <w:rFonts w:cs="Arial"/>
          </w:rPr>
          <w:t xml:space="preserve"> and </w:t>
        </w:r>
      </w:ins>
      <w:ins w:id="1829" w:author="Hyojun Park" w:date="2023-09-04T17:10:00Z">
        <w:r w:rsidR="007C57DA">
          <w:rPr>
            <w:rFonts w:cs="Arial"/>
          </w:rPr>
          <w:t xml:space="preserve">then </w:t>
        </w:r>
      </w:ins>
      <w:ins w:id="1830" w:author="Hyojun Park" w:date="2023-09-04T17:09:00Z">
        <w:r w:rsidR="00923A38">
          <w:rPr>
            <w:rFonts w:cs="Arial"/>
          </w:rPr>
          <w:t xml:space="preserve">evaluated </w:t>
        </w:r>
        <w:r w:rsidR="00F01A7C">
          <w:rPr>
            <w:rFonts w:cs="Arial"/>
          </w:rPr>
          <w:t>the performance of each model in terms of the rank or</w:t>
        </w:r>
      </w:ins>
      <w:ins w:id="1831" w:author="Hyojun Park" w:date="2023-09-04T17:10:00Z">
        <w:r w:rsidR="00F01A7C">
          <w:rPr>
            <w:rFonts w:cs="Arial"/>
          </w:rPr>
          <w:t>ders of counties.</w:t>
        </w:r>
      </w:ins>
      <w:ins w:id="1832" w:author="Hyojun Park" w:date="2023-09-04T17:11:00Z">
        <w:r w:rsidR="002D5F42">
          <w:rPr>
            <w:rFonts w:cs="Arial"/>
          </w:rPr>
          <w:t xml:space="preserve"> </w:t>
        </w:r>
      </w:ins>
      <w:ins w:id="1833" w:author="Hyojun Park" w:date="2023-09-04T17:12:00Z">
        <w:r w:rsidR="002D5F42">
          <w:rPr>
            <w:rFonts w:cs="Arial"/>
          </w:rPr>
          <w:t>Our approach</w:t>
        </w:r>
        <w:r w:rsidR="002D5F42" w:rsidRPr="00ED39BB">
          <w:rPr>
            <w:rFonts w:cs="Arial"/>
          </w:rPr>
          <w:t xml:space="preserve"> </w:t>
        </w:r>
      </w:ins>
      <w:ins w:id="1834" w:author="Hyojun Park" w:date="2023-09-05T17:22:00Z">
        <w:r w:rsidR="005D2B9C">
          <w:rPr>
            <w:rFonts w:cs="Arial"/>
          </w:rPr>
          <w:t>is</w:t>
        </w:r>
      </w:ins>
      <w:ins w:id="1835" w:author="Hyojun Park" w:date="2023-09-04T17:12:00Z">
        <w:r w:rsidR="002D5F42" w:rsidRPr="00ED39BB">
          <w:rPr>
            <w:rFonts w:cs="Arial"/>
          </w:rPr>
          <w:t xml:space="preserve"> immediately </w:t>
        </w:r>
      </w:ins>
      <w:ins w:id="1836" w:author="Hyojun Park" w:date="2023-09-05T17:21:00Z">
        <w:r w:rsidR="00B60FB2">
          <w:rPr>
            <w:rFonts w:cs="Arial"/>
          </w:rPr>
          <w:t xml:space="preserve">applicable </w:t>
        </w:r>
      </w:ins>
      <w:ins w:id="1837" w:author="Hyojun Park" w:date="2023-09-05T17:22:00Z">
        <w:r w:rsidR="005D2B9C">
          <w:rPr>
            <w:rFonts w:cs="Arial"/>
          </w:rPr>
          <w:t>to</w:t>
        </w:r>
      </w:ins>
      <w:ins w:id="1838" w:author="Hyojun Park" w:date="2023-09-05T17:21:00Z">
        <w:r w:rsidR="0063122E">
          <w:rPr>
            <w:rFonts w:cs="Arial"/>
          </w:rPr>
          <w:t xml:space="preserve"> </w:t>
        </w:r>
      </w:ins>
      <w:ins w:id="1839" w:author="Hyojun Park" w:date="2023-09-04T17:12:00Z">
        <w:r w:rsidR="002D5F42" w:rsidRPr="00ED39BB">
          <w:rPr>
            <w:rFonts w:cs="Arial"/>
          </w:rPr>
          <w:t xml:space="preserve">public communication and to intervene </w:t>
        </w:r>
      </w:ins>
      <w:ins w:id="1840" w:author="Hyojun Park" w:date="2023-09-05T17:21:00Z">
        <w:r w:rsidR="00422247">
          <w:rPr>
            <w:rFonts w:cs="Arial"/>
          </w:rPr>
          <w:t>i</w:t>
        </w:r>
      </w:ins>
      <w:ins w:id="1841" w:author="Hyojun Park" w:date="2023-09-04T17:12:00Z">
        <w:r w:rsidR="002D5F42" w:rsidRPr="00ED39BB">
          <w:rPr>
            <w:rFonts w:cs="Arial"/>
          </w:rPr>
          <w:t>n geographic disparities conveyed by inequality across subpopulations.</w:t>
        </w:r>
        <w:r w:rsidR="002D5F42">
          <w:rPr>
            <w:rFonts w:cs="Arial"/>
          </w:rPr>
          <w:t xml:space="preserve"> </w:t>
        </w:r>
      </w:ins>
      <w:ins w:id="1842" w:author="Hyojun Park" w:date="2023-09-04T17:11:00Z">
        <w:r w:rsidR="002D5F42">
          <w:rPr>
            <w:rFonts w:cs="Arial"/>
          </w:rPr>
          <w:t>F</w:t>
        </w:r>
        <w:r w:rsidR="002D5F42" w:rsidRPr="00ED39BB">
          <w:rPr>
            <w:rFonts w:cs="Arial"/>
          </w:rPr>
          <w:t>urther studies should aim to fill the gaps in conceptualizing and measuring health disparity a</w:t>
        </w:r>
      </w:ins>
      <w:ins w:id="1843" w:author="Hyojun Park" w:date="2023-09-06T16:59:00Z">
        <w:r w:rsidR="00D611C3">
          <w:rPr>
            <w:rFonts w:cs="Arial"/>
          </w:rPr>
          <w:t>nd</w:t>
        </w:r>
      </w:ins>
      <w:ins w:id="1844" w:author="Hyojun Park" w:date="2023-09-04T17:11:00Z">
        <w:r w:rsidR="002D5F42" w:rsidRPr="00ED39BB">
          <w:rPr>
            <w:rFonts w:cs="Arial"/>
          </w:rPr>
          <w:t xml:space="preserve"> the methodological obstacles due to limited data availability.</w:t>
        </w:r>
      </w:ins>
      <w:ins w:id="1845" w:author="Hyojun Park" w:date="2023-09-05T17:22:00Z">
        <w:r w:rsidR="00422247" w:rsidDel="00345785">
          <w:t xml:space="preserve"> </w:t>
        </w:r>
      </w:ins>
    </w:p>
    <w:p w14:paraId="7BC79BD9" w14:textId="77777777" w:rsidR="00345785" w:rsidRDefault="00345785" w:rsidP="00422247">
      <w:pPr>
        <w:pStyle w:val="BodyText"/>
        <w:rPr>
          <w:ins w:id="1846" w:author="Hyojun Park" w:date="2023-09-04T17:13:00Z"/>
        </w:rPr>
      </w:pPr>
    </w:p>
    <w:p w14:paraId="27403CB1" w14:textId="603E8804" w:rsidR="00236ED2" w:rsidDel="00350DB6" w:rsidRDefault="00891AA1" w:rsidP="00236ED2">
      <w:pPr>
        <w:pStyle w:val="BodyText"/>
        <w:rPr>
          <w:ins w:id="1847" w:author="Hyojun Park [2]" w:date="2023-09-04T14:35:00Z"/>
          <w:del w:id="1848" w:author="Hyojun Park" w:date="2023-09-05T17:26:00Z"/>
          <w:rFonts w:cs="Arial"/>
          <w:vertAlign w:val="superscript"/>
        </w:rPr>
      </w:pPr>
      <w:del w:id="1849" w:author="Hyojun Park" w:date="2023-09-05T17:26:00Z">
        <w:r w:rsidRPr="00ED39BB" w:rsidDel="00350DB6">
          <w:rPr>
            <w:rFonts w:cs="Arial"/>
          </w:rPr>
          <w:delText>Appropriate indices that capture health equity are fundamental to identifying inequities and disparities within geographical areas and are crucial to motivating and informing efforts to eliminate them. Without these indices, we cannot appropriately measure accountability for the effects of policies or programs.</w:delText>
        </w:r>
        <w:r w:rsidRPr="00ED39BB" w:rsidDel="00350DB6">
          <w:rPr>
            <w:rFonts w:cs="Arial"/>
            <w:vertAlign w:val="superscript"/>
          </w:rPr>
          <w:delText>25</w:delText>
        </w:r>
        <w:r w:rsidRPr="00ED39BB" w:rsidDel="00350DB6">
          <w:rPr>
            <w:rFonts w:cs="Arial"/>
          </w:rPr>
          <w:delText xml:space="preserve"> Developing approaches to get accurate disparity indices is expected to strengthen and enhance the ability to help state </w:delText>
        </w:r>
        <w:r w:rsidRPr="00ED39BB" w:rsidDel="00350DB6">
          <w:rPr>
            <w:rFonts w:cs="Arial"/>
          </w:rPr>
          <w:lastRenderedPageBreak/>
          <w:delText>and local efforts to address existing health gaps and create opportunities for everyone to be healthy.</w:delText>
        </w:r>
        <w:r w:rsidRPr="00ED39BB" w:rsidDel="00350DB6">
          <w:rPr>
            <w:rFonts w:cs="Arial"/>
            <w:vertAlign w:val="superscript"/>
          </w:rPr>
          <w:delText>26,27</w:delText>
        </w:r>
      </w:del>
      <w:del w:id="1850" w:author="Hyojun Park [2]" w:date="2023-09-04T14:35:00Z">
        <w:r w:rsidR="00236ED2" w:rsidRPr="00ED39BB" w:rsidDel="00A37797">
          <w:rPr>
            <w:rFonts w:cs="Arial"/>
            <w:vertAlign w:val="superscript"/>
          </w:rPr>
          <w:br w:type="page"/>
        </w:r>
      </w:del>
    </w:p>
    <w:p w14:paraId="610AF4B5" w14:textId="6DA470D6" w:rsidR="008A242B" w:rsidDel="00702C74" w:rsidRDefault="008A242B" w:rsidP="00236ED2">
      <w:pPr>
        <w:pStyle w:val="BodyText"/>
        <w:rPr>
          <w:ins w:id="1851" w:author="Hyojun Park [2]" w:date="2023-09-04T14:35:00Z"/>
          <w:del w:id="1852" w:author="Hyojun Park" w:date="2023-09-04T17:03:00Z"/>
          <w:rFonts w:cs="Arial"/>
        </w:rPr>
      </w:pPr>
    </w:p>
    <w:p w14:paraId="26B6C991" w14:textId="2ADD5D30" w:rsidR="00A37797" w:rsidRPr="00ED39BB" w:rsidRDefault="00A37797" w:rsidP="00236ED2">
      <w:pPr>
        <w:pStyle w:val="BodyText"/>
        <w:rPr>
          <w:rFonts w:cs="Arial"/>
          <w:vertAlign w:val="superscript"/>
        </w:rPr>
      </w:pPr>
      <w:ins w:id="1853" w:author="Hyojun Park [2]" w:date="2023-09-04T14:35:00Z">
        <w:del w:id="1854" w:author="Hyojun Park" w:date="2023-09-04T17:13:00Z">
          <w:r w:rsidRPr="00ED39BB" w:rsidDel="00345785">
            <w:rPr>
              <w:rFonts w:cs="Arial"/>
            </w:rPr>
            <w:delText xml:space="preserve">Disparity indices calculated from individual- or household-level datasets would provide the most </w:delText>
          </w:r>
          <w:r w:rsidDel="00345785">
            <w:rPr>
              <w:rFonts w:cs="Arial"/>
            </w:rPr>
            <w:delText>appropriate</w:delText>
          </w:r>
          <w:r w:rsidRPr="00ED39BB" w:rsidDel="00345785">
            <w:rPr>
              <w:rFonts w:cs="Arial"/>
            </w:rPr>
            <w:delText xml:space="preserve"> assessment of within-county disparity. Unfortunately, we were not able to calculate disparity indices at this level directly due to the lack of publicly accessible individual- or household-level datasets. </w:delText>
          </w:r>
          <w:r w:rsidDel="00345785">
            <w:rPr>
              <w:rFonts w:cs="Arial"/>
            </w:rPr>
            <w:delText xml:space="preserve">Instead, we </w:delText>
          </w:r>
        </w:del>
        <w:del w:id="1855" w:author="Hyojun Park" w:date="2023-09-04T17:07:00Z">
          <w:r w:rsidDel="007A0AF2">
            <w:rPr>
              <w:rFonts w:cs="Arial"/>
            </w:rPr>
            <w:delText xml:space="preserve">proposed and evaluated how </w:delText>
          </w:r>
          <w:r w:rsidRPr="00ED39BB" w:rsidDel="007A0AF2">
            <w:rPr>
              <w:rFonts w:cs="Arial"/>
            </w:rPr>
            <w:delText xml:space="preserve">tabulated summary estimates by </w:delText>
          </w:r>
          <w:r w:rsidDel="007A0AF2">
            <w:rPr>
              <w:rFonts w:cs="Arial"/>
            </w:rPr>
            <w:delText xml:space="preserve">overall and race-specific at the </w:delText>
          </w:r>
          <w:r w:rsidRPr="00ED39BB" w:rsidDel="007A0AF2">
            <w:rPr>
              <w:rFonts w:cs="Arial"/>
            </w:rPr>
            <w:delText>census tract</w:delText>
          </w:r>
          <w:r w:rsidDel="007A0AF2">
            <w:rPr>
              <w:rFonts w:cs="Arial"/>
            </w:rPr>
            <w:delText xml:space="preserve"> level can be utilized </w:delText>
          </w:r>
          <w:r w:rsidRPr="00ED39BB" w:rsidDel="007A0AF2">
            <w:rPr>
              <w:rFonts w:cs="Arial"/>
            </w:rPr>
            <w:delText>to obtain disparity indices.</w:delText>
          </w:r>
        </w:del>
      </w:ins>
    </w:p>
    <w:p w14:paraId="4B4A46E9" w14:textId="77777777" w:rsidR="007E64BB" w:rsidRDefault="007E64BB">
      <w:pPr>
        <w:rPr>
          <w:ins w:id="1856" w:author="Hyojun Park" w:date="2023-09-04T16:48:00Z"/>
          <w:rFonts w:cs="Arial"/>
        </w:rPr>
      </w:pPr>
    </w:p>
    <w:p w14:paraId="34C558ED" w14:textId="4D7BDD03" w:rsidR="00A37797" w:rsidRDefault="007E64BB">
      <w:pPr>
        <w:rPr>
          <w:ins w:id="1857" w:author="Hyojun Park [2]" w:date="2023-09-04T14:35:00Z"/>
          <w:rFonts w:ascii="Arial" w:hAnsi="Arial" w:cs="Arial"/>
        </w:rPr>
      </w:pPr>
      <w:moveToRangeStart w:id="1858" w:author="Hyojun Park" w:date="2023-09-04T16:48:00Z" w:name="move144738548"/>
      <w:moveTo w:id="1859" w:author="Hyojun Park" w:date="2023-09-04T16:48:00Z">
        <w:del w:id="1860" w:author="Hyojun Park" w:date="2023-09-04T17:07:00Z">
          <w:r w:rsidRPr="004358FB" w:rsidDel="00AF782D">
            <w:rPr>
              <w:rFonts w:cs="Arial"/>
            </w:rPr>
            <w:delText>This approach can also determine which census tracts would benefit most from interventions to reduce racial disparity.</w:delText>
          </w:r>
        </w:del>
      </w:moveTo>
      <w:moveToRangeEnd w:id="1858"/>
      <w:ins w:id="1861" w:author="Hyojun Park [2]" w:date="2023-09-04T14:35:00Z">
        <w:r w:rsidR="00A37797">
          <w:rPr>
            <w:rFonts w:cs="Arial"/>
          </w:rPr>
          <w:br w:type="page"/>
        </w:r>
      </w:ins>
    </w:p>
    <w:p w14:paraId="789F8C1C" w14:textId="72D371E5" w:rsidR="00E82F45" w:rsidRPr="009B437F" w:rsidRDefault="00E82F45" w:rsidP="00E82F45">
      <w:pPr>
        <w:pStyle w:val="BodyText"/>
        <w:rPr>
          <w:rFonts w:cs="Arial"/>
        </w:rPr>
      </w:pPr>
      <w:r w:rsidRPr="009B437F">
        <w:rPr>
          <w:rFonts w:cs="Arial"/>
        </w:rPr>
        <w:lastRenderedPageBreak/>
        <w:t>Figure 1. Geographic and Racial Disparities in Median Household Income, Kings County, New York</w:t>
      </w:r>
    </w:p>
    <w:p w14:paraId="1BCEFA4C" w14:textId="77777777" w:rsidR="00E82F45" w:rsidRPr="009B437F" w:rsidRDefault="00E82F45" w:rsidP="00E82F45">
      <w:pPr>
        <w:pStyle w:val="Compact"/>
        <w:numPr>
          <w:ilvl w:val="0"/>
          <w:numId w:val="1"/>
        </w:numPr>
        <w:rPr>
          <w:rFonts w:cs="Arial"/>
        </w:rPr>
      </w:pPr>
      <w:r w:rsidRPr="009B437F">
        <w:rPr>
          <w:rFonts w:cs="Arial"/>
        </w:rPr>
        <w:t>Overall and Race-specific Median Household Income, the State of New York</w:t>
      </w:r>
    </w:p>
    <w:p w14:paraId="6E64ED47" w14:textId="77777777" w:rsidR="00E82F45" w:rsidRPr="009B437F" w:rsidRDefault="00E82F45" w:rsidP="00E82F45">
      <w:pPr>
        <w:pStyle w:val="FirstParagraph"/>
        <w:jc w:val="center"/>
        <w:rPr>
          <w:rFonts w:cs="Arial"/>
        </w:rPr>
      </w:pPr>
      <w:r w:rsidRPr="009B437F">
        <w:rPr>
          <w:rFonts w:cs="Arial"/>
          <w:noProof/>
        </w:rPr>
        <w:drawing>
          <wp:inline distT="0" distB="0" distL="0" distR="0" wp14:anchorId="32184421" wp14:editId="67FA6440">
            <wp:extent cx="5082138" cy="3696101"/>
            <wp:effectExtent l="0" t="0" r="0" b="0"/>
            <wp:docPr id="34" name="Picture"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A screenshot of a map&#10;&#10;Description automatically generated"/>
                    <pic:cNvPicPr>
                      <a:picLocks noChangeAspect="1" noChangeArrowheads="1"/>
                    </pic:cNvPicPr>
                  </pic:nvPicPr>
                  <pic:blipFill>
                    <a:blip r:embed="rId12"/>
                    <a:stretch>
                      <a:fillRect/>
                    </a:stretch>
                  </pic:blipFill>
                  <pic:spPr bwMode="auto">
                    <a:xfrm>
                      <a:off x="0" y="0"/>
                      <a:ext cx="5082138" cy="3696101"/>
                    </a:xfrm>
                    <a:prstGeom prst="rect">
                      <a:avLst/>
                    </a:prstGeom>
                    <a:noFill/>
                    <a:ln w="9525">
                      <a:noFill/>
                      <a:headEnd/>
                      <a:tailEnd/>
                    </a:ln>
                  </pic:spPr>
                </pic:pic>
              </a:graphicData>
            </a:graphic>
          </wp:inline>
        </w:drawing>
      </w:r>
    </w:p>
    <w:p w14:paraId="30EFBB6C" w14:textId="77777777" w:rsidR="00E82F45" w:rsidRPr="009B437F" w:rsidRDefault="00E82F45" w:rsidP="00E82F45">
      <w:pPr>
        <w:pStyle w:val="Compact"/>
        <w:numPr>
          <w:ilvl w:val="0"/>
          <w:numId w:val="1"/>
        </w:numPr>
        <w:rPr>
          <w:rFonts w:cs="Arial"/>
        </w:rPr>
      </w:pPr>
      <w:r w:rsidRPr="009B437F">
        <w:rPr>
          <w:rFonts w:cs="Arial"/>
        </w:rPr>
        <w:t>Overall and Race-specific Median Household Income, Kings County in New York</w:t>
      </w:r>
    </w:p>
    <w:p w14:paraId="77F5F72C" w14:textId="77777777" w:rsidR="00E82F45" w:rsidRPr="009B437F" w:rsidRDefault="00E82F45" w:rsidP="00E82F45">
      <w:pPr>
        <w:pStyle w:val="FirstParagraph"/>
        <w:jc w:val="center"/>
        <w:rPr>
          <w:rFonts w:cs="Arial"/>
        </w:rPr>
      </w:pPr>
      <w:r w:rsidRPr="009B437F">
        <w:rPr>
          <w:rFonts w:cs="Arial"/>
          <w:noProof/>
        </w:rPr>
        <w:lastRenderedPageBreak/>
        <w:drawing>
          <wp:inline distT="0" distB="0" distL="0" distR="0" wp14:anchorId="0BE4E948" wp14:editId="67D63690">
            <wp:extent cx="5082138" cy="3696101"/>
            <wp:effectExtent l="0" t="0" r="0" b="0"/>
            <wp:docPr id="37" name="Picture" descr="A screenshot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screenshot of a map&#10;&#10;Description automatically generated"/>
                    <pic:cNvPicPr>
                      <a:picLocks noChangeAspect="1" noChangeArrowheads="1"/>
                    </pic:cNvPicPr>
                  </pic:nvPicPr>
                  <pic:blipFill>
                    <a:blip r:embed="rId13"/>
                    <a:stretch>
                      <a:fillRect/>
                    </a:stretch>
                  </pic:blipFill>
                  <pic:spPr bwMode="auto">
                    <a:xfrm>
                      <a:off x="0" y="0"/>
                      <a:ext cx="5082138" cy="3696101"/>
                    </a:xfrm>
                    <a:prstGeom prst="rect">
                      <a:avLst/>
                    </a:prstGeom>
                    <a:noFill/>
                    <a:ln w="9525">
                      <a:noFill/>
                      <a:headEnd/>
                      <a:tailEnd/>
                    </a:ln>
                  </pic:spPr>
                </pic:pic>
              </a:graphicData>
            </a:graphic>
          </wp:inline>
        </w:drawing>
      </w:r>
    </w:p>
    <w:p w14:paraId="3BC46691" w14:textId="77777777" w:rsidR="00E82F45" w:rsidRPr="009B437F" w:rsidRDefault="00E82F45">
      <w:pPr>
        <w:rPr>
          <w:rFonts w:ascii="Arial" w:hAnsi="Arial" w:cs="Arial"/>
        </w:rPr>
      </w:pPr>
      <w:r w:rsidRPr="00ED39BB">
        <w:rPr>
          <w:rFonts w:ascii="Arial" w:hAnsi="Arial" w:cs="Arial"/>
        </w:rPr>
        <w:br w:type="page"/>
      </w:r>
    </w:p>
    <w:p w14:paraId="373F2E90" w14:textId="7E266F73" w:rsidR="00BD32A6" w:rsidRPr="009B437F" w:rsidRDefault="00E31662" w:rsidP="00C83128">
      <w:pPr>
        <w:pStyle w:val="BodyText"/>
        <w:rPr>
          <w:rFonts w:cs="Arial"/>
        </w:rPr>
      </w:pPr>
      <w:r w:rsidRPr="009B437F">
        <w:rPr>
          <w:rFonts w:cs="Arial"/>
        </w:rPr>
        <w:lastRenderedPageBreak/>
        <w:t xml:space="preserve">Figure </w:t>
      </w:r>
      <w:r w:rsidR="00835171" w:rsidRPr="009B437F">
        <w:rPr>
          <w:rFonts w:cs="Arial"/>
        </w:rPr>
        <w:t>2</w:t>
      </w:r>
      <w:r w:rsidRPr="009B437F">
        <w:rPr>
          <w:rFonts w:cs="Arial"/>
        </w:rPr>
        <w:t>. Comparison of the Census Tract and Subpopulation Models across Two Similar Counties, Genesee and Fulton County, New York</w:t>
      </w:r>
    </w:p>
    <w:p w14:paraId="62C1F10D" w14:textId="4F16F2E3" w:rsidR="00597D36" w:rsidRPr="00ED39BB" w:rsidRDefault="00BD32A6" w:rsidP="00C83128">
      <w:pPr>
        <w:pStyle w:val="BodyText"/>
        <w:rPr>
          <w:rFonts w:cs="Arial"/>
          <w:b/>
          <w:bCs/>
        </w:rPr>
      </w:pPr>
      <w:r w:rsidRPr="009B437F">
        <w:rPr>
          <w:rFonts w:cs="Arial"/>
          <w:noProof/>
        </w:rPr>
        <w:drawing>
          <wp:inline distT="0" distB="0" distL="0" distR="0" wp14:anchorId="3E70CC93" wp14:editId="086502A4">
            <wp:extent cx="5860066" cy="3266861"/>
            <wp:effectExtent l="0" t="0" r="7620" b="0"/>
            <wp:docPr id="598001394" name="Picture 598001394" descr="A picture containing tex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90927" name="Picture 1" descr="A picture containing text, diagram, screenshot&#10;&#10;Description automatically generated"/>
                    <pic:cNvPicPr/>
                  </pic:nvPicPr>
                  <pic:blipFill>
                    <a:blip r:embed="rId14"/>
                    <a:stretch>
                      <a:fillRect/>
                    </a:stretch>
                  </pic:blipFill>
                  <pic:spPr>
                    <a:xfrm>
                      <a:off x="0" y="0"/>
                      <a:ext cx="5922724" cy="3301792"/>
                    </a:xfrm>
                    <a:prstGeom prst="rect">
                      <a:avLst/>
                    </a:prstGeom>
                  </pic:spPr>
                </pic:pic>
              </a:graphicData>
            </a:graphic>
          </wp:inline>
        </w:drawing>
      </w:r>
      <w:r w:rsidR="00597D36" w:rsidRPr="00ED39BB">
        <w:rPr>
          <w:rFonts w:cs="Arial"/>
          <w:b/>
          <w:bCs/>
        </w:rPr>
        <w:br w:type="page"/>
      </w:r>
    </w:p>
    <w:p w14:paraId="6D62E0AA" w14:textId="77777777" w:rsidR="002F524F" w:rsidRPr="009B437F" w:rsidRDefault="002F524F" w:rsidP="002F524F">
      <w:pPr>
        <w:pStyle w:val="BodyText"/>
        <w:rPr>
          <w:rFonts w:cs="Arial"/>
        </w:rPr>
      </w:pPr>
      <w:r w:rsidRPr="009B437F">
        <w:rPr>
          <w:rFonts w:cs="Arial"/>
        </w:rPr>
        <w:lastRenderedPageBreak/>
        <w:t>Table 1. Median Household Income Estimates for the Census Tract and Subpopulation Models, Kings County, New York</w:t>
      </w:r>
    </w:p>
    <w:tbl>
      <w:tblPr>
        <w:tblW w:w="0" w:type="auto"/>
        <w:jc w:val="center"/>
        <w:tblLayout w:type="fixed"/>
        <w:tblLook w:val="0420" w:firstRow="1" w:lastRow="0" w:firstColumn="0" w:lastColumn="0" w:noHBand="0" w:noVBand="1"/>
      </w:tblPr>
      <w:tblGrid>
        <w:gridCol w:w="2194"/>
        <w:gridCol w:w="1050"/>
        <w:gridCol w:w="2250"/>
        <w:gridCol w:w="1180"/>
        <w:gridCol w:w="1837"/>
      </w:tblGrid>
      <w:tr w:rsidR="00D82B8B" w:rsidRPr="00ED39BB" w14:paraId="486B2227" w14:textId="77777777" w:rsidTr="000F2C79">
        <w:trPr>
          <w:tblHeader/>
          <w:jc w:val="center"/>
        </w:trPr>
        <w:tc>
          <w:tcPr>
            <w:tcW w:w="21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85F44F"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w:t>
            </w:r>
          </w:p>
        </w:tc>
        <w:tc>
          <w:tcPr>
            <w:tcW w:w="10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FA4DCC"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Race</w:t>
            </w:r>
          </w:p>
        </w:tc>
        <w:tc>
          <w:tcPr>
            <w:tcW w:w="22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874F72"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N. of households</w:t>
            </w:r>
          </w:p>
        </w:tc>
        <w:tc>
          <w:tcPr>
            <w:tcW w:w="11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F9512"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MHI</w:t>
            </w:r>
            <w:r w:rsidRPr="009B437F">
              <w:rPr>
                <w:rFonts w:ascii="Arial" w:eastAsia="DejaVu Sans" w:hAnsi="Arial" w:cs="Arial"/>
                <w:color w:val="000000"/>
                <w:sz w:val="22"/>
                <w:szCs w:val="22"/>
                <w:vertAlign w:val="superscript"/>
              </w:rPr>
              <w:t>a</w:t>
            </w:r>
          </w:p>
        </w:tc>
        <w:tc>
          <w:tcPr>
            <w:tcW w:w="18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6800C"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 xml:space="preserve">MHI by </w:t>
            </w:r>
            <w:proofErr w:type="spellStart"/>
            <w:r w:rsidRPr="009B437F">
              <w:rPr>
                <w:rFonts w:ascii="Arial" w:eastAsia="DejaVu Sans" w:hAnsi="Arial" w:cs="Arial"/>
                <w:color w:val="000000"/>
                <w:sz w:val="22"/>
                <w:szCs w:val="22"/>
              </w:rPr>
              <w:t>races</w:t>
            </w:r>
            <w:r w:rsidRPr="009B437F">
              <w:rPr>
                <w:rFonts w:ascii="Arial" w:eastAsia="DejaVu Sans" w:hAnsi="Arial" w:cs="Arial"/>
                <w:color w:val="000000"/>
                <w:sz w:val="22"/>
                <w:szCs w:val="22"/>
                <w:vertAlign w:val="superscript"/>
              </w:rPr>
              <w:t>b</w:t>
            </w:r>
            <w:proofErr w:type="spellEnd"/>
          </w:p>
        </w:tc>
      </w:tr>
      <w:tr w:rsidR="00D82B8B" w:rsidRPr="00ED39BB" w14:paraId="5371AAE2" w14:textId="77777777" w:rsidTr="000F2C79">
        <w:trPr>
          <w:jc w:val="center"/>
        </w:trPr>
        <w:tc>
          <w:tcPr>
            <w:tcW w:w="21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0B2F"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BDBD3"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White</w:t>
            </w:r>
          </w:p>
        </w:tc>
        <w:tc>
          <w:tcPr>
            <w:tcW w:w="22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CE7A6"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1,636</w:t>
            </w:r>
          </w:p>
        </w:tc>
        <w:tc>
          <w:tcPr>
            <w:tcW w:w="11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9569"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3A946"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147,308</w:t>
            </w:r>
          </w:p>
        </w:tc>
      </w:tr>
      <w:tr w:rsidR="00D82B8B" w:rsidRPr="00ED39BB" w14:paraId="7BF15725" w14:textId="77777777" w:rsidTr="000F2C79">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92BE"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596B"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Black</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221E8"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1,044</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B986D"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4A98"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45,455</w:t>
            </w:r>
          </w:p>
        </w:tc>
      </w:tr>
      <w:tr w:rsidR="00D82B8B" w:rsidRPr="00ED39BB" w14:paraId="4AFF980D" w14:textId="77777777" w:rsidTr="000F2C79">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33E8"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939CE"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AIAN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4451"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9EE8"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50F10"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proofErr w:type="spellStart"/>
            <w:proofErr w:type="gramStart"/>
            <w:r w:rsidRPr="009B437F">
              <w:rPr>
                <w:rFonts w:ascii="Arial" w:eastAsia="DejaVu Sans" w:hAnsi="Arial" w:cs="Arial"/>
                <w:color w:val="000000"/>
                <w:sz w:val="22"/>
                <w:szCs w:val="22"/>
              </w:rPr>
              <w:t>n.a</w:t>
            </w:r>
            <w:proofErr w:type="spellEnd"/>
            <w:proofErr w:type="gramEnd"/>
          </w:p>
        </w:tc>
      </w:tr>
      <w:tr w:rsidR="00D82B8B" w:rsidRPr="00ED39BB" w14:paraId="76EFB3B8" w14:textId="77777777" w:rsidTr="000F2C79">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1040"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145D0"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Asian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F8E2"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990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B20B"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35D4"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42,813</w:t>
            </w:r>
          </w:p>
        </w:tc>
      </w:tr>
      <w:tr w:rsidR="00D82B8B" w:rsidRPr="00ED39BB" w14:paraId="440CFFF0" w14:textId="77777777" w:rsidTr="000F2C79">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9267"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37439"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NHPI</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A3BF"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A596"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9451B"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proofErr w:type="spellStart"/>
            <w:proofErr w:type="gramStart"/>
            <w:r w:rsidRPr="009B437F">
              <w:rPr>
                <w:rFonts w:ascii="Arial" w:eastAsia="DejaVu Sans" w:hAnsi="Arial" w:cs="Arial"/>
                <w:color w:val="000000"/>
                <w:sz w:val="22"/>
                <w:szCs w:val="22"/>
              </w:rPr>
              <w:t>n.a</w:t>
            </w:r>
            <w:proofErr w:type="spellEnd"/>
            <w:proofErr w:type="gramEnd"/>
          </w:p>
        </w:tc>
      </w:tr>
      <w:tr w:rsidR="00D82B8B" w:rsidRPr="00ED39BB" w14:paraId="63CBF17A" w14:textId="77777777" w:rsidTr="000F2C79">
        <w:trPr>
          <w:jc w:val="center"/>
        </w:trPr>
        <w:tc>
          <w:tcPr>
            <w:tcW w:w="2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37FF1"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Census Tract 15</w:t>
            </w:r>
          </w:p>
        </w:tc>
        <w:tc>
          <w:tcPr>
            <w:tcW w:w="10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00DA8"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Other</w:t>
            </w:r>
          </w:p>
        </w:tc>
        <w:tc>
          <w:tcPr>
            <w:tcW w:w="2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E895FB"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330</w:t>
            </w:r>
          </w:p>
        </w:tc>
        <w:tc>
          <w:tcPr>
            <w:tcW w:w="11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CEC7FA"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87,237</w:t>
            </w:r>
          </w:p>
        </w:tc>
        <w:tc>
          <w:tcPr>
            <w:tcW w:w="1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A9D29"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47,545</w:t>
            </w:r>
          </w:p>
        </w:tc>
      </w:tr>
      <w:tr w:rsidR="00D82B8B" w:rsidRPr="00ED39BB" w14:paraId="544F91F5" w14:textId="77777777" w:rsidTr="000F2C79">
        <w:trPr>
          <w:jc w:val="center"/>
        </w:trPr>
        <w:tc>
          <w:tcPr>
            <w:tcW w:w="8511"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1FBCF61"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9B437F">
              <w:rPr>
                <w:rFonts w:ascii="Arial" w:eastAsia="DejaVu Sans" w:hAnsi="Arial" w:cs="Arial"/>
                <w:color w:val="000000"/>
                <w:sz w:val="22"/>
                <w:szCs w:val="22"/>
                <w:vertAlign w:val="superscript"/>
              </w:rPr>
              <w:t>a</w:t>
            </w:r>
            <w:r w:rsidRPr="009B437F">
              <w:rPr>
                <w:rFonts w:ascii="Arial" w:eastAsia="DejaVu Sans" w:hAnsi="Arial" w:cs="Arial"/>
                <w:color w:val="000000"/>
                <w:sz w:val="22"/>
                <w:szCs w:val="22"/>
              </w:rPr>
              <w:t>Estimates</w:t>
            </w:r>
            <w:proofErr w:type="spellEnd"/>
            <w:r w:rsidRPr="009B437F">
              <w:rPr>
                <w:rFonts w:ascii="Arial" w:eastAsia="DejaVu Sans" w:hAnsi="Arial" w:cs="Arial"/>
                <w:color w:val="000000"/>
                <w:sz w:val="22"/>
                <w:szCs w:val="22"/>
              </w:rPr>
              <w:t xml:space="preserve"> used for census tract models.</w:t>
            </w:r>
          </w:p>
        </w:tc>
      </w:tr>
      <w:tr w:rsidR="00D82B8B" w:rsidRPr="00ED39BB" w14:paraId="75E96696" w14:textId="77777777" w:rsidTr="000F2C79">
        <w:trPr>
          <w:jc w:val="center"/>
        </w:trPr>
        <w:tc>
          <w:tcPr>
            <w:tcW w:w="8511"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9F360E"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proofErr w:type="spellStart"/>
            <w:r w:rsidRPr="009B437F">
              <w:rPr>
                <w:rFonts w:ascii="Arial" w:eastAsia="DejaVu Sans" w:hAnsi="Arial" w:cs="Arial"/>
                <w:color w:val="000000"/>
                <w:sz w:val="22"/>
                <w:szCs w:val="22"/>
                <w:vertAlign w:val="superscript"/>
              </w:rPr>
              <w:t>b</w:t>
            </w:r>
            <w:r w:rsidRPr="009B437F">
              <w:rPr>
                <w:rFonts w:ascii="Arial" w:eastAsia="DejaVu Sans" w:hAnsi="Arial" w:cs="Arial"/>
                <w:color w:val="000000"/>
                <w:sz w:val="22"/>
                <w:szCs w:val="22"/>
              </w:rPr>
              <w:t>Estimates</w:t>
            </w:r>
            <w:proofErr w:type="spellEnd"/>
            <w:r w:rsidRPr="009B437F">
              <w:rPr>
                <w:rFonts w:ascii="Arial" w:eastAsia="DejaVu Sans" w:hAnsi="Arial" w:cs="Arial"/>
                <w:color w:val="000000"/>
                <w:sz w:val="22"/>
                <w:szCs w:val="22"/>
              </w:rPr>
              <w:t xml:space="preserve"> used for subpopulation models.</w:t>
            </w:r>
          </w:p>
        </w:tc>
      </w:tr>
      <w:tr w:rsidR="00D82B8B" w:rsidRPr="00ED39BB" w14:paraId="3AA19BCF" w14:textId="77777777" w:rsidTr="000F2C79">
        <w:trPr>
          <w:jc w:val="center"/>
        </w:trPr>
        <w:tc>
          <w:tcPr>
            <w:tcW w:w="8511"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118ED7"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 xml:space="preserve">Abbreviations: MHI (Median household income); AIAN (American Indian and Alaska Native); NHPI (Native Hawaiian and Pacific Islander); </w:t>
            </w:r>
            <w:proofErr w:type="spellStart"/>
            <w:r w:rsidRPr="009B437F">
              <w:rPr>
                <w:rFonts w:ascii="Arial" w:eastAsia="DejaVu Sans" w:hAnsi="Arial" w:cs="Arial"/>
                <w:color w:val="000000"/>
                <w:sz w:val="22"/>
                <w:szCs w:val="22"/>
              </w:rPr>
              <w:t>n.a</w:t>
            </w:r>
            <w:proofErr w:type="spellEnd"/>
            <w:r w:rsidRPr="009B437F">
              <w:rPr>
                <w:rFonts w:ascii="Arial" w:eastAsia="DejaVu Sans" w:hAnsi="Arial" w:cs="Arial"/>
                <w:color w:val="000000"/>
                <w:sz w:val="22"/>
                <w:szCs w:val="22"/>
              </w:rPr>
              <w:t xml:space="preserve"> (not available)</w:t>
            </w:r>
          </w:p>
        </w:tc>
      </w:tr>
      <w:tr w:rsidR="00D82B8B" w:rsidRPr="00ED39BB" w14:paraId="76BE1197" w14:textId="77777777" w:rsidTr="000F2C79">
        <w:trPr>
          <w:jc w:val="center"/>
        </w:trPr>
        <w:tc>
          <w:tcPr>
            <w:tcW w:w="8511"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4E31589" w14:textId="77777777" w:rsidR="00D82B8B" w:rsidRPr="009B437F" w:rsidRDefault="00D82B8B" w:rsidP="000F2C79">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Source: The 2015 - 2019 5-year American Community Survey</w:t>
            </w:r>
          </w:p>
        </w:tc>
      </w:tr>
    </w:tbl>
    <w:p w14:paraId="76BB0304" w14:textId="77777777" w:rsidR="00D82B8B" w:rsidRPr="009B437F" w:rsidRDefault="00D82B8B" w:rsidP="002F524F">
      <w:pPr>
        <w:pStyle w:val="BodyText"/>
        <w:rPr>
          <w:rFonts w:cs="Arial"/>
        </w:rPr>
      </w:pPr>
    </w:p>
    <w:p w14:paraId="7A3CD018" w14:textId="77777777" w:rsidR="002F34AC" w:rsidRPr="00ED39BB" w:rsidRDefault="002F34AC">
      <w:pPr>
        <w:rPr>
          <w:rFonts w:ascii="Arial" w:hAnsi="Arial" w:cs="Arial"/>
        </w:rPr>
      </w:pPr>
      <w:r w:rsidRPr="00ED39BB">
        <w:rPr>
          <w:rFonts w:ascii="Arial" w:hAnsi="Arial" w:cs="Arial"/>
        </w:rPr>
        <w:br w:type="page"/>
      </w:r>
    </w:p>
    <w:p w14:paraId="73C516F5" w14:textId="363A6B8D" w:rsidR="00D82B8B" w:rsidRPr="009B437F" w:rsidRDefault="00D82B8B" w:rsidP="00BD32A6">
      <w:pPr>
        <w:pStyle w:val="BodyText"/>
        <w:rPr>
          <w:rFonts w:cs="Arial"/>
        </w:rPr>
      </w:pPr>
      <w:r w:rsidRPr="009B437F">
        <w:rPr>
          <w:rFonts w:cs="Arial"/>
        </w:rPr>
        <w:lastRenderedPageBreak/>
        <w:t>Table 2. The Changes of Disparity Indices between the Census Tract and Subpopulation Models</w:t>
      </w:r>
    </w:p>
    <w:tbl>
      <w:tblPr>
        <w:tblW w:w="10144" w:type="dxa"/>
        <w:jc w:val="center"/>
        <w:tblLook w:val="04A0" w:firstRow="1" w:lastRow="0" w:firstColumn="1" w:lastColumn="0" w:noHBand="0" w:noVBand="1"/>
      </w:tblPr>
      <w:tblGrid>
        <w:gridCol w:w="1504"/>
        <w:gridCol w:w="835"/>
        <w:gridCol w:w="704"/>
        <w:gridCol w:w="1341"/>
        <w:gridCol w:w="835"/>
        <w:gridCol w:w="704"/>
        <w:gridCol w:w="1341"/>
        <w:gridCol w:w="822"/>
        <w:gridCol w:w="822"/>
        <w:gridCol w:w="1236"/>
      </w:tblGrid>
      <w:tr w:rsidR="00D82B8B" w:rsidRPr="00ED39BB" w14:paraId="1FBEF1D6" w14:textId="77777777" w:rsidTr="00635ADC">
        <w:trPr>
          <w:trHeight w:val="300"/>
          <w:jc w:val="center"/>
        </w:trPr>
        <w:tc>
          <w:tcPr>
            <w:tcW w:w="1504" w:type="dxa"/>
            <w:tcBorders>
              <w:top w:val="single" w:sz="8" w:space="0" w:color="auto"/>
              <w:left w:val="nil"/>
              <w:bottom w:val="nil"/>
              <w:right w:val="nil"/>
            </w:tcBorders>
            <w:shd w:val="clear" w:color="auto" w:fill="auto"/>
            <w:noWrap/>
            <w:vAlign w:val="center"/>
            <w:hideMark/>
          </w:tcPr>
          <w:p w14:paraId="6B0EA552"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 </w:t>
            </w:r>
          </w:p>
        </w:tc>
        <w:tc>
          <w:tcPr>
            <w:tcW w:w="2880" w:type="dxa"/>
            <w:gridSpan w:val="3"/>
            <w:tcBorders>
              <w:top w:val="single" w:sz="8" w:space="0" w:color="auto"/>
              <w:left w:val="nil"/>
              <w:bottom w:val="nil"/>
              <w:right w:val="nil"/>
            </w:tcBorders>
            <w:shd w:val="clear" w:color="auto" w:fill="auto"/>
            <w:noWrap/>
            <w:vAlign w:val="center"/>
            <w:hideMark/>
          </w:tcPr>
          <w:p w14:paraId="2BE91F6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Census Tract Models</w:t>
            </w:r>
          </w:p>
        </w:tc>
        <w:tc>
          <w:tcPr>
            <w:tcW w:w="2880" w:type="dxa"/>
            <w:gridSpan w:val="3"/>
            <w:tcBorders>
              <w:top w:val="single" w:sz="8" w:space="0" w:color="auto"/>
              <w:left w:val="nil"/>
              <w:bottom w:val="nil"/>
              <w:right w:val="nil"/>
            </w:tcBorders>
            <w:shd w:val="clear" w:color="auto" w:fill="auto"/>
            <w:noWrap/>
            <w:vAlign w:val="center"/>
            <w:hideMark/>
          </w:tcPr>
          <w:p w14:paraId="2967239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Subpopulation Models</w:t>
            </w:r>
          </w:p>
        </w:tc>
        <w:tc>
          <w:tcPr>
            <w:tcW w:w="2880" w:type="dxa"/>
            <w:gridSpan w:val="3"/>
            <w:tcBorders>
              <w:top w:val="single" w:sz="8" w:space="0" w:color="auto"/>
              <w:left w:val="nil"/>
              <w:bottom w:val="nil"/>
              <w:right w:val="nil"/>
            </w:tcBorders>
            <w:shd w:val="clear" w:color="auto" w:fill="auto"/>
            <w:noWrap/>
            <w:vAlign w:val="center"/>
            <w:hideMark/>
          </w:tcPr>
          <w:p w14:paraId="74CE0C68"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Change (%)</w:t>
            </w:r>
          </w:p>
        </w:tc>
      </w:tr>
      <w:tr w:rsidR="00D82B8B" w:rsidRPr="00ED39BB" w14:paraId="6999F724" w14:textId="77777777" w:rsidTr="00635ADC">
        <w:trPr>
          <w:trHeight w:val="315"/>
          <w:jc w:val="center"/>
        </w:trPr>
        <w:tc>
          <w:tcPr>
            <w:tcW w:w="1504" w:type="dxa"/>
            <w:tcBorders>
              <w:top w:val="nil"/>
              <w:left w:val="nil"/>
              <w:bottom w:val="single" w:sz="8" w:space="0" w:color="auto"/>
              <w:right w:val="nil"/>
            </w:tcBorders>
            <w:shd w:val="clear" w:color="auto" w:fill="auto"/>
            <w:noWrap/>
            <w:vAlign w:val="center"/>
            <w:hideMark/>
          </w:tcPr>
          <w:p w14:paraId="7B50628D"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Group</w:t>
            </w:r>
          </w:p>
        </w:tc>
        <w:tc>
          <w:tcPr>
            <w:tcW w:w="835" w:type="dxa"/>
            <w:tcBorders>
              <w:top w:val="nil"/>
              <w:left w:val="nil"/>
              <w:bottom w:val="single" w:sz="8" w:space="0" w:color="auto"/>
              <w:right w:val="nil"/>
            </w:tcBorders>
            <w:shd w:val="clear" w:color="auto" w:fill="auto"/>
            <w:noWrap/>
            <w:vAlign w:val="center"/>
            <w:hideMark/>
          </w:tcPr>
          <w:p w14:paraId="55E1A3D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704" w:type="dxa"/>
            <w:tcBorders>
              <w:top w:val="nil"/>
              <w:left w:val="nil"/>
              <w:bottom w:val="single" w:sz="8" w:space="0" w:color="auto"/>
              <w:right w:val="nil"/>
            </w:tcBorders>
            <w:shd w:val="clear" w:color="auto" w:fill="auto"/>
            <w:noWrap/>
            <w:vAlign w:val="center"/>
            <w:hideMark/>
          </w:tcPr>
          <w:p w14:paraId="4C569F0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1341" w:type="dxa"/>
            <w:tcBorders>
              <w:top w:val="nil"/>
              <w:left w:val="nil"/>
              <w:bottom w:val="single" w:sz="8" w:space="0" w:color="auto"/>
              <w:right w:val="nil"/>
            </w:tcBorders>
            <w:shd w:val="clear" w:color="auto" w:fill="auto"/>
            <w:noWrap/>
            <w:vAlign w:val="center"/>
            <w:hideMark/>
          </w:tcPr>
          <w:p w14:paraId="321EE2E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c>
          <w:tcPr>
            <w:tcW w:w="835" w:type="dxa"/>
            <w:tcBorders>
              <w:top w:val="nil"/>
              <w:left w:val="nil"/>
              <w:bottom w:val="single" w:sz="8" w:space="0" w:color="auto"/>
              <w:right w:val="nil"/>
            </w:tcBorders>
            <w:shd w:val="clear" w:color="auto" w:fill="auto"/>
            <w:noWrap/>
            <w:vAlign w:val="center"/>
            <w:hideMark/>
          </w:tcPr>
          <w:p w14:paraId="65F35CD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704" w:type="dxa"/>
            <w:tcBorders>
              <w:top w:val="nil"/>
              <w:left w:val="nil"/>
              <w:bottom w:val="single" w:sz="8" w:space="0" w:color="auto"/>
              <w:right w:val="nil"/>
            </w:tcBorders>
            <w:shd w:val="clear" w:color="auto" w:fill="auto"/>
            <w:noWrap/>
            <w:vAlign w:val="center"/>
            <w:hideMark/>
          </w:tcPr>
          <w:p w14:paraId="443E2C7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1341" w:type="dxa"/>
            <w:tcBorders>
              <w:top w:val="nil"/>
              <w:left w:val="nil"/>
              <w:bottom w:val="single" w:sz="8" w:space="0" w:color="auto"/>
              <w:right w:val="nil"/>
            </w:tcBorders>
            <w:shd w:val="clear" w:color="auto" w:fill="auto"/>
            <w:noWrap/>
            <w:vAlign w:val="center"/>
            <w:hideMark/>
          </w:tcPr>
          <w:p w14:paraId="203C316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c>
          <w:tcPr>
            <w:tcW w:w="822" w:type="dxa"/>
            <w:tcBorders>
              <w:top w:val="nil"/>
              <w:left w:val="nil"/>
              <w:bottom w:val="single" w:sz="8" w:space="0" w:color="auto"/>
              <w:right w:val="nil"/>
            </w:tcBorders>
            <w:shd w:val="clear" w:color="auto" w:fill="auto"/>
            <w:noWrap/>
            <w:vAlign w:val="center"/>
            <w:hideMark/>
          </w:tcPr>
          <w:p w14:paraId="403F753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822" w:type="dxa"/>
            <w:tcBorders>
              <w:top w:val="nil"/>
              <w:left w:val="nil"/>
              <w:bottom w:val="single" w:sz="8" w:space="0" w:color="auto"/>
              <w:right w:val="nil"/>
            </w:tcBorders>
            <w:shd w:val="clear" w:color="auto" w:fill="auto"/>
            <w:noWrap/>
            <w:vAlign w:val="center"/>
            <w:hideMark/>
          </w:tcPr>
          <w:p w14:paraId="5D81699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1236" w:type="dxa"/>
            <w:tcBorders>
              <w:top w:val="nil"/>
              <w:left w:val="nil"/>
              <w:bottom w:val="single" w:sz="8" w:space="0" w:color="auto"/>
              <w:right w:val="nil"/>
            </w:tcBorders>
            <w:shd w:val="clear" w:color="auto" w:fill="auto"/>
            <w:noWrap/>
            <w:vAlign w:val="center"/>
            <w:hideMark/>
          </w:tcPr>
          <w:p w14:paraId="48BBD9A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r>
      <w:tr w:rsidR="00D82B8B" w:rsidRPr="00ED39BB" w14:paraId="20777A89"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52AB1C9C"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All Counties</w:t>
            </w:r>
          </w:p>
        </w:tc>
        <w:tc>
          <w:tcPr>
            <w:tcW w:w="835" w:type="dxa"/>
            <w:tcBorders>
              <w:top w:val="nil"/>
              <w:left w:val="nil"/>
              <w:bottom w:val="nil"/>
              <w:right w:val="nil"/>
            </w:tcBorders>
            <w:shd w:val="clear" w:color="auto" w:fill="auto"/>
            <w:noWrap/>
            <w:vAlign w:val="center"/>
            <w:hideMark/>
          </w:tcPr>
          <w:p w14:paraId="0975622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1.46</w:t>
            </w:r>
          </w:p>
        </w:tc>
        <w:tc>
          <w:tcPr>
            <w:tcW w:w="704" w:type="dxa"/>
            <w:tcBorders>
              <w:top w:val="nil"/>
              <w:left w:val="nil"/>
              <w:bottom w:val="nil"/>
              <w:right w:val="nil"/>
            </w:tcBorders>
            <w:shd w:val="clear" w:color="auto" w:fill="auto"/>
            <w:noWrap/>
            <w:vAlign w:val="center"/>
            <w:hideMark/>
          </w:tcPr>
          <w:p w14:paraId="7743C8C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0.13</w:t>
            </w:r>
          </w:p>
        </w:tc>
        <w:tc>
          <w:tcPr>
            <w:tcW w:w="1341" w:type="dxa"/>
            <w:tcBorders>
              <w:top w:val="nil"/>
              <w:left w:val="nil"/>
              <w:bottom w:val="nil"/>
              <w:right w:val="nil"/>
            </w:tcBorders>
            <w:shd w:val="clear" w:color="auto" w:fill="auto"/>
            <w:noWrap/>
            <w:vAlign w:val="center"/>
            <w:hideMark/>
          </w:tcPr>
          <w:p w14:paraId="7E79C31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0.03</w:t>
            </w:r>
          </w:p>
        </w:tc>
        <w:tc>
          <w:tcPr>
            <w:tcW w:w="835" w:type="dxa"/>
            <w:tcBorders>
              <w:top w:val="nil"/>
              <w:left w:val="nil"/>
              <w:bottom w:val="nil"/>
              <w:right w:val="nil"/>
            </w:tcBorders>
            <w:shd w:val="clear" w:color="auto" w:fill="auto"/>
            <w:noWrap/>
            <w:vAlign w:val="center"/>
            <w:hideMark/>
          </w:tcPr>
          <w:p w14:paraId="203D687A"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1.44</w:t>
            </w:r>
          </w:p>
        </w:tc>
        <w:tc>
          <w:tcPr>
            <w:tcW w:w="704" w:type="dxa"/>
            <w:tcBorders>
              <w:top w:val="nil"/>
              <w:left w:val="nil"/>
              <w:bottom w:val="nil"/>
              <w:right w:val="nil"/>
            </w:tcBorders>
            <w:shd w:val="clear" w:color="auto" w:fill="auto"/>
            <w:noWrap/>
            <w:vAlign w:val="center"/>
            <w:hideMark/>
          </w:tcPr>
          <w:p w14:paraId="6EDDC93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0.13</w:t>
            </w:r>
          </w:p>
        </w:tc>
        <w:tc>
          <w:tcPr>
            <w:tcW w:w="1341" w:type="dxa"/>
            <w:tcBorders>
              <w:top w:val="nil"/>
              <w:left w:val="nil"/>
              <w:bottom w:val="nil"/>
              <w:right w:val="nil"/>
            </w:tcBorders>
            <w:shd w:val="clear" w:color="auto" w:fill="auto"/>
            <w:noWrap/>
            <w:vAlign w:val="center"/>
            <w:hideMark/>
          </w:tcPr>
          <w:p w14:paraId="4D7C3178"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0.03</w:t>
            </w:r>
          </w:p>
        </w:tc>
        <w:tc>
          <w:tcPr>
            <w:tcW w:w="822" w:type="dxa"/>
            <w:tcBorders>
              <w:top w:val="nil"/>
              <w:left w:val="nil"/>
              <w:bottom w:val="nil"/>
              <w:right w:val="nil"/>
            </w:tcBorders>
            <w:shd w:val="clear" w:color="auto" w:fill="auto"/>
            <w:noWrap/>
            <w:vAlign w:val="center"/>
            <w:hideMark/>
          </w:tcPr>
          <w:p w14:paraId="3082AC5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0.21</w:t>
            </w:r>
          </w:p>
        </w:tc>
        <w:tc>
          <w:tcPr>
            <w:tcW w:w="822" w:type="dxa"/>
            <w:tcBorders>
              <w:top w:val="nil"/>
              <w:left w:val="nil"/>
              <w:bottom w:val="nil"/>
              <w:right w:val="nil"/>
            </w:tcBorders>
            <w:shd w:val="clear" w:color="auto" w:fill="auto"/>
            <w:noWrap/>
            <w:vAlign w:val="center"/>
            <w:hideMark/>
          </w:tcPr>
          <w:p w14:paraId="2019BCE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2.55</w:t>
            </w:r>
          </w:p>
        </w:tc>
        <w:tc>
          <w:tcPr>
            <w:tcW w:w="1236" w:type="dxa"/>
            <w:tcBorders>
              <w:top w:val="nil"/>
              <w:left w:val="nil"/>
              <w:bottom w:val="nil"/>
              <w:right w:val="nil"/>
            </w:tcBorders>
            <w:shd w:val="clear" w:color="auto" w:fill="auto"/>
            <w:noWrap/>
            <w:vAlign w:val="center"/>
            <w:hideMark/>
          </w:tcPr>
          <w:p w14:paraId="1671A29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10.6</w:t>
            </w:r>
          </w:p>
        </w:tc>
      </w:tr>
      <w:tr w:rsidR="00D82B8B" w:rsidRPr="00ED39BB" w14:paraId="1ADC2081" w14:textId="77777777" w:rsidTr="00635ADC">
        <w:trPr>
          <w:trHeight w:val="315"/>
          <w:jc w:val="center"/>
        </w:trPr>
        <w:tc>
          <w:tcPr>
            <w:tcW w:w="1504" w:type="dxa"/>
            <w:tcBorders>
              <w:top w:val="nil"/>
              <w:left w:val="nil"/>
              <w:bottom w:val="nil"/>
              <w:right w:val="nil"/>
            </w:tcBorders>
            <w:shd w:val="clear" w:color="auto" w:fill="auto"/>
            <w:noWrap/>
            <w:vAlign w:val="center"/>
            <w:hideMark/>
          </w:tcPr>
          <w:p w14:paraId="22A4A107" w14:textId="77777777" w:rsidR="00D82B8B" w:rsidRPr="009B437F" w:rsidRDefault="00D82B8B" w:rsidP="000F2C79">
            <w:pPr>
              <w:spacing w:after="0"/>
              <w:jc w:val="right"/>
              <w:rPr>
                <w:rFonts w:ascii="Arial" w:eastAsia="Times New Roman" w:hAnsi="Arial" w:cs="Arial"/>
                <w:color w:val="000000"/>
                <w:sz w:val="22"/>
                <w:szCs w:val="22"/>
                <w:lang w:eastAsia="ko-KR"/>
              </w:rPr>
            </w:pPr>
          </w:p>
        </w:tc>
        <w:tc>
          <w:tcPr>
            <w:tcW w:w="835" w:type="dxa"/>
            <w:tcBorders>
              <w:top w:val="nil"/>
              <w:left w:val="nil"/>
              <w:bottom w:val="nil"/>
              <w:right w:val="nil"/>
            </w:tcBorders>
            <w:shd w:val="clear" w:color="auto" w:fill="auto"/>
            <w:noWrap/>
            <w:vAlign w:val="center"/>
            <w:hideMark/>
          </w:tcPr>
          <w:p w14:paraId="20C2596B" w14:textId="77777777" w:rsidR="00D82B8B" w:rsidRPr="00ED39BB" w:rsidRDefault="00D82B8B" w:rsidP="000F2C79">
            <w:pPr>
              <w:spacing w:after="0"/>
              <w:rPr>
                <w:rFonts w:ascii="Arial" w:eastAsia="Times New Roman" w:hAnsi="Arial" w:cs="Arial"/>
                <w:sz w:val="20"/>
                <w:szCs w:val="20"/>
                <w:lang w:eastAsia="ko-KR"/>
              </w:rPr>
            </w:pPr>
          </w:p>
        </w:tc>
        <w:tc>
          <w:tcPr>
            <w:tcW w:w="704" w:type="dxa"/>
            <w:tcBorders>
              <w:top w:val="nil"/>
              <w:left w:val="nil"/>
              <w:bottom w:val="nil"/>
              <w:right w:val="nil"/>
            </w:tcBorders>
            <w:shd w:val="clear" w:color="auto" w:fill="auto"/>
            <w:noWrap/>
            <w:vAlign w:val="center"/>
            <w:hideMark/>
          </w:tcPr>
          <w:p w14:paraId="5AED2979" w14:textId="77777777" w:rsidR="00D82B8B" w:rsidRPr="00ED39BB" w:rsidRDefault="00D82B8B" w:rsidP="000F2C79">
            <w:pPr>
              <w:spacing w:after="0"/>
              <w:rPr>
                <w:rFonts w:ascii="Arial" w:eastAsia="Times New Roman" w:hAnsi="Arial" w:cs="Arial"/>
                <w:sz w:val="20"/>
                <w:szCs w:val="20"/>
                <w:lang w:eastAsia="ko-KR"/>
              </w:rPr>
            </w:pPr>
          </w:p>
        </w:tc>
        <w:tc>
          <w:tcPr>
            <w:tcW w:w="1341" w:type="dxa"/>
            <w:tcBorders>
              <w:top w:val="nil"/>
              <w:left w:val="nil"/>
              <w:bottom w:val="nil"/>
              <w:right w:val="nil"/>
            </w:tcBorders>
            <w:shd w:val="clear" w:color="auto" w:fill="auto"/>
            <w:noWrap/>
            <w:vAlign w:val="center"/>
            <w:hideMark/>
          </w:tcPr>
          <w:p w14:paraId="575CEB5C" w14:textId="77777777" w:rsidR="00D82B8B" w:rsidRPr="00ED39BB" w:rsidRDefault="00D82B8B" w:rsidP="000F2C79">
            <w:pPr>
              <w:spacing w:after="0"/>
              <w:rPr>
                <w:rFonts w:ascii="Arial" w:eastAsia="Times New Roman" w:hAnsi="Arial" w:cs="Arial"/>
                <w:sz w:val="20"/>
                <w:szCs w:val="20"/>
                <w:lang w:eastAsia="ko-KR"/>
              </w:rPr>
            </w:pPr>
          </w:p>
        </w:tc>
        <w:tc>
          <w:tcPr>
            <w:tcW w:w="835" w:type="dxa"/>
            <w:tcBorders>
              <w:top w:val="nil"/>
              <w:left w:val="nil"/>
              <w:bottom w:val="nil"/>
              <w:right w:val="nil"/>
            </w:tcBorders>
            <w:shd w:val="clear" w:color="auto" w:fill="auto"/>
            <w:noWrap/>
            <w:vAlign w:val="center"/>
            <w:hideMark/>
          </w:tcPr>
          <w:p w14:paraId="22BE118C" w14:textId="77777777" w:rsidR="00D82B8B" w:rsidRPr="00ED39BB" w:rsidRDefault="00D82B8B" w:rsidP="000F2C79">
            <w:pPr>
              <w:spacing w:after="0"/>
              <w:rPr>
                <w:rFonts w:ascii="Arial" w:eastAsia="Times New Roman" w:hAnsi="Arial" w:cs="Arial"/>
                <w:sz w:val="20"/>
                <w:szCs w:val="20"/>
                <w:lang w:eastAsia="ko-KR"/>
              </w:rPr>
            </w:pPr>
          </w:p>
        </w:tc>
        <w:tc>
          <w:tcPr>
            <w:tcW w:w="704" w:type="dxa"/>
            <w:tcBorders>
              <w:top w:val="nil"/>
              <w:left w:val="nil"/>
              <w:bottom w:val="nil"/>
              <w:right w:val="nil"/>
            </w:tcBorders>
            <w:shd w:val="clear" w:color="auto" w:fill="auto"/>
            <w:noWrap/>
            <w:vAlign w:val="center"/>
            <w:hideMark/>
          </w:tcPr>
          <w:p w14:paraId="70B3FBA0" w14:textId="77777777" w:rsidR="00D82B8B" w:rsidRPr="00ED39BB" w:rsidRDefault="00D82B8B" w:rsidP="000F2C79">
            <w:pPr>
              <w:spacing w:after="0"/>
              <w:rPr>
                <w:rFonts w:ascii="Arial" w:eastAsia="Times New Roman" w:hAnsi="Arial" w:cs="Arial"/>
                <w:sz w:val="20"/>
                <w:szCs w:val="20"/>
                <w:lang w:eastAsia="ko-KR"/>
              </w:rPr>
            </w:pPr>
          </w:p>
        </w:tc>
        <w:tc>
          <w:tcPr>
            <w:tcW w:w="1341" w:type="dxa"/>
            <w:tcBorders>
              <w:top w:val="nil"/>
              <w:left w:val="nil"/>
              <w:bottom w:val="nil"/>
              <w:right w:val="nil"/>
            </w:tcBorders>
            <w:shd w:val="clear" w:color="auto" w:fill="auto"/>
            <w:noWrap/>
            <w:vAlign w:val="center"/>
            <w:hideMark/>
          </w:tcPr>
          <w:p w14:paraId="43C92C2D" w14:textId="77777777" w:rsidR="00D82B8B" w:rsidRPr="00ED39BB" w:rsidRDefault="00D82B8B" w:rsidP="000F2C79">
            <w:pPr>
              <w:spacing w:after="0"/>
              <w:rPr>
                <w:rFonts w:ascii="Arial" w:eastAsia="Times New Roman" w:hAnsi="Arial" w:cs="Arial"/>
                <w:sz w:val="20"/>
                <w:szCs w:val="20"/>
                <w:lang w:eastAsia="ko-KR"/>
              </w:rPr>
            </w:pPr>
          </w:p>
        </w:tc>
        <w:tc>
          <w:tcPr>
            <w:tcW w:w="822" w:type="dxa"/>
            <w:tcBorders>
              <w:top w:val="nil"/>
              <w:left w:val="nil"/>
              <w:bottom w:val="nil"/>
              <w:right w:val="nil"/>
            </w:tcBorders>
            <w:shd w:val="clear" w:color="auto" w:fill="auto"/>
            <w:noWrap/>
            <w:vAlign w:val="center"/>
            <w:hideMark/>
          </w:tcPr>
          <w:p w14:paraId="17B0885A" w14:textId="77777777" w:rsidR="00D82B8B" w:rsidRPr="00ED39BB" w:rsidRDefault="00D82B8B" w:rsidP="000F2C79">
            <w:pPr>
              <w:spacing w:after="0"/>
              <w:rPr>
                <w:rFonts w:ascii="Arial" w:eastAsia="Times New Roman" w:hAnsi="Arial" w:cs="Arial"/>
                <w:sz w:val="20"/>
                <w:szCs w:val="20"/>
                <w:lang w:eastAsia="ko-KR"/>
              </w:rPr>
            </w:pPr>
          </w:p>
        </w:tc>
        <w:tc>
          <w:tcPr>
            <w:tcW w:w="822" w:type="dxa"/>
            <w:tcBorders>
              <w:top w:val="nil"/>
              <w:left w:val="nil"/>
              <w:bottom w:val="nil"/>
              <w:right w:val="nil"/>
            </w:tcBorders>
            <w:shd w:val="clear" w:color="auto" w:fill="auto"/>
            <w:noWrap/>
            <w:vAlign w:val="center"/>
            <w:hideMark/>
          </w:tcPr>
          <w:p w14:paraId="6A6B9B8A" w14:textId="77777777" w:rsidR="00D82B8B" w:rsidRPr="00ED39BB" w:rsidRDefault="00D82B8B" w:rsidP="000F2C79">
            <w:pPr>
              <w:spacing w:after="0"/>
              <w:rPr>
                <w:rFonts w:ascii="Arial" w:eastAsia="Times New Roman" w:hAnsi="Arial" w:cs="Arial"/>
                <w:sz w:val="20"/>
                <w:szCs w:val="20"/>
                <w:lang w:eastAsia="ko-KR"/>
              </w:rPr>
            </w:pPr>
          </w:p>
        </w:tc>
        <w:tc>
          <w:tcPr>
            <w:tcW w:w="1236" w:type="dxa"/>
            <w:tcBorders>
              <w:top w:val="nil"/>
              <w:left w:val="nil"/>
              <w:bottom w:val="nil"/>
              <w:right w:val="nil"/>
            </w:tcBorders>
            <w:shd w:val="clear" w:color="auto" w:fill="auto"/>
            <w:noWrap/>
            <w:vAlign w:val="center"/>
            <w:hideMark/>
          </w:tcPr>
          <w:p w14:paraId="3D3AFBD6" w14:textId="77777777" w:rsidR="00D82B8B" w:rsidRPr="00ED39BB" w:rsidRDefault="00D82B8B" w:rsidP="000F2C79">
            <w:pPr>
              <w:spacing w:after="0"/>
              <w:rPr>
                <w:rFonts w:ascii="Arial" w:eastAsia="Times New Roman" w:hAnsi="Arial" w:cs="Arial"/>
                <w:sz w:val="20"/>
                <w:szCs w:val="20"/>
                <w:lang w:eastAsia="ko-KR"/>
              </w:rPr>
            </w:pPr>
          </w:p>
        </w:tc>
      </w:tr>
      <w:tr w:rsidR="00D82B8B" w:rsidRPr="00ED39BB" w14:paraId="322B1A3A" w14:textId="77777777" w:rsidTr="00635ADC">
        <w:trPr>
          <w:trHeight w:val="300"/>
          <w:jc w:val="center"/>
        </w:trPr>
        <w:tc>
          <w:tcPr>
            <w:tcW w:w="10144" w:type="dxa"/>
            <w:gridSpan w:val="10"/>
            <w:tcBorders>
              <w:top w:val="nil"/>
              <w:left w:val="nil"/>
              <w:bottom w:val="nil"/>
              <w:right w:val="nil"/>
            </w:tcBorders>
            <w:shd w:val="clear" w:color="auto" w:fill="auto"/>
            <w:noWrap/>
            <w:vAlign w:val="center"/>
            <w:hideMark/>
          </w:tcPr>
          <w:p w14:paraId="09D7AD96"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Top 5 populous counties</w:t>
            </w:r>
          </w:p>
        </w:tc>
      </w:tr>
      <w:tr w:rsidR="00D82B8B" w:rsidRPr="00ED39BB" w14:paraId="23A69FE2"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3A99E888"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Kings</w:t>
            </w:r>
          </w:p>
        </w:tc>
        <w:tc>
          <w:tcPr>
            <w:tcW w:w="835" w:type="dxa"/>
            <w:tcBorders>
              <w:top w:val="nil"/>
              <w:left w:val="nil"/>
              <w:bottom w:val="nil"/>
              <w:right w:val="nil"/>
            </w:tcBorders>
            <w:shd w:val="clear" w:color="auto" w:fill="auto"/>
            <w:noWrap/>
            <w:vAlign w:val="center"/>
            <w:hideMark/>
          </w:tcPr>
          <w:p w14:paraId="3D7A6B7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2.03</w:t>
            </w:r>
          </w:p>
        </w:tc>
        <w:tc>
          <w:tcPr>
            <w:tcW w:w="704" w:type="dxa"/>
            <w:tcBorders>
              <w:top w:val="nil"/>
              <w:left w:val="nil"/>
              <w:bottom w:val="nil"/>
              <w:right w:val="nil"/>
            </w:tcBorders>
            <w:shd w:val="clear" w:color="auto" w:fill="auto"/>
            <w:noWrap/>
            <w:vAlign w:val="center"/>
            <w:hideMark/>
          </w:tcPr>
          <w:p w14:paraId="1C7AA28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0.27</w:t>
            </w:r>
          </w:p>
        </w:tc>
        <w:tc>
          <w:tcPr>
            <w:tcW w:w="1341" w:type="dxa"/>
            <w:tcBorders>
              <w:top w:val="nil"/>
              <w:left w:val="nil"/>
              <w:bottom w:val="nil"/>
              <w:right w:val="nil"/>
            </w:tcBorders>
            <w:shd w:val="clear" w:color="auto" w:fill="auto"/>
            <w:noWrap/>
            <w:vAlign w:val="center"/>
            <w:hideMark/>
          </w:tcPr>
          <w:p w14:paraId="27BAFD0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0.11</w:t>
            </w:r>
          </w:p>
        </w:tc>
        <w:tc>
          <w:tcPr>
            <w:tcW w:w="835" w:type="dxa"/>
            <w:tcBorders>
              <w:top w:val="nil"/>
              <w:left w:val="nil"/>
              <w:bottom w:val="nil"/>
              <w:right w:val="nil"/>
            </w:tcBorders>
            <w:shd w:val="clear" w:color="auto" w:fill="auto"/>
            <w:noWrap/>
            <w:vAlign w:val="center"/>
            <w:hideMark/>
          </w:tcPr>
          <w:p w14:paraId="4B88B38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2.41</w:t>
            </w:r>
          </w:p>
        </w:tc>
        <w:tc>
          <w:tcPr>
            <w:tcW w:w="704" w:type="dxa"/>
            <w:tcBorders>
              <w:top w:val="nil"/>
              <w:left w:val="nil"/>
              <w:bottom w:val="nil"/>
              <w:right w:val="nil"/>
            </w:tcBorders>
            <w:shd w:val="clear" w:color="auto" w:fill="auto"/>
            <w:noWrap/>
            <w:vAlign w:val="center"/>
            <w:hideMark/>
          </w:tcPr>
          <w:p w14:paraId="565D1E2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0.3</w:t>
            </w:r>
          </w:p>
        </w:tc>
        <w:tc>
          <w:tcPr>
            <w:tcW w:w="1341" w:type="dxa"/>
            <w:tcBorders>
              <w:top w:val="nil"/>
              <w:left w:val="nil"/>
              <w:bottom w:val="nil"/>
              <w:right w:val="nil"/>
            </w:tcBorders>
            <w:shd w:val="clear" w:color="auto" w:fill="auto"/>
            <w:noWrap/>
            <w:vAlign w:val="center"/>
            <w:hideMark/>
          </w:tcPr>
          <w:p w14:paraId="4D5AE0F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0.14</w:t>
            </w:r>
          </w:p>
        </w:tc>
        <w:tc>
          <w:tcPr>
            <w:tcW w:w="822" w:type="dxa"/>
            <w:tcBorders>
              <w:top w:val="nil"/>
              <w:left w:val="nil"/>
              <w:bottom w:val="nil"/>
              <w:right w:val="nil"/>
            </w:tcBorders>
            <w:shd w:val="clear" w:color="auto" w:fill="auto"/>
            <w:noWrap/>
            <w:vAlign w:val="center"/>
            <w:hideMark/>
          </w:tcPr>
          <w:p w14:paraId="3276187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19.08</w:t>
            </w:r>
          </w:p>
        </w:tc>
        <w:tc>
          <w:tcPr>
            <w:tcW w:w="822" w:type="dxa"/>
            <w:tcBorders>
              <w:top w:val="nil"/>
              <w:left w:val="nil"/>
              <w:bottom w:val="nil"/>
              <w:right w:val="nil"/>
            </w:tcBorders>
            <w:shd w:val="clear" w:color="auto" w:fill="auto"/>
            <w:noWrap/>
            <w:vAlign w:val="center"/>
            <w:hideMark/>
          </w:tcPr>
          <w:p w14:paraId="779441F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12.15</w:t>
            </w:r>
          </w:p>
        </w:tc>
        <w:tc>
          <w:tcPr>
            <w:tcW w:w="1236" w:type="dxa"/>
            <w:tcBorders>
              <w:top w:val="nil"/>
              <w:left w:val="nil"/>
              <w:bottom w:val="nil"/>
              <w:right w:val="nil"/>
            </w:tcBorders>
            <w:shd w:val="clear" w:color="auto" w:fill="auto"/>
            <w:noWrap/>
            <w:vAlign w:val="center"/>
            <w:hideMark/>
          </w:tcPr>
          <w:p w14:paraId="0DB2E92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23.46</w:t>
            </w:r>
          </w:p>
        </w:tc>
      </w:tr>
      <w:tr w:rsidR="00D82B8B" w:rsidRPr="00ED39BB" w14:paraId="54D1D8FA"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4A507578"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Queens</w:t>
            </w:r>
          </w:p>
        </w:tc>
        <w:tc>
          <w:tcPr>
            <w:tcW w:w="835" w:type="dxa"/>
            <w:tcBorders>
              <w:top w:val="nil"/>
              <w:left w:val="nil"/>
              <w:bottom w:val="nil"/>
              <w:right w:val="nil"/>
            </w:tcBorders>
            <w:shd w:val="clear" w:color="auto" w:fill="auto"/>
            <w:noWrap/>
            <w:vAlign w:val="center"/>
            <w:hideMark/>
          </w:tcPr>
          <w:p w14:paraId="0BB76AA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1.59</w:t>
            </w:r>
          </w:p>
        </w:tc>
        <w:tc>
          <w:tcPr>
            <w:tcW w:w="704" w:type="dxa"/>
            <w:tcBorders>
              <w:top w:val="nil"/>
              <w:left w:val="nil"/>
              <w:bottom w:val="nil"/>
              <w:right w:val="nil"/>
            </w:tcBorders>
            <w:shd w:val="clear" w:color="auto" w:fill="auto"/>
            <w:noWrap/>
            <w:vAlign w:val="center"/>
            <w:hideMark/>
          </w:tcPr>
          <w:p w14:paraId="1683CF1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0.16</w:t>
            </w:r>
          </w:p>
        </w:tc>
        <w:tc>
          <w:tcPr>
            <w:tcW w:w="1341" w:type="dxa"/>
            <w:tcBorders>
              <w:top w:val="nil"/>
              <w:left w:val="nil"/>
              <w:bottom w:val="nil"/>
              <w:right w:val="nil"/>
            </w:tcBorders>
            <w:shd w:val="clear" w:color="auto" w:fill="auto"/>
            <w:noWrap/>
            <w:vAlign w:val="center"/>
            <w:hideMark/>
          </w:tcPr>
          <w:p w14:paraId="59AC0B8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0.05</w:t>
            </w:r>
          </w:p>
        </w:tc>
        <w:tc>
          <w:tcPr>
            <w:tcW w:w="835" w:type="dxa"/>
            <w:tcBorders>
              <w:top w:val="nil"/>
              <w:left w:val="nil"/>
              <w:bottom w:val="nil"/>
              <w:right w:val="nil"/>
            </w:tcBorders>
            <w:shd w:val="clear" w:color="auto" w:fill="auto"/>
            <w:noWrap/>
            <w:vAlign w:val="center"/>
            <w:hideMark/>
          </w:tcPr>
          <w:p w14:paraId="38423A8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1.7</w:t>
            </w:r>
          </w:p>
        </w:tc>
        <w:tc>
          <w:tcPr>
            <w:tcW w:w="704" w:type="dxa"/>
            <w:tcBorders>
              <w:top w:val="nil"/>
              <w:left w:val="nil"/>
              <w:bottom w:val="nil"/>
              <w:right w:val="nil"/>
            </w:tcBorders>
            <w:shd w:val="clear" w:color="auto" w:fill="auto"/>
            <w:noWrap/>
            <w:vAlign w:val="center"/>
            <w:hideMark/>
          </w:tcPr>
          <w:p w14:paraId="5FCBADF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0.19</w:t>
            </w:r>
          </w:p>
        </w:tc>
        <w:tc>
          <w:tcPr>
            <w:tcW w:w="1341" w:type="dxa"/>
            <w:tcBorders>
              <w:top w:val="nil"/>
              <w:left w:val="nil"/>
              <w:bottom w:val="nil"/>
              <w:right w:val="nil"/>
            </w:tcBorders>
            <w:shd w:val="clear" w:color="auto" w:fill="auto"/>
            <w:noWrap/>
            <w:vAlign w:val="center"/>
            <w:hideMark/>
          </w:tcPr>
          <w:p w14:paraId="23DD0E8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0.06</w:t>
            </w:r>
          </w:p>
        </w:tc>
        <w:tc>
          <w:tcPr>
            <w:tcW w:w="822" w:type="dxa"/>
            <w:tcBorders>
              <w:top w:val="nil"/>
              <w:left w:val="nil"/>
              <w:bottom w:val="nil"/>
              <w:right w:val="nil"/>
            </w:tcBorders>
            <w:shd w:val="clear" w:color="auto" w:fill="auto"/>
            <w:noWrap/>
            <w:vAlign w:val="center"/>
            <w:hideMark/>
          </w:tcPr>
          <w:p w14:paraId="728252C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6.58</w:t>
            </w:r>
          </w:p>
        </w:tc>
        <w:tc>
          <w:tcPr>
            <w:tcW w:w="822" w:type="dxa"/>
            <w:tcBorders>
              <w:top w:val="nil"/>
              <w:left w:val="nil"/>
              <w:bottom w:val="nil"/>
              <w:right w:val="nil"/>
            </w:tcBorders>
            <w:shd w:val="clear" w:color="auto" w:fill="auto"/>
            <w:noWrap/>
            <w:vAlign w:val="center"/>
            <w:hideMark/>
          </w:tcPr>
          <w:p w14:paraId="0CAEE6C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15.45</w:t>
            </w:r>
          </w:p>
        </w:tc>
        <w:tc>
          <w:tcPr>
            <w:tcW w:w="1236" w:type="dxa"/>
            <w:tcBorders>
              <w:top w:val="nil"/>
              <w:left w:val="nil"/>
              <w:bottom w:val="nil"/>
              <w:right w:val="nil"/>
            </w:tcBorders>
            <w:shd w:val="clear" w:color="auto" w:fill="auto"/>
            <w:noWrap/>
            <w:vAlign w:val="center"/>
            <w:hideMark/>
          </w:tcPr>
          <w:p w14:paraId="2CD725CC"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32.75</w:t>
            </w:r>
          </w:p>
        </w:tc>
      </w:tr>
      <w:tr w:rsidR="00D82B8B" w:rsidRPr="00ED39BB" w14:paraId="62103FC0"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117DCECE"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New York</w:t>
            </w:r>
          </w:p>
        </w:tc>
        <w:tc>
          <w:tcPr>
            <w:tcW w:w="835" w:type="dxa"/>
            <w:tcBorders>
              <w:top w:val="nil"/>
              <w:left w:val="nil"/>
              <w:bottom w:val="nil"/>
              <w:right w:val="nil"/>
            </w:tcBorders>
            <w:shd w:val="clear" w:color="auto" w:fill="auto"/>
            <w:noWrap/>
            <w:vAlign w:val="center"/>
            <w:hideMark/>
          </w:tcPr>
          <w:p w14:paraId="22738277"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2.88</w:t>
            </w:r>
          </w:p>
        </w:tc>
        <w:tc>
          <w:tcPr>
            <w:tcW w:w="704" w:type="dxa"/>
            <w:tcBorders>
              <w:top w:val="nil"/>
              <w:left w:val="nil"/>
              <w:bottom w:val="nil"/>
              <w:right w:val="nil"/>
            </w:tcBorders>
            <w:shd w:val="clear" w:color="auto" w:fill="auto"/>
            <w:noWrap/>
            <w:vAlign w:val="center"/>
            <w:hideMark/>
          </w:tcPr>
          <w:p w14:paraId="4460C99A"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0.29</w:t>
            </w:r>
          </w:p>
        </w:tc>
        <w:tc>
          <w:tcPr>
            <w:tcW w:w="1341" w:type="dxa"/>
            <w:tcBorders>
              <w:top w:val="nil"/>
              <w:left w:val="nil"/>
              <w:bottom w:val="nil"/>
              <w:right w:val="nil"/>
            </w:tcBorders>
            <w:shd w:val="clear" w:color="auto" w:fill="auto"/>
            <w:noWrap/>
            <w:vAlign w:val="center"/>
            <w:hideMark/>
          </w:tcPr>
          <w:p w14:paraId="5022DF87"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0.15</w:t>
            </w:r>
          </w:p>
        </w:tc>
        <w:tc>
          <w:tcPr>
            <w:tcW w:w="835" w:type="dxa"/>
            <w:tcBorders>
              <w:top w:val="nil"/>
              <w:left w:val="nil"/>
              <w:bottom w:val="nil"/>
              <w:right w:val="nil"/>
            </w:tcBorders>
            <w:shd w:val="clear" w:color="auto" w:fill="auto"/>
            <w:noWrap/>
            <w:vAlign w:val="center"/>
            <w:hideMark/>
          </w:tcPr>
          <w:p w14:paraId="64E61BE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3.35</w:t>
            </w:r>
          </w:p>
        </w:tc>
        <w:tc>
          <w:tcPr>
            <w:tcW w:w="704" w:type="dxa"/>
            <w:tcBorders>
              <w:top w:val="nil"/>
              <w:left w:val="nil"/>
              <w:bottom w:val="nil"/>
              <w:right w:val="nil"/>
            </w:tcBorders>
            <w:shd w:val="clear" w:color="auto" w:fill="auto"/>
            <w:noWrap/>
            <w:vAlign w:val="center"/>
            <w:hideMark/>
          </w:tcPr>
          <w:p w14:paraId="6ACA43CA"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0.3</w:t>
            </w:r>
          </w:p>
        </w:tc>
        <w:tc>
          <w:tcPr>
            <w:tcW w:w="1341" w:type="dxa"/>
            <w:tcBorders>
              <w:top w:val="nil"/>
              <w:left w:val="nil"/>
              <w:bottom w:val="nil"/>
              <w:right w:val="nil"/>
            </w:tcBorders>
            <w:shd w:val="clear" w:color="auto" w:fill="auto"/>
            <w:noWrap/>
            <w:vAlign w:val="center"/>
            <w:hideMark/>
          </w:tcPr>
          <w:p w14:paraId="6C977D6A"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0.17</w:t>
            </w:r>
          </w:p>
        </w:tc>
        <w:tc>
          <w:tcPr>
            <w:tcW w:w="822" w:type="dxa"/>
            <w:tcBorders>
              <w:top w:val="nil"/>
              <w:left w:val="nil"/>
              <w:bottom w:val="nil"/>
              <w:right w:val="nil"/>
            </w:tcBorders>
            <w:shd w:val="clear" w:color="auto" w:fill="auto"/>
            <w:noWrap/>
            <w:vAlign w:val="center"/>
            <w:hideMark/>
          </w:tcPr>
          <w:p w14:paraId="0AB32E0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16.21</w:t>
            </w:r>
          </w:p>
        </w:tc>
        <w:tc>
          <w:tcPr>
            <w:tcW w:w="822" w:type="dxa"/>
            <w:tcBorders>
              <w:top w:val="nil"/>
              <w:left w:val="nil"/>
              <w:bottom w:val="nil"/>
              <w:right w:val="nil"/>
            </w:tcBorders>
            <w:shd w:val="clear" w:color="auto" w:fill="auto"/>
            <w:noWrap/>
            <w:vAlign w:val="center"/>
            <w:hideMark/>
          </w:tcPr>
          <w:p w14:paraId="16FA0A1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3.68</w:t>
            </w:r>
          </w:p>
        </w:tc>
        <w:tc>
          <w:tcPr>
            <w:tcW w:w="1236" w:type="dxa"/>
            <w:tcBorders>
              <w:top w:val="nil"/>
              <w:left w:val="nil"/>
              <w:bottom w:val="nil"/>
              <w:right w:val="nil"/>
            </w:tcBorders>
            <w:shd w:val="clear" w:color="auto" w:fill="auto"/>
            <w:noWrap/>
            <w:vAlign w:val="center"/>
            <w:hideMark/>
          </w:tcPr>
          <w:p w14:paraId="11616FF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15.81</w:t>
            </w:r>
          </w:p>
        </w:tc>
      </w:tr>
      <w:tr w:rsidR="00D82B8B" w:rsidRPr="00ED39BB" w14:paraId="599C8EA4"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246A825E"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Bronx</w:t>
            </w:r>
          </w:p>
        </w:tc>
        <w:tc>
          <w:tcPr>
            <w:tcW w:w="835" w:type="dxa"/>
            <w:tcBorders>
              <w:top w:val="nil"/>
              <w:left w:val="nil"/>
              <w:bottom w:val="nil"/>
              <w:right w:val="nil"/>
            </w:tcBorders>
            <w:shd w:val="clear" w:color="auto" w:fill="auto"/>
            <w:noWrap/>
            <w:vAlign w:val="center"/>
            <w:hideMark/>
          </w:tcPr>
          <w:p w14:paraId="25180CE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2.16</w:t>
            </w:r>
          </w:p>
        </w:tc>
        <w:tc>
          <w:tcPr>
            <w:tcW w:w="704" w:type="dxa"/>
            <w:tcBorders>
              <w:top w:val="nil"/>
              <w:left w:val="nil"/>
              <w:bottom w:val="nil"/>
              <w:right w:val="nil"/>
            </w:tcBorders>
            <w:shd w:val="clear" w:color="auto" w:fill="auto"/>
            <w:noWrap/>
            <w:vAlign w:val="center"/>
            <w:hideMark/>
          </w:tcPr>
          <w:p w14:paraId="26B452C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0.26</w:t>
            </w:r>
          </w:p>
        </w:tc>
        <w:tc>
          <w:tcPr>
            <w:tcW w:w="1341" w:type="dxa"/>
            <w:tcBorders>
              <w:top w:val="nil"/>
              <w:left w:val="nil"/>
              <w:bottom w:val="nil"/>
              <w:right w:val="nil"/>
            </w:tcBorders>
            <w:shd w:val="clear" w:color="auto" w:fill="auto"/>
            <w:noWrap/>
            <w:vAlign w:val="center"/>
            <w:hideMark/>
          </w:tcPr>
          <w:p w14:paraId="6ED7CFF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w:t>
            </w:r>
          </w:p>
        </w:tc>
        <w:tc>
          <w:tcPr>
            <w:tcW w:w="835" w:type="dxa"/>
            <w:tcBorders>
              <w:top w:val="nil"/>
              <w:left w:val="nil"/>
              <w:bottom w:val="nil"/>
              <w:right w:val="nil"/>
            </w:tcBorders>
            <w:shd w:val="clear" w:color="auto" w:fill="auto"/>
            <w:noWrap/>
            <w:vAlign w:val="center"/>
            <w:hideMark/>
          </w:tcPr>
          <w:p w14:paraId="685126D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2.45</w:t>
            </w:r>
          </w:p>
        </w:tc>
        <w:tc>
          <w:tcPr>
            <w:tcW w:w="704" w:type="dxa"/>
            <w:tcBorders>
              <w:top w:val="nil"/>
              <w:left w:val="nil"/>
              <w:bottom w:val="nil"/>
              <w:right w:val="nil"/>
            </w:tcBorders>
            <w:shd w:val="clear" w:color="auto" w:fill="auto"/>
            <w:noWrap/>
            <w:vAlign w:val="center"/>
            <w:hideMark/>
          </w:tcPr>
          <w:p w14:paraId="0C4CF61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0.28</w:t>
            </w:r>
          </w:p>
        </w:tc>
        <w:tc>
          <w:tcPr>
            <w:tcW w:w="1341" w:type="dxa"/>
            <w:tcBorders>
              <w:top w:val="nil"/>
              <w:left w:val="nil"/>
              <w:bottom w:val="nil"/>
              <w:right w:val="nil"/>
            </w:tcBorders>
            <w:shd w:val="clear" w:color="auto" w:fill="auto"/>
            <w:noWrap/>
            <w:vAlign w:val="center"/>
            <w:hideMark/>
          </w:tcPr>
          <w:p w14:paraId="7F89388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0.12</w:t>
            </w:r>
          </w:p>
        </w:tc>
        <w:tc>
          <w:tcPr>
            <w:tcW w:w="822" w:type="dxa"/>
            <w:tcBorders>
              <w:top w:val="nil"/>
              <w:left w:val="nil"/>
              <w:bottom w:val="nil"/>
              <w:right w:val="nil"/>
            </w:tcBorders>
            <w:shd w:val="clear" w:color="auto" w:fill="auto"/>
            <w:noWrap/>
            <w:vAlign w:val="center"/>
            <w:hideMark/>
          </w:tcPr>
          <w:p w14:paraId="4E4A760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13.29</w:t>
            </w:r>
          </w:p>
        </w:tc>
        <w:tc>
          <w:tcPr>
            <w:tcW w:w="822" w:type="dxa"/>
            <w:tcBorders>
              <w:top w:val="nil"/>
              <w:left w:val="nil"/>
              <w:bottom w:val="nil"/>
              <w:right w:val="nil"/>
            </w:tcBorders>
            <w:shd w:val="clear" w:color="auto" w:fill="auto"/>
            <w:noWrap/>
            <w:vAlign w:val="center"/>
            <w:hideMark/>
          </w:tcPr>
          <w:p w14:paraId="199E9C1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9.54</w:t>
            </w:r>
          </w:p>
        </w:tc>
        <w:tc>
          <w:tcPr>
            <w:tcW w:w="1236" w:type="dxa"/>
            <w:tcBorders>
              <w:top w:val="nil"/>
              <w:left w:val="nil"/>
              <w:bottom w:val="nil"/>
              <w:right w:val="nil"/>
            </w:tcBorders>
            <w:shd w:val="clear" w:color="auto" w:fill="auto"/>
            <w:noWrap/>
            <w:vAlign w:val="center"/>
            <w:hideMark/>
          </w:tcPr>
          <w:p w14:paraId="74D63AD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21.79</w:t>
            </w:r>
          </w:p>
        </w:tc>
      </w:tr>
      <w:tr w:rsidR="00D82B8B" w:rsidRPr="00ED39BB" w14:paraId="3477350C"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66191480"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Suffolk</w:t>
            </w:r>
          </w:p>
        </w:tc>
        <w:tc>
          <w:tcPr>
            <w:tcW w:w="835" w:type="dxa"/>
            <w:tcBorders>
              <w:top w:val="nil"/>
              <w:left w:val="nil"/>
              <w:bottom w:val="nil"/>
              <w:right w:val="nil"/>
            </w:tcBorders>
            <w:shd w:val="clear" w:color="auto" w:fill="auto"/>
            <w:noWrap/>
            <w:vAlign w:val="center"/>
            <w:hideMark/>
          </w:tcPr>
          <w:p w14:paraId="6B34540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1.55</w:t>
            </w:r>
          </w:p>
        </w:tc>
        <w:tc>
          <w:tcPr>
            <w:tcW w:w="704" w:type="dxa"/>
            <w:tcBorders>
              <w:top w:val="nil"/>
              <w:left w:val="nil"/>
              <w:bottom w:val="nil"/>
              <w:right w:val="nil"/>
            </w:tcBorders>
            <w:shd w:val="clear" w:color="auto" w:fill="auto"/>
            <w:noWrap/>
            <w:vAlign w:val="center"/>
            <w:hideMark/>
          </w:tcPr>
          <w:p w14:paraId="518989F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0.14</w:t>
            </w:r>
          </w:p>
        </w:tc>
        <w:tc>
          <w:tcPr>
            <w:tcW w:w="1341" w:type="dxa"/>
            <w:tcBorders>
              <w:top w:val="nil"/>
              <w:left w:val="nil"/>
              <w:bottom w:val="nil"/>
              <w:right w:val="nil"/>
            </w:tcBorders>
            <w:shd w:val="clear" w:color="auto" w:fill="auto"/>
            <w:noWrap/>
            <w:vAlign w:val="center"/>
            <w:hideMark/>
          </w:tcPr>
          <w:p w14:paraId="247E52F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0.03</w:t>
            </w:r>
          </w:p>
        </w:tc>
        <w:tc>
          <w:tcPr>
            <w:tcW w:w="835" w:type="dxa"/>
            <w:tcBorders>
              <w:top w:val="nil"/>
              <w:left w:val="nil"/>
              <w:bottom w:val="nil"/>
              <w:right w:val="nil"/>
            </w:tcBorders>
            <w:shd w:val="clear" w:color="auto" w:fill="auto"/>
            <w:noWrap/>
            <w:vAlign w:val="center"/>
            <w:hideMark/>
          </w:tcPr>
          <w:p w14:paraId="1D42D60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1.51</w:t>
            </w:r>
          </w:p>
        </w:tc>
        <w:tc>
          <w:tcPr>
            <w:tcW w:w="704" w:type="dxa"/>
            <w:tcBorders>
              <w:top w:val="nil"/>
              <w:left w:val="nil"/>
              <w:bottom w:val="nil"/>
              <w:right w:val="nil"/>
            </w:tcBorders>
            <w:shd w:val="clear" w:color="auto" w:fill="auto"/>
            <w:noWrap/>
            <w:vAlign w:val="center"/>
            <w:hideMark/>
          </w:tcPr>
          <w:p w14:paraId="281AB3A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0.15</w:t>
            </w:r>
          </w:p>
        </w:tc>
        <w:tc>
          <w:tcPr>
            <w:tcW w:w="1341" w:type="dxa"/>
            <w:tcBorders>
              <w:top w:val="nil"/>
              <w:left w:val="nil"/>
              <w:bottom w:val="nil"/>
              <w:right w:val="nil"/>
            </w:tcBorders>
            <w:shd w:val="clear" w:color="auto" w:fill="auto"/>
            <w:noWrap/>
            <w:vAlign w:val="center"/>
            <w:hideMark/>
          </w:tcPr>
          <w:p w14:paraId="2369C11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0.04</w:t>
            </w:r>
          </w:p>
        </w:tc>
        <w:tc>
          <w:tcPr>
            <w:tcW w:w="822" w:type="dxa"/>
            <w:tcBorders>
              <w:top w:val="nil"/>
              <w:left w:val="nil"/>
              <w:bottom w:val="nil"/>
              <w:right w:val="nil"/>
            </w:tcBorders>
            <w:shd w:val="clear" w:color="auto" w:fill="auto"/>
            <w:noWrap/>
            <w:vAlign w:val="center"/>
            <w:hideMark/>
          </w:tcPr>
          <w:p w14:paraId="2B22540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-2.45</w:t>
            </w:r>
          </w:p>
        </w:tc>
        <w:tc>
          <w:tcPr>
            <w:tcW w:w="822" w:type="dxa"/>
            <w:tcBorders>
              <w:top w:val="nil"/>
              <w:left w:val="nil"/>
              <w:bottom w:val="nil"/>
              <w:right w:val="nil"/>
            </w:tcBorders>
            <w:shd w:val="clear" w:color="auto" w:fill="auto"/>
            <w:noWrap/>
            <w:vAlign w:val="center"/>
            <w:hideMark/>
          </w:tcPr>
          <w:p w14:paraId="5EFE1F87"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5.1</w:t>
            </w:r>
          </w:p>
        </w:tc>
        <w:tc>
          <w:tcPr>
            <w:tcW w:w="1236" w:type="dxa"/>
            <w:tcBorders>
              <w:top w:val="nil"/>
              <w:left w:val="nil"/>
              <w:bottom w:val="nil"/>
              <w:right w:val="nil"/>
            </w:tcBorders>
            <w:shd w:val="clear" w:color="auto" w:fill="auto"/>
            <w:noWrap/>
            <w:vAlign w:val="center"/>
            <w:hideMark/>
          </w:tcPr>
          <w:p w14:paraId="560C6478"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14.62</w:t>
            </w:r>
          </w:p>
        </w:tc>
      </w:tr>
      <w:tr w:rsidR="00D82B8B" w:rsidRPr="00ED39BB" w14:paraId="3D851992" w14:textId="77777777" w:rsidTr="00635ADC">
        <w:trPr>
          <w:trHeight w:val="315"/>
          <w:jc w:val="center"/>
        </w:trPr>
        <w:tc>
          <w:tcPr>
            <w:tcW w:w="1504" w:type="dxa"/>
            <w:tcBorders>
              <w:top w:val="nil"/>
              <w:left w:val="nil"/>
              <w:bottom w:val="nil"/>
              <w:right w:val="nil"/>
            </w:tcBorders>
            <w:shd w:val="clear" w:color="auto" w:fill="auto"/>
            <w:noWrap/>
            <w:vAlign w:val="center"/>
            <w:hideMark/>
          </w:tcPr>
          <w:p w14:paraId="5C3AE4F3" w14:textId="77777777" w:rsidR="00D82B8B" w:rsidRPr="009B437F" w:rsidRDefault="00D82B8B" w:rsidP="000F2C79">
            <w:pPr>
              <w:spacing w:after="0"/>
              <w:jc w:val="right"/>
              <w:rPr>
                <w:rFonts w:ascii="Arial" w:eastAsia="Times New Roman" w:hAnsi="Arial" w:cs="Arial"/>
                <w:color w:val="000000"/>
                <w:sz w:val="22"/>
                <w:szCs w:val="22"/>
                <w:lang w:eastAsia="ko-KR"/>
              </w:rPr>
            </w:pPr>
          </w:p>
        </w:tc>
        <w:tc>
          <w:tcPr>
            <w:tcW w:w="835" w:type="dxa"/>
            <w:tcBorders>
              <w:top w:val="nil"/>
              <w:left w:val="nil"/>
              <w:bottom w:val="nil"/>
              <w:right w:val="nil"/>
            </w:tcBorders>
            <w:shd w:val="clear" w:color="auto" w:fill="auto"/>
            <w:noWrap/>
            <w:vAlign w:val="center"/>
            <w:hideMark/>
          </w:tcPr>
          <w:p w14:paraId="5A6E2514" w14:textId="77777777" w:rsidR="00D82B8B" w:rsidRPr="00ED39BB" w:rsidRDefault="00D82B8B" w:rsidP="000F2C79">
            <w:pPr>
              <w:spacing w:after="0"/>
              <w:rPr>
                <w:rFonts w:ascii="Arial" w:eastAsia="Times New Roman" w:hAnsi="Arial" w:cs="Arial"/>
                <w:sz w:val="20"/>
                <w:szCs w:val="20"/>
                <w:lang w:eastAsia="ko-KR"/>
              </w:rPr>
            </w:pPr>
          </w:p>
        </w:tc>
        <w:tc>
          <w:tcPr>
            <w:tcW w:w="704" w:type="dxa"/>
            <w:tcBorders>
              <w:top w:val="nil"/>
              <w:left w:val="nil"/>
              <w:bottom w:val="nil"/>
              <w:right w:val="nil"/>
            </w:tcBorders>
            <w:shd w:val="clear" w:color="auto" w:fill="auto"/>
            <w:noWrap/>
            <w:vAlign w:val="center"/>
            <w:hideMark/>
          </w:tcPr>
          <w:p w14:paraId="4E915232" w14:textId="77777777" w:rsidR="00D82B8B" w:rsidRPr="00ED39BB" w:rsidRDefault="00D82B8B" w:rsidP="000F2C79">
            <w:pPr>
              <w:spacing w:after="0"/>
              <w:rPr>
                <w:rFonts w:ascii="Arial" w:eastAsia="Times New Roman" w:hAnsi="Arial" w:cs="Arial"/>
                <w:sz w:val="20"/>
                <w:szCs w:val="20"/>
                <w:lang w:eastAsia="ko-KR"/>
              </w:rPr>
            </w:pPr>
          </w:p>
        </w:tc>
        <w:tc>
          <w:tcPr>
            <w:tcW w:w="1341" w:type="dxa"/>
            <w:tcBorders>
              <w:top w:val="nil"/>
              <w:left w:val="nil"/>
              <w:bottom w:val="nil"/>
              <w:right w:val="nil"/>
            </w:tcBorders>
            <w:shd w:val="clear" w:color="auto" w:fill="auto"/>
            <w:noWrap/>
            <w:vAlign w:val="center"/>
            <w:hideMark/>
          </w:tcPr>
          <w:p w14:paraId="380B3184" w14:textId="77777777" w:rsidR="00D82B8B" w:rsidRPr="00ED39BB" w:rsidRDefault="00D82B8B" w:rsidP="000F2C79">
            <w:pPr>
              <w:spacing w:after="0"/>
              <w:rPr>
                <w:rFonts w:ascii="Arial" w:eastAsia="Times New Roman" w:hAnsi="Arial" w:cs="Arial"/>
                <w:sz w:val="20"/>
                <w:szCs w:val="20"/>
                <w:lang w:eastAsia="ko-KR"/>
              </w:rPr>
            </w:pPr>
          </w:p>
        </w:tc>
        <w:tc>
          <w:tcPr>
            <w:tcW w:w="835" w:type="dxa"/>
            <w:tcBorders>
              <w:top w:val="nil"/>
              <w:left w:val="nil"/>
              <w:bottom w:val="nil"/>
              <w:right w:val="nil"/>
            </w:tcBorders>
            <w:shd w:val="clear" w:color="auto" w:fill="auto"/>
            <w:noWrap/>
            <w:vAlign w:val="center"/>
            <w:hideMark/>
          </w:tcPr>
          <w:p w14:paraId="20775744" w14:textId="77777777" w:rsidR="00D82B8B" w:rsidRPr="00ED39BB" w:rsidRDefault="00D82B8B" w:rsidP="000F2C79">
            <w:pPr>
              <w:spacing w:after="0"/>
              <w:rPr>
                <w:rFonts w:ascii="Arial" w:eastAsia="Times New Roman" w:hAnsi="Arial" w:cs="Arial"/>
                <w:sz w:val="20"/>
                <w:szCs w:val="20"/>
                <w:lang w:eastAsia="ko-KR"/>
              </w:rPr>
            </w:pPr>
          </w:p>
        </w:tc>
        <w:tc>
          <w:tcPr>
            <w:tcW w:w="704" w:type="dxa"/>
            <w:tcBorders>
              <w:top w:val="nil"/>
              <w:left w:val="nil"/>
              <w:bottom w:val="nil"/>
              <w:right w:val="nil"/>
            </w:tcBorders>
            <w:shd w:val="clear" w:color="auto" w:fill="auto"/>
            <w:noWrap/>
            <w:vAlign w:val="center"/>
            <w:hideMark/>
          </w:tcPr>
          <w:p w14:paraId="1D5B9C07" w14:textId="77777777" w:rsidR="00D82B8B" w:rsidRPr="00ED39BB" w:rsidRDefault="00D82B8B" w:rsidP="000F2C79">
            <w:pPr>
              <w:spacing w:after="0"/>
              <w:rPr>
                <w:rFonts w:ascii="Arial" w:eastAsia="Times New Roman" w:hAnsi="Arial" w:cs="Arial"/>
                <w:sz w:val="20"/>
                <w:szCs w:val="20"/>
                <w:lang w:eastAsia="ko-KR"/>
              </w:rPr>
            </w:pPr>
          </w:p>
        </w:tc>
        <w:tc>
          <w:tcPr>
            <w:tcW w:w="1341" w:type="dxa"/>
            <w:tcBorders>
              <w:top w:val="nil"/>
              <w:left w:val="nil"/>
              <w:bottom w:val="nil"/>
              <w:right w:val="nil"/>
            </w:tcBorders>
            <w:shd w:val="clear" w:color="auto" w:fill="auto"/>
            <w:noWrap/>
            <w:vAlign w:val="center"/>
            <w:hideMark/>
          </w:tcPr>
          <w:p w14:paraId="5E7D8797" w14:textId="77777777" w:rsidR="00D82B8B" w:rsidRPr="00ED39BB" w:rsidRDefault="00D82B8B" w:rsidP="000F2C79">
            <w:pPr>
              <w:spacing w:after="0"/>
              <w:rPr>
                <w:rFonts w:ascii="Arial" w:eastAsia="Times New Roman" w:hAnsi="Arial" w:cs="Arial"/>
                <w:sz w:val="20"/>
                <w:szCs w:val="20"/>
                <w:lang w:eastAsia="ko-KR"/>
              </w:rPr>
            </w:pPr>
          </w:p>
        </w:tc>
        <w:tc>
          <w:tcPr>
            <w:tcW w:w="822" w:type="dxa"/>
            <w:tcBorders>
              <w:top w:val="nil"/>
              <w:left w:val="nil"/>
              <w:bottom w:val="nil"/>
              <w:right w:val="nil"/>
            </w:tcBorders>
            <w:shd w:val="clear" w:color="auto" w:fill="auto"/>
            <w:noWrap/>
            <w:vAlign w:val="center"/>
            <w:hideMark/>
          </w:tcPr>
          <w:p w14:paraId="10C79DE6" w14:textId="77777777" w:rsidR="00D82B8B" w:rsidRPr="00ED39BB" w:rsidRDefault="00D82B8B" w:rsidP="000F2C79">
            <w:pPr>
              <w:spacing w:after="0"/>
              <w:rPr>
                <w:rFonts w:ascii="Arial" w:eastAsia="Times New Roman" w:hAnsi="Arial" w:cs="Arial"/>
                <w:sz w:val="20"/>
                <w:szCs w:val="20"/>
                <w:lang w:eastAsia="ko-KR"/>
              </w:rPr>
            </w:pPr>
          </w:p>
        </w:tc>
        <w:tc>
          <w:tcPr>
            <w:tcW w:w="822" w:type="dxa"/>
            <w:tcBorders>
              <w:top w:val="nil"/>
              <w:left w:val="nil"/>
              <w:bottom w:val="nil"/>
              <w:right w:val="nil"/>
            </w:tcBorders>
            <w:shd w:val="clear" w:color="auto" w:fill="auto"/>
            <w:noWrap/>
            <w:vAlign w:val="center"/>
            <w:hideMark/>
          </w:tcPr>
          <w:p w14:paraId="55014590" w14:textId="77777777" w:rsidR="00D82B8B" w:rsidRPr="00ED39BB" w:rsidRDefault="00D82B8B" w:rsidP="000F2C79">
            <w:pPr>
              <w:spacing w:after="0"/>
              <w:rPr>
                <w:rFonts w:ascii="Arial" w:eastAsia="Times New Roman" w:hAnsi="Arial" w:cs="Arial"/>
                <w:sz w:val="20"/>
                <w:szCs w:val="20"/>
                <w:lang w:eastAsia="ko-KR"/>
              </w:rPr>
            </w:pPr>
          </w:p>
        </w:tc>
        <w:tc>
          <w:tcPr>
            <w:tcW w:w="1236" w:type="dxa"/>
            <w:tcBorders>
              <w:top w:val="nil"/>
              <w:left w:val="nil"/>
              <w:bottom w:val="nil"/>
              <w:right w:val="nil"/>
            </w:tcBorders>
            <w:shd w:val="clear" w:color="auto" w:fill="auto"/>
            <w:noWrap/>
            <w:vAlign w:val="center"/>
            <w:hideMark/>
          </w:tcPr>
          <w:p w14:paraId="2CD68A51" w14:textId="77777777" w:rsidR="00D82B8B" w:rsidRPr="00ED39BB" w:rsidRDefault="00D82B8B" w:rsidP="000F2C79">
            <w:pPr>
              <w:spacing w:after="0"/>
              <w:rPr>
                <w:rFonts w:ascii="Arial" w:eastAsia="Times New Roman" w:hAnsi="Arial" w:cs="Arial"/>
                <w:sz w:val="20"/>
                <w:szCs w:val="20"/>
                <w:lang w:eastAsia="ko-KR"/>
              </w:rPr>
            </w:pPr>
          </w:p>
        </w:tc>
      </w:tr>
      <w:tr w:rsidR="00D82B8B" w:rsidRPr="00ED39BB" w14:paraId="5643DD93" w14:textId="77777777" w:rsidTr="00635ADC">
        <w:trPr>
          <w:trHeight w:val="300"/>
          <w:jc w:val="center"/>
        </w:trPr>
        <w:tc>
          <w:tcPr>
            <w:tcW w:w="10144" w:type="dxa"/>
            <w:gridSpan w:val="10"/>
            <w:tcBorders>
              <w:top w:val="nil"/>
              <w:left w:val="nil"/>
              <w:bottom w:val="nil"/>
              <w:right w:val="nil"/>
            </w:tcBorders>
            <w:shd w:val="clear" w:color="auto" w:fill="auto"/>
            <w:noWrap/>
            <w:vAlign w:val="center"/>
            <w:hideMark/>
          </w:tcPr>
          <w:p w14:paraId="3632CF34"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Tertile by the number of census tracts</w:t>
            </w:r>
          </w:p>
        </w:tc>
      </w:tr>
      <w:tr w:rsidR="00D82B8B" w:rsidRPr="00ED39BB" w14:paraId="10587921"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04982886"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 xml:space="preserve">Top </w:t>
            </w:r>
          </w:p>
        </w:tc>
        <w:tc>
          <w:tcPr>
            <w:tcW w:w="835" w:type="dxa"/>
            <w:tcBorders>
              <w:top w:val="nil"/>
              <w:left w:val="nil"/>
              <w:bottom w:val="nil"/>
              <w:right w:val="nil"/>
            </w:tcBorders>
            <w:shd w:val="clear" w:color="auto" w:fill="auto"/>
            <w:noWrap/>
            <w:vAlign w:val="center"/>
            <w:hideMark/>
          </w:tcPr>
          <w:p w14:paraId="5C57412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1.9</w:t>
            </w:r>
          </w:p>
        </w:tc>
        <w:tc>
          <w:tcPr>
            <w:tcW w:w="704" w:type="dxa"/>
            <w:tcBorders>
              <w:top w:val="nil"/>
              <w:left w:val="nil"/>
              <w:bottom w:val="nil"/>
              <w:right w:val="nil"/>
            </w:tcBorders>
            <w:shd w:val="clear" w:color="auto" w:fill="auto"/>
            <w:noWrap/>
            <w:vAlign w:val="center"/>
            <w:hideMark/>
          </w:tcPr>
          <w:p w14:paraId="1A6BFA1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0.19</w:t>
            </w:r>
          </w:p>
        </w:tc>
        <w:tc>
          <w:tcPr>
            <w:tcW w:w="1341" w:type="dxa"/>
            <w:tcBorders>
              <w:top w:val="nil"/>
              <w:left w:val="nil"/>
              <w:bottom w:val="nil"/>
              <w:right w:val="nil"/>
            </w:tcBorders>
            <w:shd w:val="clear" w:color="auto" w:fill="auto"/>
            <w:noWrap/>
            <w:vAlign w:val="center"/>
            <w:hideMark/>
          </w:tcPr>
          <w:p w14:paraId="3B654A2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0.07</w:t>
            </w:r>
          </w:p>
        </w:tc>
        <w:tc>
          <w:tcPr>
            <w:tcW w:w="835" w:type="dxa"/>
            <w:tcBorders>
              <w:top w:val="nil"/>
              <w:left w:val="nil"/>
              <w:bottom w:val="nil"/>
              <w:right w:val="nil"/>
            </w:tcBorders>
            <w:shd w:val="clear" w:color="auto" w:fill="auto"/>
            <w:noWrap/>
            <w:vAlign w:val="center"/>
            <w:hideMark/>
          </w:tcPr>
          <w:p w14:paraId="37DA63D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1.86</w:t>
            </w:r>
          </w:p>
        </w:tc>
        <w:tc>
          <w:tcPr>
            <w:tcW w:w="704" w:type="dxa"/>
            <w:tcBorders>
              <w:top w:val="nil"/>
              <w:left w:val="nil"/>
              <w:bottom w:val="nil"/>
              <w:right w:val="nil"/>
            </w:tcBorders>
            <w:shd w:val="clear" w:color="auto" w:fill="auto"/>
            <w:noWrap/>
            <w:vAlign w:val="center"/>
            <w:hideMark/>
          </w:tcPr>
          <w:p w14:paraId="5034958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0.2</w:t>
            </w:r>
          </w:p>
        </w:tc>
        <w:tc>
          <w:tcPr>
            <w:tcW w:w="1341" w:type="dxa"/>
            <w:tcBorders>
              <w:top w:val="nil"/>
              <w:left w:val="nil"/>
              <w:bottom w:val="nil"/>
              <w:right w:val="nil"/>
            </w:tcBorders>
            <w:shd w:val="clear" w:color="auto" w:fill="auto"/>
            <w:noWrap/>
            <w:vAlign w:val="center"/>
            <w:hideMark/>
          </w:tcPr>
          <w:p w14:paraId="0C5A44C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0.07</w:t>
            </w:r>
          </w:p>
        </w:tc>
        <w:tc>
          <w:tcPr>
            <w:tcW w:w="822" w:type="dxa"/>
            <w:tcBorders>
              <w:top w:val="nil"/>
              <w:left w:val="nil"/>
              <w:bottom w:val="nil"/>
              <w:right w:val="nil"/>
            </w:tcBorders>
            <w:shd w:val="clear" w:color="auto" w:fill="auto"/>
            <w:noWrap/>
            <w:vAlign w:val="center"/>
            <w:hideMark/>
          </w:tcPr>
          <w:p w14:paraId="7E0C3D4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-0.12</w:t>
            </w:r>
          </w:p>
        </w:tc>
        <w:tc>
          <w:tcPr>
            <w:tcW w:w="822" w:type="dxa"/>
            <w:tcBorders>
              <w:top w:val="nil"/>
              <w:left w:val="nil"/>
              <w:bottom w:val="nil"/>
              <w:right w:val="nil"/>
            </w:tcBorders>
            <w:shd w:val="clear" w:color="auto" w:fill="auto"/>
            <w:noWrap/>
            <w:vAlign w:val="center"/>
            <w:hideMark/>
          </w:tcPr>
          <w:p w14:paraId="3697001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5.02</w:t>
            </w:r>
          </w:p>
        </w:tc>
        <w:tc>
          <w:tcPr>
            <w:tcW w:w="1236" w:type="dxa"/>
            <w:tcBorders>
              <w:top w:val="nil"/>
              <w:left w:val="nil"/>
              <w:bottom w:val="nil"/>
              <w:right w:val="nil"/>
            </w:tcBorders>
            <w:shd w:val="clear" w:color="auto" w:fill="auto"/>
            <w:noWrap/>
            <w:vAlign w:val="center"/>
            <w:hideMark/>
          </w:tcPr>
          <w:p w14:paraId="59EA660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13.79</w:t>
            </w:r>
          </w:p>
        </w:tc>
      </w:tr>
      <w:tr w:rsidR="00D82B8B" w:rsidRPr="00ED39BB" w14:paraId="69BCF1D5" w14:textId="77777777" w:rsidTr="00635ADC">
        <w:trPr>
          <w:trHeight w:val="300"/>
          <w:jc w:val="center"/>
        </w:trPr>
        <w:tc>
          <w:tcPr>
            <w:tcW w:w="1504" w:type="dxa"/>
            <w:tcBorders>
              <w:top w:val="nil"/>
              <w:left w:val="nil"/>
              <w:bottom w:val="nil"/>
              <w:right w:val="nil"/>
            </w:tcBorders>
            <w:shd w:val="clear" w:color="auto" w:fill="auto"/>
            <w:noWrap/>
            <w:vAlign w:val="center"/>
            <w:hideMark/>
          </w:tcPr>
          <w:p w14:paraId="2D2B9A04"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 xml:space="preserve">Middle </w:t>
            </w:r>
          </w:p>
        </w:tc>
        <w:tc>
          <w:tcPr>
            <w:tcW w:w="835" w:type="dxa"/>
            <w:tcBorders>
              <w:top w:val="nil"/>
              <w:left w:val="nil"/>
              <w:bottom w:val="nil"/>
              <w:right w:val="nil"/>
            </w:tcBorders>
            <w:shd w:val="clear" w:color="auto" w:fill="auto"/>
            <w:noWrap/>
            <w:vAlign w:val="center"/>
            <w:hideMark/>
          </w:tcPr>
          <w:p w14:paraId="7CC059AD"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1.44</w:t>
            </w:r>
          </w:p>
        </w:tc>
        <w:tc>
          <w:tcPr>
            <w:tcW w:w="704" w:type="dxa"/>
            <w:tcBorders>
              <w:top w:val="nil"/>
              <w:left w:val="nil"/>
              <w:bottom w:val="nil"/>
              <w:right w:val="nil"/>
            </w:tcBorders>
            <w:shd w:val="clear" w:color="auto" w:fill="auto"/>
            <w:noWrap/>
            <w:vAlign w:val="center"/>
            <w:hideMark/>
          </w:tcPr>
          <w:p w14:paraId="7A3D33F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0.12</w:t>
            </w:r>
          </w:p>
        </w:tc>
        <w:tc>
          <w:tcPr>
            <w:tcW w:w="1341" w:type="dxa"/>
            <w:tcBorders>
              <w:top w:val="nil"/>
              <w:left w:val="nil"/>
              <w:bottom w:val="nil"/>
              <w:right w:val="nil"/>
            </w:tcBorders>
            <w:shd w:val="clear" w:color="auto" w:fill="auto"/>
            <w:noWrap/>
            <w:vAlign w:val="center"/>
            <w:hideMark/>
          </w:tcPr>
          <w:p w14:paraId="18FF56C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0.03</w:t>
            </w:r>
          </w:p>
        </w:tc>
        <w:tc>
          <w:tcPr>
            <w:tcW w:w="835" w:type="dxa"/>
            <w:tcBorders>
              <w:top w:val="nil"/>
              <w:left w:val="nil"/>
              <w:bottom w:val="nil"/>
              <w:right w:val="nil"/>
            </w:tcBorders>
            <w:shd w:val="clear" w:color="auto" w:fill="auto"/>
            <w:noWrap/>
            <w:vAlign w:val="center"/>
            <w:hideMark/>
          </w:tcPr>
          <w:p w14:paraId="16B11E9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1.41</w:t>
            </w:r>
          </w:p>
        </w:tc>
        <w:tc>
          <w:tcPr>
            <w:tcW w:w="704" w:type="dxa"/>
            <w:tcBorders>
              <w:top w:val="nil"/>
              <w:left w:val="nil"/>
              <w:bottom w:val="nil"/>
              <w:right w:val="nil"/>
            </w:tcBorders>
            <w:shd w:val="clear" w:color="auto" w:fill="auto"/>
            <w:noWrap/>
            <w:vAlign w:val="center"/>
            <w:hideMark/>
          </w:tcPr>
          <w:p w14:paraId="23EF117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0.12</w:t>
            </w:r>
          </w:p>
        </w:tc>
        <w:tc>
          <w:tcPr>
            <w:tcW w:w="1341" w:type="dxa"/>
            <w:tcBorders>
              <w:top w:val="nil"/>
              <w:left w:val="nil"/>
              <w:bottom w:val="nil"/>
              <w:right w:val="nil"/>
            </w:tcBorders>
            <w:shd w:val="clear" w:color="auto" w:fill="auto"/>
            <w:noWrap/>
            <w:vAlign w:val="center"/>
            <w:hideMark/>
          </w:tcPr>
          <w:p w14:paraId="257F070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0.03</w:t>
            </w:r>
          </w:p>
        </w:tc>
        <w:tc>
          <w:tcPr>
            <w:tcW w:w="822" w:type="dxa"/>
            <w:tcBorders>
              <w:top w:val="nil"/>
              <w:left w:val="nil"/>
              <w:bottom w:val="nil"/>
              <w:right w:val="nil"/>
            </w:tcBorders>
            <w:shd w:val="clear" w:color="auto" w:fill="auto"/>
            <w:noWrap/>
            <w:vAlign w:val="center"/>
            <w:hideMark/>
          </w:tcPr>
          <w:p w14:paraId="153DAC3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-0.42</w:t>
            </w:r>
          </w:p>
        </w:tc>
        <w:tc>
          <w:tcPr>
            <w:tcW w:w="822" w:type="dxa"/>
            <w:tcBorders>
              <w:top w:val="nil"/>
              <w:left w:val="nil"/>
              <w:bottom w:val="nil"/>
              <w:right w:val="nil"/>
            </w:tcBorders>
            <w:shd w:val="clear" w:color="auto" w:fill="auto"/>
            <w:noWrap/>
            <w:vAlign w:val="center"/>
            <w:hideMark/>
          </w:tcPr>
          <w:p w14:paraId="7A0408C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1.77</w:t>
            </w:r>
          </w:p>
        </w:tc>
        <w:tc>
          <w:tcPr>
            <w:tcW w:w="1236" w:type="dxa"/>
            <w:tcBorders>
              <w:top w:val="nil"/>
              <w:left w:val="nil"/>
              <w:bottom w:val="nil"/>
              <w:right w:val="nil"/>
            </w:tcBorders>
            <w:shd w:val="clear" w:color="auto" w:fill="auto"/>
            <w:noWrap/>
            <w:vAlign w:val="center"/>
            <w:hideMark/>
          </w:tcPr>
          <w:p w14:paraId="07D0A0F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8.88</w:t>
            </w:r>
          </w:p>
        </w:tc>
      </w:tr>
      <w:tr w:rsidR="00D82B8B" w:rsidRPr="00ED39BB" w14:paraId="0CA9B5C0" w14:textId="77777777" w:rsidTr="00635ADC">
        <w:trPr>
          <w:trHeight w:val="315"/>
          <w:jc w:val="center"/>
        </w:trPr>
        <w:tc>
          <w:tcPr>
            <w:tcW w:w="1504" w:type="dxa"/>
            <w:tcBorders>
              <w:top w:val="nil"/>
              <w:left w:val="nil"/>
              <w:bottom w:val="single" w:sz="8" w:space="0" w:color="auto"/>
              <w:right w:val="nil"/>
            </w:tcBorders>
            <w:shd w:val="clear" w:color="auto" w:fill="auto"/>
            <w:noWrap/>
            <w:vAlign w:val="center"/>
            <w:hideMark/>
          </w:tcPr>
          <w:p w14:paraId="1096761D" w14:textId="77777777" w:rsidR="00D82B8B" w:rsidRPr="009B437F" w:rsidRDefault="00D82B8B" w:rsidP="000F2C79">
            <w:pPr>
              <w:spacing w:after="0"/>
              <w:ind w:firstLineChars="100" w:firstLine="22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 xml:space="preserve">Bottom </w:t>
            </w:r>
          </w:p>
        </w:tc>
        <w:tc>
          <w:tcPr>
            <w:tcW w:w="835" w:type="dxa"/>
            <w:tcBorders>
              <w:top w:val="nil"/>
              <w:left w:val="nil"/>
              <w:bottom w:val="single" w:sz="8" w:space="0" w:color="auto"/>
              <w:right w:val="nil"/>
            </w:tcBorders>
            <w:shd w:val="clear" w:color="auto" w:fill="auto"/>
            <w:noWrap/>
            <w:vAlign w:val="center"/>
            <w:hideMark/>
          </w:tcPr>
          <w:p w14:paraId="773DE21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1.27</w:t>
            </w:r>
          </w:p>
        </w:tc>
        <w:tc>
          <w:tcPr>
            <w:tcW w:w="704" w:type="dxa"/>
            <w:tcBorders>
              <w:top w:val="nil"/>
              <w:left w:val="nil"/>
              <w:bottom w:val="single" w:sz="8" w:space="0" w:color="auto"/>
              <w:right w:val="nil"/>
            </w:tcBorders>
            <w:shd w:val="clear" w:color="auto" w:fill="auto"/>
            <w:noWrap/>
            <w:vAlign w:val="center"/>
            <w:hideMark/>
          </w:tcPr>
          <w:p w14:paraId="1C16947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0.08</w:t>
            </w:r>
          </w:p>
        </w:tc>
        <w:tc>
          <w:tcPr>
            <w:tcW w:w="1341" w:type="dxa"/>
            <w:tcBorders>
              <w:top w:val="nil"/>
              <w:left w:val="nil"/>
              <w:bottom w:val="single" w:sz="8" w:space="0" w:color="auto"/>
              <w:right w:val="nil"/>
            </w:tcBorders>
            <w:shd w:val="clear" w:color="auto" w:fill="auto"/>
            <w:noWrap/>
            <w:vAlign w:val="center"/>
            <w:hideMark/>
          </w:tcPr>
          <w:p w14:paraId="294AA7D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0.01</w:t>
            </w:r>
          </w:p>
        </w:tc>
        <w:tc>
          <w:tcPr>
            <w:tcW w:w="835" w:type="dxa"/>
            <w:tcBorders>
              <w:top w:val="nil"/>
              <w:left w:val="nil"/>
              <w:bottom w:val="single" w:sz="8" w:space="0" w:color="auto"/>
              <w:right w:val="nil"/>
            </w:tcBorders>
            <w:shd w:val="clear" w:color="auto" w:fill="auto"/>
            <w:noWrap/>
            <w:vAlign w:val="center"/>
            <w:hideMark/>
          </w:tcPr>
          <w:p w14:paraId="3014F02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1.26</w:t>
            </w:r>
          </w:p>
        </w:tc>
        <w:tc>
          <w:tcPr>
            <w:tcW w:w="704" w:type="dxa"/>
            <w:tcBorders>
              <w:top w:val="nil"/>
              <w:left w:val="nil"/>
              <w:bottom w:val="single" w:sz="8" w:space="0" w:color="auto"/>
              <w:right w:val="nil"/>
            </w:tcBorders>
            <w:shd w:val="clear" w:color="auto" w:fill="auto"/>
            <w:noWrap/>
            <w:vAlign w:val="center"/>
            <w:hideMark/>
          </w:tcPr>
          <w:p w14:paraId="2E4E630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0.08</w:t>
            </w:r>
          </w:p>
        </w:tc>
        <w:tc>
          <w:tcPr>
            <w:tcW w:w="1341" w:type="dxa"/>
            <w:tcBorders>
              <w:top w:val="nil"/>
              <w:left w:val="nil"/>
              <w:bottom w:val="single" w:sz="8" w:space="0" w:color="auto"/>
              <w:right w:val="nil"/>
            </w:tcBorders>
            <w:shd w:val="clear" w:color="auto" w:fill="auto"/>
            <w:noWrap/>
            <w:vAlign w:val="center"/>
            <w:hideMark/>
          </w:tcPr>
          <w:p w14:paraId="103A19B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0.01</w:t>
            </w:r>
          </w:p>
        </w:tc>
        <w:tc>
          <w:tcPr>
            <w:tcW w:w="822" w:type="dxa"/>
            <w:tcBorders>
              <w:top w:val="nil"/>
              <w:left w:val="nil"/>
              <w:bottom w:val="single" w:sz="8" w:space="0" w:color="auto"/>
              <w:right w:val="nil"/>
            </w:tcBorders>
            <w:shd w:val="clear" w:color="auto" w:fill="auto"/>
            <w:noWrap/>
            <w:vAlign w:val="center"/>
            <w:hideMark/>
          </w:tcPr>
          <w:p w14:paraId="1FF8C22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0.6</w:t>
            </w:r>
          </w:p>
        </w:tc>
        <w:tc>
          <w:tcPr>
            <w:tcW w:w="822" w:type="dxa"/>
            <w:tcBorders>
              <w:top w:val="nil"/>
              <w:left w:val="nil"/>
              <w:bottom w:val="single" w:sz="8" w:space="0" w:color="auto"/>
              <w:right w:val="nil"/>
            </w:tcBorders>
            <w:shd w:val="clear" w:color="auto" w:fill="auto"/>
            <w:noWrap/>
            <w:vAlign w:val="center"/>
            <w:hideMark/>
          </w:tcPr>
          <w:p w14:paraId="253DB2C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1.22</w:t>
            </w:r>
          </w:p>
        </w:tc>
        <w:tc>
          <w:tcPr>
            <w:tcW w:w="1236" w:type="dxa"/>
            <w:tcBorders>
              <w:top w:val="nil"/>
              <w:left w:val="nil"/>
              <w:bottom w:val="single" w:sz="8" w:space="0" w:color="auto"/>
              <w:right w:val="nil"/>
            </w:tcBorders>
            <w:shd w:val="clear" w:color="auto" w:fill="auto"/>
            <w:noWrap/>
            <w:vAlign w:val="center"/>
            <w:hideMark/>
          </w:tcPr>
          <w:p w14:paraId="4B0151B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3.46</w:t>
            </w:r>
          </w:p>
        </w:tc>
      </w:tr>
    </w:tbl>
    <w:p w14:paraId="65AE446A" w14:textId="77777777" w:rsidR="00D82B8B" w:rsidRPr="009B437F" w:rsidRDefault="00D82B8B" w:rsidP="00D82B8B">
      <w:pPr>
        <w:rPr>
          <w:rFonts w:ascii="Arial" w:hAnsi="Arial" w:cs="Arial"/>
        </w:rPr>
      </w:pPr>
    </w:p>
    <w:p w14:paraId="78969133" w14:textId="69838327" w:rsidR="00D82B8B" w:rsidRDefault="00D82B8B" w:rsidP="00D82B8B">
      <w:pPr>
        <w:pStyle w:val="BodyText"/>
        <w:rPr>
          <w:ins w:id="1862" w:author="Hyojun Park [2]" w:date="2023-08-26T23:49:00Z"/>
          <w:rFonts w:eastAsia="DejaVu Sans" w:cs="Arial"/>
          <w:color w:val="000000"/>
          <w:sz w:val="22"/>
          <w:szCs w:val="22"/>
        </w:rPr>
      </w:pPr>
      <w:r w:rsidRPr="009B437F">
        <w:rPr>
          <w:rFonts w:eastAsia="DejaVu Sans" w:cs="Arial"/>
          <w:color w:val="000000"/>
          <w:sz w:val="22"/>
          <w:szCs w:val="22"/>
        </w:rPr>
        <w:t>Source: Authors' calculations using the 2015 - 2019 5-year American Community Survey</w:t>
      </w:r>
    </w:p>
    <w:p w14:paraId="44944F5F" w14:textId="77777777" w:rsidR="008059EF" w:rsidRDefault="008059EF" w:rsidP="00D82B8B">
      <w:pPr>
        <w:pStyle w:val="BodyText"/>
        <w:rPr>
          <w:ins w:id="1863" w:author="Hyojun Park" w:date="2023-08-27T00:28:00Z"/>
          <w:rFonts w:eastAsia="DejaVu Sans" w:cs="Arial"/>
          <w:color w:val="000000"/>
          <w:sz w:val="22"/>
          <w:szCs w:val="22"/>
        </w:rPr>
      </w:pPr>
      <w:ins w:id="1864" w:author="Hyojun Park" w:date="2023-08-27T00:28:00Z">
        <w:r>
          <w:rPr>
            <w:rFonts w:eastAsia="DejaVu Sans" w:cs="Arial"/>
            <w:color w:val="000000"/>
            <w:sz w:val="22"/>
            <w:szCs w:val="22"/>
          </w:rPr>
          <w:t>Double-check numbers.</w:t>
        </w:r>
      </w:ins>
    </w:p>
    <w:p w14:paraId="3541E012" w14:textId="2C0C1118" w:rsidR="007D5331" w:rsidRPr="009B437F" w:rsidRDefault="008059EF" w:rsidP="00D82B8B">
      <w:pPr>
        <w:pStyle w:val="BodyText"/>
        <w:rPr>
          <w:rFonts w:cs="Arial"/>
        </w:rPr>
      </w:pPr>
      <w:ins w:id="1865" w:author="Hyojun Park" w:date="2023-08-27T00:28:00Z">
        <w:r>
          <w:rPr>
            <w:rFonts w:eastAsia="DejaVu Sans" w:cs="Arial"/>
            <w:color w:val="000000"/>
            <w:sz w:val="22"/>
            <w:szCs w:val="22"/>
          </w:rPr>
          <w:t xml:space="preserve">- </w:t>
        </w:r>
      </w:ins>
      <w:ins w:id="1866" w:author="Hyojun Park [2]" w:date="2023-08-26T23:49:00Z">
        <w:r w:rsidR="007D5331">
          <w:rPr>
            <w:rFonts w:eastAsia="DejaVu Sans" w:cs="Arial"/>
            <w:color w:val="000000"/>
            <w:sz w:val="22"/>
            <w:szCs w:val="22"/>
          </w:rPr>
          <w:t>(</w:t>
        </w:r>
        <w:r w:rsidR="00665A4D">
          <w:rPr>
            <w:rFonts w:eastAsia="DejaVu Sans" w:cs="Arial"/>
            <w:color w:val="000000"/>
            <w:sz w:val="22"/>
            <w:szCs w:val="22"/>
          </w:rPr>
          <w:t xml:space="preserve">percentage changes for each counties; and then calculated the mean of all and each categories; therefore, </w:t>
        </w:r>
      </w:ins>
      <w:ins w:id="1867" w:author="Hyojun Park [2]" w:date="2023-08-26T23:50:00Z">
        <w:r w:rsidR="00E16484">
          <w:rPr>
            <w:rFonts w:eastAsia="DejaVu Sans" w:cs="Arial"/>
            <w:color w:val="000000"/>
            <w:sz w:val="22"/>
            <w:szCs w:val="22"/>
          </w:rPr>
          <w:t>it is not directly calculated using the values in Table 2)</w:t>
        </w:r>
      </w:ins>
    </w:p>
    <w:p w14:paraId="29DA7700" w14:textId="77777777" w:rsidR="00D92E68" w:rsidRDefault="008059EF">
      <w:pPr>
        <w:rPr>
          <w:ins w:id="1868" w:author="Hyojun Park [2]" w:date="2023-08-27T01:33:00Z"/>
          <w:rFonts w:ascii="Arial" w:hAnsi="Arial" w:cs="Arial"/>
        </w:rPr>
      </w:pPr>
      <w:ins w:id="1869" w:author="Hyojun Park" w:date="2023-08-27T00:28:00Z">
        <w:r>
          <w:rPr>
            <w:rFonts w:ascii="Arial" w:hAnsi="Arial" w:cs="Arial"/>
          </w:rPr>
          <w:t>- Top 5 should have the same values in the table</w:t>
        </w:r>
        <w:r w:rsidR="007D2635">
          <w:rPr>
            <w:rFonts w:ascii="Arial" w:hAnsi="Arial" w:cs="Arial"/>
          </w:rPr>
          <w:t>.</w:t>
        </w:r>
      </w:ins>
    </w:p>
    <w:p w14:paraId="08C3F3DD" w14:textId="136C15BD" w:rsidR="002F34AC" w:rsidRDefault="00D92E68">
      <w:pPr>
        <w:rPr>
          <w:ins w:id="1870" w:author="Hyojun Park [2]" w:date="2023-08-27T01:33:00Z"/>
          <w:rFonts w:ascii="Arial" w:hAnsi="Arial" w:cs="Arial"/>
        </w:rPr>
      </w:pPr>
      <w:ins w:id="1871" w:author="Hyojun Park [2]" w:date="2023-08-27T01:33:00Z">
        <w:r>
          <w:rPr>
            <w:rFonts w:ascii="Arial" w:hAnsi="Arial" w:cs="Arial"/>
          </w:rPr>
          <w:t xml:space="preserve">- Add two counties as </w:t>
        </w:r>
        <w:proofErr w:type="spellStart"/>
        <w:proofErr w:type="gramStart"/>
        <w:r>
          <w:rPr>
            <w:rFonts w:ascii="Arial" w:hAnsi="Arial" w:cs="Arial"/>
          </w:rPr>
          <w:t>a</w:t>
        </w:r>
        <w:proofErr w:type="spellEnd"/>
        <w:proofErr w:type="gramEnd"/>
        <w:r>
          <w:rPr>
            <w:rFonts w:ascii="Arial" w:hAnsi="Arial" w:cs="Arial"/>
          </w:rPr>
          <w:t xml:space="preserve"> example</w:t>
        </w:r>
      </w:ins>
      <w:r w:rsidR="002F34AC" w:rsidRPr="00ED39BB">
        <w:rPr>
          <w:rFonts w:ascii="Arial" w:hAnsi="Arial" w:cs="Arial"/>
        </w:rPr>
        <w:br w:type="page"/>
      </w:r>
    </w:p>
    <w:p w14:paraId="6346E505" w14:textId="77777777" w:rsidR="00D92E68" w:rsidRPr="009B437F" w:rsidRDefault="00D92E68">
      <w:pPr>
        <w:rPr>
          <w:rFonts w:ascii="Arial" w:hAnsi="Arial" w:cs="Arial"/>
        </w:rPr>
      </w:pPr>
    </w:p>
    <w:p w14:paraId="7D87E0C7" w14:textId="558274B4" w:rsidR="00D82B8B" w:rsidRPr="009B437F" w:rsidRDefault="00D82B8B" w:rsidP="00D82B8B">
      <w:pPr>
        <w:pStyle w:val="BodyText"/>
        <w:rPr>
          <w:rFonts w:cs="Arial"/>
        </w:rPr>
      </w:pPr>
      <w:r w:rsidRPr="009B437F">
        <w:rPr>
          <w:rFonts w:cs="Arial"/>
        </w:rPr>
        <w:t>Table 3. The Rank-Order Correlation Coefficients by Disparity Indices and Models</w:t>
      </w:r>
    </w:p>
    <w:tbl>
      <w:tblPr>
        <w:tblW w:w="9320" w:type="dxa"/>
        <w:tblLook w:val="04A0" w:firstRow="1" w:lastRow="0" w:firstColumn="1" w:lastColumn="0" w:noHBand="0" w:noVBand="1"/>
      </w:tblPr>
      <w:tblGrid>
        <w:gridCol w:w="2458"/>
        <w:gridCol w:w="1060"/>
        <w:gridCol w:w="927"/>
        <w:gridCol w:w="914"/>
        <w:gridCol w:w="1060"/>
        <w:gridCol w:w="927"/>
        <w:gridCol w:w="914"/>
        <w:gridCol w:w="1060"/>
      </w:tblGrid>
      <w:tr w:rsidR="00D82B8B" w:rsidRPr="00ED39BB" w14:paraId="568B51DC" w14:textId="77777777" w:rsidTr="000F2C79">
        <w:trPr>
          <w:trHeight w:val="330"/>
        </w:trPr>
        <w:tc>
          <w:tcPr>
            <w:tcW w:w="3518" w:type="dxa"/>
            <w:gridSpan w:val="2"/>
            <w:tcBorders>
              <w:top w:val="single" w:sz="4" w:space="0" w:color="auto"/>
            </w:tcBorders>
            <w:shd w:val="clear" w:color="000000" w:fill="FFFFFF"/>
            <w:vAlign w:val="center"/>
            <w:hideMark/>
          </w:tcPr>
          <w:p w14:paraId="60C72F7F" w14:textId="77777777" w:rsidR="00D82B8B" w:rsidRPr="009B437F" w:rsidRDefault="00D82B8B" w:rsidP="000F2C79">
            <w:pPr>
              <w:spacing w:after="0"/>
              <w:jc w:val="center"/>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2901" w:type="dxa"/>
            <w:gridSpan w:val="3"/>
            <w:tcBorders>
              <w:top w:val="single" w:sz="4" w:space="0" w:color="auto"/>
            </w:tcBorders>
            <w:shd w:val="clear" w:color="000000" w:fill="FFFFFF"/>
            <w:vAlign w:val="center"/>
            <w:hideMark/>
          </w:tcPr>
          <w:p w14:paraId="5476090E" w14:textId="77777777" w:rsidR="00D82B8B" w:rsidRPr="009B437F" w:rsidRDefault="00D82B8B" w:rsidP="000F2C79">
            <w:pPr>
              <w:spacing w:after="0"/>
              <w:jc w:val="center"/>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Census Tract Models</w:t>
            </w:r>
          </w:p>
        </w:tc>
        <w:tc>
          <w:tcPr>
            <w:tcW w:w="2901" w:type="dxa"/>
            <w:gridSpan w:val="3"/>
            <w:tcBorders>
              <w:top w:val="single" w:sz="4" w:space="0" w:color="auto"/>
            </w:tcBorders>
            <w:shd w:val="clear" w:color="000000" w:fill="FFFFFF"/>
            <w:vAlign w:val="center"/>
            <w:hideMark/>
          </w:tcPr>
          <w:p w14:paraId="4F4649D5" w14:textId="77777777" w:rsidR="00D82B8B" w:rsidRPr="009B437F" w:rsidRDefault="00D82B8B" w:rsidP="000F2C79">
            <w:pPr>
              <w:spacing w:after="0"/>
              <w:jc w:val="center"/>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Subpopulation Models</w:t>
            </w:r>
          </w:p>
        </w:tc>
      </w:tr>
      <w:tr w:rsidR="00D82B8B" w:rsidRPr="00ED39BB" w14:paraId="46CF21E1" w14:textId="77777777" w:rsidTr="000F2C79">
        <w:trPr>
          <w:trHeight w:val="330"/>
        </w:trPr>
        <w:tc>
          <w:tcPr>
            <w:tcW w:w="2458" w:type="dxa"/>
            <w:tcBorders>
              <w:bottom w:val="single" w:sz="4" w:space="0" w:color="auto"/>
            </w:tcBorders>
            <w:shd w:val="clear" w:color="000000" w:fill="FFFFFF"/>
            <w:vAlign w:val="center"/>
            <w:hideMark/>
          </w:tcPr>
          <w:p w14:paraId="39D04AD3"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1060" w:type="dxa"/>
            <w:tcBorders>
              <w:bottom w:val="single" w:sz="4" w:space="0" w:color="auto"/>
            </w:tcBorders>
            <w:shd w:val="clear" w:color="000000" w:fill="FFFFFF"/>
            <w:vAlign w:val="center"/>
            <w:hideMark/>
          </w:tcPr>
          <w:p w14:paraId="06D35BB2" w14:textId="77777777" w:rsidR="00D82B8B" w:rsidRPr="009B437F" w:rsidRDefault="00D82B8B" w:rsidP="000F2C79">
            <w:pPr>
              <w:spacing w:after="0"/>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27" w:type="dxa"/>
            <w:tcBorders>
              <w:bottom w:val="single" w:sz="4" w:space="0" w:color="auto"/>
            </w:tcBorders>
            <w:shd w:val="clear" w:color="000000" w:fill="FFFFFF"/>
            <w:vAlign w:val="center"/>
            <w:hideMark/>
          </w:tcPr>
          <w:p w14:paraId="7571636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914" w:type="dxa"/>
            <w:tcBorders>
              <w:bottom w:val="single" w:sz="4" w:space="0" w:color="auto"/>
            </w:tcBorders>
            <w:shd w:val="clear" w:color="000000" w:fill="FFFFFF"/>
            <w:vAlign w:val="center"/>
            <w:hideMark/>
          </w:tcPr>
          <w:p w14:paraId="19FE3E0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1060" w:type="dxa"/>
            <w:tcBorders>
              <w:bottom w:val="single" w:sz="4" w:space="0" w:color="auto"/>
            </w:tcBorders>
            <w:shd w:val="clear" w:color="000000" w:fill="FFFFFF"/>
            <w:vAlign w:val="center"/>
            <w:hideMark/>
          </w:tcPr>
          <w:p w14:paraId="499F7361"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c>
          <w:tcPr>
            <w:tcW w:w="927" w:type="dxa"/>
            <w:tcBorders>
              <w:bottom w:val="single" w:sz="4" w:space="0" w:color="auto"/>
            </w:tcBorders>
            <w:shd w:val="clear" w:color="000000" w:fill="FFFFFF"/>
            <w:vAlign w:val="center"/>
            <w:hideMark/>
          </w:tcPr>
          <w:p w14:paraId="051A3758"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914" w:type="dxa"/>
            <w:tcBorders>
              <w:bottom w:val="single" w:sz="4" w:space="0" w:color="auto"/>
            </w:tcBorders>
            <w:shd w:val="clear" w:color="000000" w:fill="FFFFFF"/>
            <w:vAlign w:val="center"/>
            <w:hideMark/>
          </w:tcPr>
          <w:p w14:paraId="59C9DC0C"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1060" w:type="dxa"/>
            <w:tcBorders>
              <w:bottom w:val="single" w:sz="4" w:space="0" w:color="auto"/>
            </w:tcBorders>
            <w:shd w:val="clear" w:color="000000" w:fill="FFFFFF"/>
            <w:vAlign w:val="center"/>
            <w:hideMark/>
          </w:tcPr>
          <w:p w14:paraId="300B913A"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r>
      <w:tr w:rsidR="00D82B8B" w:rsidRPr="00ED39BB" w14:paraId="52D525AD" w14:textId="77777777" w:rsidTr="000F2C79">
        <w:trPr>
          <w:trHeight w:val="315"/>
        </w:trPr>
        <w:tc>
          <w:tcPr>
            <w:tcW w:w="2458" w:type="dxa"/>
            <w:tcBorders>
              <w:top w:val="single" w:sz="4" w:space="0" w:color="auto"/>
            </w:tcBorders>
            <w:shd w:val="clear" w:color="000000" w:fill="FFFFFF"/>
            <w:vAlign w:val="center"/>
            <w:hideMark/>
          </w:tcPr>
          <w:p w14:paraId="13539D57"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Census Tract Model</w:t>
            </w:r>
          </w:p>
        </w:tc>
        <w:tc>
          <w:tcPr>
            <w:tcW w:w="1060" w:type="dxa"/>
            <w:tcBorders>
              <w:top w:val="single" w:sz="4" w:space="0" w:color="auto"/>
            </w:tcBorders>
            <w:shd w:val="clear" w:color="000000" w:fill="FFFFFF"/>
            <w:vAlign w:val="center"/>
            <w:hideMark/>
          </w:tcPr>
          <w:p w14:paraId="09C7DBF7"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927" w:type="dxa"/>
            <w:tcBorders>
              <w:top w:val="single" w:sz="4" w:space="0" w:color="auto"/>
            </w:tcBorders>
            <w:shd w:val="clear" w:color="000000" w:fill="FFFFFF"/>
            <w:vAlign w:val="center"/>
            <w:hideMark/>
          </w:tcPr>
          <w:p w14:paraId="534E3F89"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914" w:type="dxa"/>
            <w:tcBorders>
              <w:top w:val="single" w:sz="4" w:space="0" w:color="auto"/>
            </w:tcBorders>
            <w:shd w:val="clear" w:color="000000" w:fill="FFFFFF"/>
            <w:vAlign w:val="center"/>
            <w:hideMark/>
          </w:tcPr>
          <w:p w14:paraId="7BE85C6F"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tcBorders>
              <w:top w:val="single" w:sz="4" w:space="0" w:color="auto"/>
            </w:tcBorders>
            <w:shd w:val="clear" w:color="000000" w:fill="FFFFFF"/>
            <w:vAlign w:val="center"/>
            <w:hideMark/>
          </w:tcPr>
          <w:p w14:paraId="1C2EFD38"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27" w:type="dxa"/>
            <w:tcBorders>
              <w:top w:val="single" w:sz="4" w:space="0" w:color="auto"/>
            </w:tcBorders>
            <w:shd w:val="clear" w:color="000000" w:fill="FFFFFF"/>
            <w:vAlign w:val="center"/>
            <w:hideMark/>
          </w:tcPr>
          <w:p w14:paraId="51B52097"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14" w:type="dxa"/>
            <w:tcBorders>
              <w:top w:val="single" w:sz="4" w:space="0" w:color="auto"/>
            </w:tcBorders>
            <w:shd w:val="clear" w:color="000000" w:fill="FFFFFF"/>
            <w:vAlign w:val="center"/>
            <w:hideMark/>
          </w:tcPr>
          <w:p w14:paraId="2CB01321"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tcBorders>
              <w:top w:val="single" w:sz="4" w:space="0" w:color="auto"/>
            </w:tcBorders>
            <w:shd w:val="clear" w:color="000000" w:fill="FFFFFF"/>
            <w:vAlign w:val="center"/>
            <w:hideMark/>
          </w:tcPr>
          <w:p w14:paraId="79DA9D65"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r>
      <w:tr w:rsidR="00D82B8B" w:rsidRPr="00ED39BB" w14:paraId="5D987008" w14:textId="77777777" w:rsidTr="000F2C79">
        <w:trPr>
          <w:trHeight w:val="315"/>
        </w:trPr>
        <w:tc>
          <w:tcPr>
            <w:tcW w:w="2458" w:type="dxa"/>
            <w:shd w:val="clear" w:color="000000" w:fill="FFFFFF"/>
            <w:vAlign w:val="center"/>
            <w:hideMark/>
          </w:tcPr>
          <w:p w14:paraId="56132C99"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1060" w:type="dxa"/>
            <w:shd w:val="clear" w:color="000000" w:fill="FFFFFF"/>
            <w:vAlign w:val="center"/>
            <w:hideMark/>
          </w:tcPr>
          <w:p w14:paraId="38A2BFC0"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927" w:type="dxa"/>
            <w:shd w:val="clear" w:color="000000" w:fill="FFFFFF"/>
            <w:vAlign w:val="center"/>
            <w:hideMark/>
          </w:tcPr>
          <w:p w14:paraId="56A2FE3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0.95</w:t>
            </w:r>
          </w:p>
        </w:tc>
        <w:tc>
          <w:tcPr>
            <w:tcW w:w="914" w:type="dxa"/>
            <w:shd w:val="clear" w:color="000000" w:fill="FFFFFF"/>
            <w:vAlign w:val="center"/>
            <w:hideMark/>
          </w:tcPr>
          <w:p w14:paraId="46007407"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1060" w:type="dxa"/>
            <w:shd w:val="clear" w:color="000000" w:fill="FFFFFF"/>
            <w:vAlign w:val="center"/>
            <w:hideMark/>
          </w:tcPr>
          <w:p w14:paraId="1A7012C7"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27" w:type="dxa"/>
            <w:shd w:val="clear" w:color="000000" w:fill="FFFFFF"/>
            <w:vAlign w:val="center"/>
            <w:hideMark/>
          </w:tcPr>
          <w:p w14:paraId="588D14CA"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14" w:type="dxa"/>
            <w:shd w:val="clear" w:color="000000" w:fill="FFFFFF"/>
            <w:vAlign w:val="center"/>
            <w:hideMark/>
          </w:tcPr>
          <w:p w14:paraId="37636193"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shd w:val="clear" w:color="000000" w:fill="FFFFFF"/>
            <w:vAlign w:val="center"/>
            <w:hideMark/>
          </w:tcPr>
          <w:p w14:paraId="7AA31639"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r>
      <w:tr w:rsidR="00D82B8B" w:rsidRPr="00ED39BB" w14:paraId="7BF63E68" w14:textId="77777777" w:rsidTr="000F2C79">
        <w:trPr>
          <w:trHeight w:val="315"/>
        </w:trPr>
        <w:tc>
          <w:tcPr>
            <w:tcW w:w="2458" w:type="dxa"/>
            <w:shd w:val="clear" w:color="000000" w:fill="FFFFFF"/>
            <w:vAlign w:val="center"/>
            <w:hideMark/>
          </w:tcPr>
          <w:p w14:paraId="3C0ECF54" w14:textId="77777777" w:rsidR="00D82B8B" w:rsidRPr="009B437F" w:rsidRDefault="00D82B8B" w:rsidP="000F2C79">
            <w:pPr>
              <w:spacing w:after="0"/>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shd w:val="clear" w:color="000000" w:fill="FFFFFF"/>
            <w:vAlign w:val="center"/>
            <w:hideMark/>
          </w:tcPr>
          <w:p w14:paraId="1F349CFD"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c>
          <w:tcPr>
            <w:tcW w:w="927" w:type="dxa"/>
            <w:shd w:val="clear" w:color="000000" w:fill="FFFFFF"/>
            <w:vAlign w:val="center"/>
            <w:hideMark/>
          </w:tcPr>
          <w:p w14:paraId="407756B9"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0.94</w:t>
            </w:r>
          </w:p>
        </w:tc>
        <w:tc>
          <w:tcPr>
            <w:tcW w:w="914" w:type="dxa"/>
            <w:shd w:val="clear" w:color="000000" w:fill="FFFFFF"/>
            <w:vAlign w:val="center"/>
            <w:hideMark/>
          </w:tcPr>
          <w:p w14:paraId="3D46D59E"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0.99</w:t>
            </w:r>
          </w:p>
        </w:tc>
        <w:tc>
          <w:tcPr>
            <w:tcW w:w="1060" w:type="dxa"/>
            <w:shd w:val="clear" w:color="000000" w:fill="FFFFFF"/>
            <w:vAlign w:val="center"/>
            <w:hideMark/>
          </w:tcPr>
          <w:p w14:paraId="617DE324"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927" w:type="dxa"/>
            <w:shd w:val="clear" w:color="000000" w:fill="FFFFFF"/>
            <w:vAlign w:val="center"/>
            <w:hideMark/>
          </w:tcPr>
          <w:p w14:paraId="357FC6A1"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914" w:type="dxa"/>
            <w:shd w:val="clear" w:color="000000" w:fill="FFFFFF"/>
            <w:vAlign w:val="center"/>
            <w:hideMark/>
          </w:tcPr>
          <w:p w14:paraId="01F3CD35"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shd w:val="clear" w:color="000000" w:fill="FFFFFF"/>
            <w:vAlign w:val="center"/>
            <w:hideMark/>
          </w:tcPr>
          <w:p w14:paraId="01141F02"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r>
      <w:tr w:rsidR="00D82B8B" w:rsidRPr="00ED39BB" w14:paraId="27FD628E" w14:textId="77777777" w:rsidTr="000F2C79">
        <w:trPr>
          <w:trHeight w:val="315"/>
        </w:trPr>
        <w:tc>
          <w:tcPr>
            <w:tcW w:w="2458" w:type="dxa"/>
            <w:shd w:val="clear" w:color="000000" w:fill="FFFFFF"/>
            <w:vAlign w:val="center"/>
            <w:hideMark/>
          </w:tcPr>
          <w:p w14:paraId="30C512D6"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Subpopulation Models</w:t>
            </w:r>
          </w:p>
        </w:tc>
        <w:tc>
          <w:tcPr>
            <w:tcW w:w="1060" w:type="dxa"/>
            <w:shd w:val="clear" w:color="000000" w:fill="FFFFFF"/>
            <w:vAlign w:val="center"/>
            <w:hideMark/>
          </w:tcPr>
          <w:p w14:paraId="13707A88"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Ratio</w:t>
            </w:r>
          </w:p>
        </w:tc>
        <w:tc>
          <w:tcPr>
            <w:tcW w:w="927" w:type="dxa"/>
            <w:shd w:val="clear" w:color="000000" w:fill="FFFFFF"/>
            <w:vAlign w:val="center"/>
            <w:hideMark/>
          </w:tcPr>
          <w:p w14:paraId="5D195E4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0.98</w:t>
            </w:r>
          </w:p>
        </w:tc>
        <w:tc>
          <w:tcPr>
            <w:tcW w:w="914" w:type="dxa"/>
            <w:shd w:val="clear" w:color="000000" w:fill="FFFFFF"/>
            <w:vAlign w:val="center"/>
            <w:hideMark/>
          </w:tcPr>
          <w:p w14:paraId="31422CA6"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0.94</w:t>
            </w:r>
          </w:p>
        </w:tc>
        <w:tc>
          <w:tcPr>
            <w:tcW w:w="1060" w:type="dxa"/>
            <w:shd w:val="clear" w:color="000000" w:fill="FFFFFF"/>
            <w:vAlign w:val="center"/>
            <w:hideMark/>
          </w:tcPr>
          <w:p w14:paraId="52B79CE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0.93</w:t>
            </w:r>
          </w:p>
        </w:tc>
        <w:tc>
          <w:tcPr>
            <w:tcW w:w="927" w:type="dxa"/>
            <w:shd w:val="clear" w:color="000000" w:fill="FFFFFF"/>
            <w:vAlign w:val="center"/>
            <w:hideMark/>
          </w:tcPr>
          <w:p w14:paraId="690AC6B2"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914" w:type="dxa"/>
            <w:shd w:val="clear" w:color="000000" w:fill="FFFFFF"/>
            <w:vAlign w:val="center"/>
            <w:hideMark/>
          </w:tcPr>
          <w:p w14:paraId="5D757BC5"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shd w:val="clear" w:color="000000" w:fill="FFFFFF"/>
            <w:vAlign w:val="center"/>
            <w:hideMark/>
          </w:tcPr>
          <w:p w14:paraId="7F1A1DFD"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r>
      <w:tr w:rsidR="00D82B8B" w:rsidRPr="00ED39BB" w14:paraId="2A32085E" w14:textId="77777777" w:rsidTr="000F2C79">
        <w:trPr>
          <w:trHeight w:val="315"/>
        </w:trPr>
        <w:tc>
          <w:tcPr>
            <w:tcW w:w="2458" w:type="dxa"/>
            <w:shd w:val="clear" w:color="000000" w:fill="FFFFFF"/>
            <w:vAlign w:val="center"/>
            <w:hideMark/>
          </w:tcPr>
          <w:p w14:paraId="3EBAADF0" w14:textId="77777777" w:rsidR="00D82B8B" w:rsidRPr="009B437F" w:rsidRDefault="00D82B8B" w:rsidP="000F2C79">
            <w:pPr>
              <w:spacing w:after="0"/>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shd w:val="clear" w:color="000000" w:fill="FFFFFF"/>
            <w:vAlign w:val="center"/>
            <w:hideMark/>
          </w:tcPr>
          <w:p w14:paraId="1AAFAD8D"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Gini</w:t>
            </w:r>
          </w:p>
        </w:tc>
        <w:tc>
          <w:tcPr>
            <w:tcW w:w="927" w:type="dxa"/>
            <w:shd w:val="clear" w:color="000000" w:fill="FFFFFF"/>
            <w:vAlign w:val="center"/>
            <w:hideMark/>
          </w:tcPr>
          <w:p w14:paraId="60A1BA23"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0.94</w:t>
            </w:r>
          </w:p>
        </w:tc>
        <w:tc>
          <w:tcPr>
            <w:tcW w:w="914" w:type="dxa"/>
            <w:shd w:val="clear" w:color="000000" w:fill="FFFFFF"/>
            <w:vAlign w:val="center"/>
            <w:hideMark/>
          </w:tcPr>
          <w:p w14:paraId="376EA83B"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0.99</w:t>
            </w:r>
          </w:p>
        </w:tc>
        <w:tc>
          <w:tcPr>
            <w:tcW w:w="1060" w:type="dxa"/>
            <w:shd w:val="clear" w:color="000000" w:fill="FFFFFF"/>
            <w:vAlign w:val="center"/>
            <w:hideMark/>
          </w:tcPr>
          <w:p w14:paraId="2B38BF4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0.99</w:t>
            </w:r>
          </w:p>
        </w:tc>
        <w:tc>
          <w:tcPr>
            <w:tcW w:w="927" w:type="dxa"/>
            <w:shd w:val="clear" w:color="000000" w:fill="FFFFFF"/>
            <w:vAlign w:val="center"/>
            <w:hideMark/>
          </w:tcPr>
          <w:p w14:paraId="3B0E79C2"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0.94</w:t>
            </w:r>
          </w:p>
        </w:tc>
        <w:tc>
          <w:tcPr>
            <w:tcW w:w="914" w:type="dxa"/>
            <w:shd w:val="clear" w:color="000000" w:fill="FFFFFF"/>
            <w:vAlign w:val="center"/>
            <w:hideMark/>
          </w:tcPr>
          <w:p w14:paraId="3561CA17"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c>
          <w:tcPr>
            <w:tcW w:w="1060" w:type="dxa"/>
            <w:shd w:val="clear" w:color="000000" w:fill="FFFFFF"/>
            <w:vAlign w:val="center"/>
            <w:hideMark/>
          </w:tcPr>
          <w:p w14:paraId="03929A31" w14:textId="77777777" w:rsidR="00D82B8B" w:rsidRPr="009B437F" w:rsidRDefault="00D82B8B" w:rsidP="000F2C79">
            <w:pPr>
              <w:spacing w:after="0"/>
              <w:jc w:val="right"/>
              <w:rPr>
                <w:rFonts w:ascii="Arial" w:eastAsia="Times New Roman" w:hAnsi="Arial" w:cs="Arial"/>
                <w:color w:val="000000"/>
                <w:lang w:eastAsia="ko-KR"/>
              </w:rPr>
            </w:pPr>
            <w:r w:rsidRPr="009B437F">
              <w:rPr>
                <w:rFonts w:ascii="Arial" w:eastAsia="Times New Roman" w:hAnsi="Arial" w:cs="Arial"/>
                <w:color w:val="000000"/>
                <w:lang w:eastAsia="ko-KR"/>
              </w:rPr>
              <w:t> </w:t>
            </w:r>
          </w:p>
        </w:tc>
      </w:tr>
      <w:tr w:rsidR="00D82B8B" w:rsidRPr="00ED39BB" w14:paraId="5EE0FF1C" w14:textId="77777777" w:rsidTr="000F2C79">
        <w:trPr>
          <w:trHeight w:val="330"/>
        </w:trPr>
        <w:tc>
          <w:tcPr>
            <w:tcW w:w="2458" w:type="dxa"/>
            <w:tcBorders>
              <w:bottom w:val="single" w:sz="4" w:space="0" w:color="auto"/>
            </w:tcBorders>
            <w:shd w:val="clear" w:color="000000" w:fill="FFFFFF"/>
            <w:vAlign w:val="center"/>
            <w:hideMark/>
          </w:tcPr>
          <w:p w14:paraId="5C77CB53" w14:textId="77777777" w:rsidR="00D82B8B" w:rsidRPr="009B437F" w:rsidRDefault="00D82B8B" w:rsidP="000F2C79">
            <w:pPr>
              <w:spacing w:after="0"/>
              <w:rPr>
                <w:rFonts w:ascii="Arial" w:eastAsia="Times New Roman" w:hAnsi="Arial" w:cs="Arial"/>
                <w:color w:val="000000"/>
                <w:lang w:eastAsia="ko-KR"/>
              </w:rPr>
            </w:pPr>
            <w:r w:rsidRPr="009B437F">
              <w:rPr>
                <w:rFonts w:ascii="Arial" w:eastAsia="Times New Roman" w:hAnsi="Arial" w:cs="Arial"/>
                <w:color w:val="000000"/>
                <w:lang w:eastAsia="ko-KR"/>
              </w:rPr>
              <w:t> </w:t>
            </w:r>
          </w:p>
        </w:tc>
        <w:tc>
          <w:tcPr>
            <w:tcW w:w="1060" w:type="dxa"/>
            <w:tcBorders>
              <w:bottom w:val="single" w:sz="4" w:space="0" w:color="auto"/>
            </w:tcBorders>
            <w:shd w:val="clear" w:color="000000" w:fill="FFFFFF"/>
            <w:vAlign w:val="center"/>
            <w:hideMark/>
          </w:tcPr>
          <w:p w14:paraId="7AC00C6F" w14:textId="77777777" w:rsidR="00D82B8B" w:rsidRPr="009B437F" w:rsidRDefault="00D82B8B" w:rsidP="000F2C79">
            <w:pPr>
              <w:spacing w:after="0"/>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Atkinson</w:t>
            </w:r>
          </w:p>
        </w:tc>
        <w:tc>
          <w:tcPr>
            <w:tcW w:w="927" w:type="dxa"/>
            <w:tcBorders>
              <w:bottom w:val="single" w:sz="4" w:space="0" w:color="auto"/>
            </w:tcBorders>
            <w:shd w:val="clear" w:color="000000" w:fill="FFFFFF"/>
            <w:vAlign w:val="center"/>
            <w:hideMark/>
          </w:tcPr>
          <w:p w14:paraId="34AA03FF"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0.93</w:t>
            </w:r>
          </w:p>
        </w:tc>
        <w:tc>
          <w:tcPr>
            <w:tcW w:w="914" w:type="dxa"/>
            <w:tcBorders>
              <w:bottom w:val="single" w:sz="4" w:space="0" w:color="auto"/>
            </w:tcBorders>
            <w:shd w:val="clear" w:color="000000" w:fill="FFFFFF"/>
            <w:vAlign w:val="center"/>
            <w:hideMark/>
          </w:tcPr>
          <w:p w14:paraId="79682945"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0.98</w:t>
            </w:r>
          </w:p>
        </w:tc>
        <w:tc>
          <w:tcPr>
            <w:tcW w:w="1060" w:type="dxa"/>
            <w:tcBorders>
              <w:bottom w:val="single" w:sz="4" w:space="0" w:color="auto"/>
            </w:tcBorders>
            <w:shd w:val="clear" w:color="000000" w:fill="FFFFFF"/>
            <w:vAlign w:val="center"/>
            <w:hideMark/>
          </w:tcPr>
          <w:p w14:paraId="2C0441E4"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0.99</w:t>
            </w:r>
          </w:p>
        </w:tc>
        <w:tc>
          <w:tcPr>
            <w:tcW w:w="927" w:type="dxa"/>
            <w:tcBorders>
              <w:bottom w:val="single" w:sz="4" w:space="0" w:color="auto"/>
            </w:tcBorders>
            <w:shd w:val="clear" w:color="000000" w:fill="FFFFFF"/>
            <w:vAlign w:val="center"/>
            <w:hideMark/>
          </w:tcPr>
          <w:p w14:paraId="3A608B30"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0.93</w:t>
            </w:r>
          </w:p>
        </w:tc>
        <w:tc>
          <w:tcPr>
            <w:tcW w:w="914" w:type="dxa"/>
            <w:tcBorders>
              <w:bottom w:val="single" w:sz="4" w:space="0" w:color="auto"/>
            </w:tcBorders>
            <w:shd w:val="clear" w:color="000000" w:fill="FFFFFF"/>
            <w:vAlign w:val="center"/>
            <w:hideMark/>
          </w:tcPr>
          <w:p w14:paraId="24C89598" w14:textId="77777777" w:rsidR="00D82B8B" w:rsidRPr="009B437F" w:rsidRDefault="00D82B8B" w:rsidP="000F2C79">
            <w:pPr>
              <w:spacing w:after="0"/>
              <w:jc w:val="right"/>
              <w:rPr>
                <w:rFonts w:ascii="Arial" w:eastAsia="Times New Roman" w:hAnsi="Arial" w:cs="Arial"/>
                <w:color w:val="000000"/>
                <w:sz w:val="22"/>
                <w:szCs w:val="22"/>
                <w:lang w:eastAsia="ko-KR"/>
              </w:rPr>
            </w:pPr>
            <w:r w:rsidRPr="009B437F">
              <w:rPr>
                <w:rFonts w:ascii="Arial" w:eastAsia="Times New Roman" w:hAnsi="Arial" w:cs="Arial"/>
                <w:color w:val="000000"/>
                <w:sz w:val="22"/>
                <w:szCs w:val="22"/>
                <w:lang w:eastAsia="ko-KR"/>
              </w:rPr>
              <w:t>0.99</w:t>
            </w:r>
          </w:p>
        </w:tc>
        <w:tc>
          <w:tcPr>
            <w:tcW w:w="1060" w:type="dxa"/>
            <w:tcBorders>
              <w:bottom w:val="single" w:sz="4" w:space="0" w:color="auto"/>
            </w:tcBorders>
            <w:shd w:val="clear" w:color="000000" w:fill="FFFFFF"/>
            <w:vAlign w:val="center"/>
            <w:hideMark/>
          </w:tcPr>
          <w:p w14:paraId="3E1FA3F0" w14:textId="77777777" w:rsidR="00D82B8B" w:rsidRPr="00ED39BB" w:rsidRDefault="00D82B8B" w:rsidP="000F2C79">
            <w:pPr>
              <w:spacing w:after="0"/>
              <w:rPr>
                <w:rFonts w:ascii="Arial" w:eastAsia="Times New Roman" w:hAnsi="Arial" w:cs="Arial"/>
                <w:color w:val="000000"/>
                <w:lang w:eastAsia="ko-KR"/>
              </w:rPr>
            </w:pPr>
            <w:r w:rsidRPr="00ED39BB">
              <w:rPr>
                <w:rFonts w:ascii="Arial" w:eastAsia="Times New Roman" w:hAnsi="Arial" w:cs="Arial"/>
                <w:color w:val="000000"/>
                <w:lang w:eastAsia="ko-KR"/>
              </w:rPr>
              <w:t> </w:t>
            </w:r>
          </w:p>
        </w:tc>
      </w:tr>
    </w:tbl>
    <w:p w14:paraId="4D9D8326" w14:textId="0D938636" w:rsidR="00597D36" w:rsidRPr="009B437F" w:rsidRDefault="00D82B8B">
      <w:pPr>
        <w:pStyle w:val="BodyText"/>
        <w:rPr>
          <w:rFonts w:eastAsia="DejaVu Sans" w:cs="Arial"/>
          <w:color w:val="000000"/>
          <w:sz w:val="22"/>
          <w:szCs w:val="22"/>
        </w:rPr>
      </w:pPr>
      <w:r w:rsidRPr="009B437F">
        <w:rPr>
          <w:rFonts w:eastAsia="DejaVu Sans" w:cs="Arial"/>
          <w:color w:val="000000"/>
          <w:sz w:val="22"/>
          <w:szCs w:val="22"/>
        </w:rPr>
        <w:t>Source: Authors' calculations using the 2015 - 2019 5-year American Community Survey</w:t>
      </w:r>
    </w:p>
    <w:p w14:paraId="4C7DF839" w14:textId="77777777" w:rsidR="0018732A" w:rsidRPr="00ED39BB" w:rsidRDefault="0018732A">
      <w:pPr>
        <w:pStyle w:val="BodyText"/>
        <w:rPr>
          <w:rFonts w:cs="Arial"/>
        </w:rPr>
      </w:pPr>
    </w:p>
    <w:p w14:paraId="1E7B4CDE" w14:textId="77777777" w:rsidR="002F34AC" w:rsidRPr="00ED39BB" w:rsidRDefault="002F34AC">
      <w:pPr>
        <w:rPr>
          <w:rFonts w:ascii="Arial" w:eastAsiaTheme="majorEastAsia" w:hAnsi="Arial" w:cs="Arial"/>
          <w:b/>
          <w:bCs/>
          <w:color w:val="000000" w:themeColor="text1"/>
          <w:sz w:val="32"/>
          <w:szCs w:val="32"/>
        </w:rPr>
      </w:pPr>
      <w:bookmarkStart w:id="1872" w:name="bibliography"/>
      <w:r w:rsidRPr="00ED39BB">
        <w:rPr>
          <w:rFonts w:ascii="Arial" w:hAnsi="Arial" w:cs="Arial"/>
        </w:rPr>
        <w:br w:type="page"/>
      </w:r>
    </w:p>
    <w:p w14:paraId="79B4F988" w14:textId="39EB99E2" w:rsidR="0018732A" w:rsidRPr="00ED39BB" w:rsidRDefault="0018732A" w:rsidP="0018732A">
      <w:pPr>
        <w:pStyle w:val="Heading1"/>
        <w:rPr>
          <w:rFonts w:cs="Arial"/>
        </w:rPr>
      </w:pPr>
      <w:r w:rsidRPr="00ED39BB">
        <w:rPr>
          <w:rFonts w:cs="Arial"/>
        </w:rPr>
        <w:lastRenderedPageBreak/>
        <w:t>Bibliography</w:t>
      </w:r>
    </w:p>
    <w:p w14:paraId="2ED5BD82" w14:textId="77777777" w:rsidR="0018732A" w:rsidRPr="00ED39BB" w:rsidRDefault="0018732A" w:rsidP="0018732A">
      <w:pPr>
        <w:pStyle w:val="Bibliography"/>
        <w:rPr>
          <w:rFonts w:cs="Arial"/>
        </w:rPr>
      </w:pPr>
      <w:bookmarkStart w:id="1873" w:name="ref-pollockTrendsInfantsBorn2021"/>
      <w:bookmarkStart w:id="1874" w:name="refs"/>
      <w:r w:rsidRPr="00ED39BB">
        <w:rPr>
          <w:rFonts w:cs="Arial"/>
        </w:rPr>
        <w:t xml:space="preserve">1. </w:t>
      </w:r>
      <w:r w:rsidRPr="00ED39BB">
        <w:rPr>
          <w:rFonts w:cs="Arial"/>
        </w:rPr>
        <w:tab/>
        <w:t xml:space="preserve">Pollock EA, Gennuso KP, Givens ML, Kindig D. Trends in infants born at low birthweight and disparities by maternal race and education from 2003 to 2018 in the United States. </w:t>
      </w:r>
      <w:r w:rsidRPr="00ED39BB">
        <w:rPr>
          <w:rFonts w:cs="Arial"/>
          <w:i/>
          <w:iCs/>
        </w:rPr>
        <w:t>BMC Public Health</w:t>
      </w:r>
      <w:r w:rsidRPr="00ED39BB">
        <w:rPr>
          <w:rFonts w:cs="Arial"/>
        </w:rPr>
        <w:t>. 2021;21(1):1117. doi:</w:t>
      </w:r>
      <w:hyperlink r:id="rId15">
        <w:r w:rsidRPr="00ED39BB">
          <w:rPr>
            <w:rStyle w:val="Hyperlink"/>
            <w:rFonts w:cs="Arial"/>
          </w:rPr>
          <w:t>10.1186/s12889-021-11185-x</w:t>
        </w:r>
      </w:hyperlink>
    </w:p>
    <w:p w14:paraId="58D3FBAB" w14:textId="77777777" w:rsidR="0018732A" w:rsidRPr="00ED39BB" w:rsidRDefault="0018732A" w:rsidP="0018732A">
      <w:pPr>
        <w:pStyle w:val="Bibliography"/>
        <w:rPr>
          <w:rFonts w:cs="Arial"/>
        </w:rPr>
      </w:pPr>
      <w:bookmarkStart w:id="1875" w:name="ref-gennusoDeathsDespairIty2019"/>
      <w:bookmarkEnd w:id="1873"/>
      <w:r w:rsidRPr="00ED39BB">
        <w:rPr>
          <w:rFonts w:cs="Arial"/>
        </w:rPr>
        <w:t xml:space="preserve">2. </w:t>
      </w:r>
      <w:r w:rsidRPr="00ED39BB">
        <w:rPr>
          <w:rFonts w:cs="Arial"/>
        </w:rPr>
        <w:tab/>
        <w:t>Gennuso KP, Blomme CK, Givens ML, Pollock EA, Roubal AM. Deaths of Despair(</w:t>
      </w:r>
      <w:proofErr w:type="spellStart"/>
      <w:r w:rsidRPr="00ED39BB">
        <w:rPr>
          <w:rFonts w:cs="Arial"/>
        </w:rPr>
        <w:t>ity</w:t>
      </w:r>
      <w:proofErr w:type="spellEnd"/>
      <w:r w:rsidRPr="00ED39BB">
        <w:rPr>
          <w:rFonts w:cs="Arial"/>
        </w:rPr>
        <w:t xml:space="preserve">) in Early 21st Century America: The Rise of Mortality and Racial/Ethnic Disparities. </w:t>
      </w:r>
      <w:r w:rsidRPr="00ED39BB">
        <w:rPr>
          <w:rFonts w:cs="Arial"/>
          <w:i/>
          <w:iCs/>
        </w:rPr>
        <w:t>American Journal of Preventive Medicine</w:t>
      </w:r>
      <w:r w:rsidRPr="00ED39BB">
        <w:rPr>
          <w:rFonts w:cs="Arial"/>
        </w:rPr>
        <w:t>. 2019;57(5):585-591. doi:</w:t>
      </w:r>
      <w:hyperlink r:id="rId16">
        <w:r w:rsidRPr="00ED39BB">
          <w:rPr>
            <w:rStyle w:val="Hyperlink"/>
            <w:rFonts w:cs="Arial"/>
          </w:rPr>
          <w:t>10.1016/j.amepre.2019.06.018</w:t>
        </w:r>
      </w:hyperlink>
    </w:p>
    <w:p w14:paraId="576AA7FC" w14:textId="25D53BEC" w:rsidR="0018732A" w:rsidRPr="00ED39BB" w:rsidRDefault="0018732A" w:rsidP="0018732A">
      <w:pPr>
        <w:pStyle w:val="Bibliography"/>
        <w:rPr>
          <w:rFonts w:cs="Arial"/>
        </w:rPr>
      </w:pPr>
      <w:bookmarkStart w:id="1876" w:name="ref-uwphiCountyHealthRankings2019"/>
      <w:bookmarkEnd w:id="1875"/>
      <w:r w:rsidRPr="00ED39BB">
        <w:rPr>
          <w:rFonts w:cs="Arial"/>
        </w:rPr>
        <w:t xml:space="preserve">3. </w:t>
      </w:r>
      <w:r w:rsidRPr="00ED39BB">
        <w:rPr>
          <w:rFonts w:cs="Arial"/>
        </w:rPr>
        <w:tab/>
        <w:t xml:space="preserve">UWPHI. County Health Rankings &amp; Roadmaps. </w:t>
      </w:r>
      <w:r w:rsidRPr="00ED39BB">
        <w:rPr>
          <w:rFonts w:cs="Arial"/>
          <w:i/>
          <w:iCs/>
        </w:rPr>
        <w:t>County Health Rankings &amp; Roadmaps</w:t>
      </w:r>
      <w:r w:rsidRPr="00ED39BB">
        <w:rPr>
          <w:rFonts w:cs="Arial"/>
        </w:rPr>
        <w:t>. Published online 2019.</w:t>
      </w:r>
      <w:r w:rsidR="000C38F9" w:rsidRPr="00ED39BB">
        <w:rPr>
          <w:rFonts w:cs="Arial"/>
        </w:rPr>
        <w:t xml:space="preserve"> https://www.countyhealthrankings.org/</w:t>
      </w:r>
    </w:p>
    <w:p w14:paraId="31BB58B9" w14:textId="77777777" w:rsidR="0018732A" w:rsidRPr="00ED39BB" w:rsidRDefault="0018732A" w:rsidP="0018732A">
      <w:pPr>
        <w:pStyle w:val="Bibliography"/>
        <w:rPr>
          <w:rFonts w:cs="Arial"/>
        </w:rPr>
      </w:pPr>
      <w:bookmarkStart w:id="1877" w:name="X6f66ad77aee086907e44ddf601aa80deb018b22"/>
      <w:bookmarkEnd w:id="1876"/>
      <w:r w:rsidRPr="00ED39BB">
        <w:rPr>
          <w:rFonts w:cs="Arial"/>
        </w:rPr>
        <w:t xml:space="preserve">4. </w:t>
      </w:r>
      <w:r w:rsidRPr="00ED39BB">
        <w:rPr>
          <w:rFonts w:cs="Arial"/>
        </w:rPr>
        <w:tab/>
        <w:t>The County Health Rankings and Roadmaps. Ten-Year Reflections on the County Health Rankings &amp; Roadmaps. Published online 2020.</w:t>
      </w:r>
    </w:p>
    <w:p w14:paraId="7B477371" w14:textId="77777777" w:rsidR="0018732A" w:rsidRPr="00ED39BB" w:rsidRDefault="0018732A" w:rsidP="0018732A">
      <w:pPr>
        <w:pStyle w:val="Bibliography"/>
        <w:rPr>
          <w:rFonts w:cs="Arial"/>
        </w:rPr>
      </w:pPr>
      <w:bookmarkStart w:id="1878" w:name="ref-remingtonCountyHealthRankings2015b"/>
      <w:bookmarkEnd w:id="1877"/>
      <w:r w:rsidRPr="00ED39BB">
        <w:rPr>
          <w:rFonts w:cs="Arial"/>
        </w:rPr>
        <w:t xml:space="preserve">5. </w:t>
      </w:r>
      <w:r w:rsidRPr="00ED39BB">
        <w:rPr>
          <w:rFonts w:cs="Arial"/>
        </w:rPr>
        <w:tab/>
        <w:t xml:space="preserve">Remington PL, Catlin BB, Gennuso KP. The County Health Rankings: Rationale and methods. </w:t>
      </w:r>
      <w:r w:rsidRPr="00ED39BB">
        <w:rPr>
          <w:rFonts w:cs="Arial"/>
          <w:i/>
          <w:iCs/>
        </w:rPr>
        <w:t>Population Health Metrics</w:t>
      </w:r>
      <w:r w:rsidRPr="00ED39BB">
        <w:rPr>
          <w:rFonts w:cs="Arial"/>
        </w:rPr>
        <w:t>. 2015;13(1):11. doi:</w:t>
      </w:r>
      <w:hyperlink r:id="rId17">
        <w:r w:rsidRPr="00ED39BB">
          <w:rPr>
            <w:rStyle w:val="Hyperlink"/>
            <w:rFonts w:cs="Arial"/>
          </w:rPr>
          <w:t>10.1186/s12963-015-0044-2</w:t>
        </w:r>
      </w:hyperlink>
    </w:p>
    <w:p w14:paraId="7F24A5C4" w14:textId="77777777" w:rsidR="0018732A" w:rsidRPr="00ED39BB" w:rsidRDefault="0018732A" w:rsidP="0018732A">
      <w:pPr>
        <w:pStyle w:val="Bibliography"/>
        <w:rPr>
          <w:rFonts w:cs="Arial"/>
        </w:rPr>
      </w:pPr>
      <w:bookmarkStart w:id="1879" w:name="X35f922dd7c95b47fce913245515e1ec6dfc53b7"/>
      <w:bookmarkEnd w:id="1878"/>
      <w:r w:rsidRPr="00ED39BB">
        <w:rPr>
          <w:rFonts w:cs="Arial"/>
        </w:rPr>
        <w:t xml:space="preserve">6. </w:t>
      </w:r>
      <w:r w:rsidRPr="00ED39BB">
        <w:rPr>
          <w:rFonts w:cs="Arial"/>
        </w:rPr>
        <w:tab/>
        <w:t xml:space="preserve">Givens ML, Gennuso KP, Pollock EA, Johnson SL. Deconstructing </w:t>
      </w:r>
      <w:proofErr w:type="gramStart"/>
      <w:r w:rsidRPr="00ED39BB">
        <w:rPr>
          <w:rFonts w:cs="Arial"/>
        </w:rPr>
        <w:t>Inequities  Transparent</w:t>
      </w:r>
      <w:proofErr w:type="gramEnd"/>
      <w:r w:rsidRPr="00ED39BB">
        <w:rPr>
          <w:rFonts w:cs="Arial"/>
        </w:rPr>
        <w:t xml:space="preserve"> Values in Measurement and Analytic Choices. </w:t>
      </w:r>
      <w:r w:rsidRPr="00ED39BB">
        <w:rPr>
          <w:rFonts w:cs="Arial"/>
          <w:i/>
          <w:iCs/>
        </w:rPr>
        <w:t>New England Journal of Medicine</w:t>
      </w:r>
      <w:r w:rsidRPr="00ED39BB">
        <w:rPr>
          <w:rFonts w:cs="Arial"/>
        </w:rPr>
        <w:t>. 2021;384(19):1861-1865. doi:</w:t>
      </w:r>
      <w:hyperlink r:id="rId18">
        <w:r w:rsidRPr="00ED39BB">
          <w:rPr>
            <w:rStyle w:val="Hyperlink"/>
            <w:rFonts w:cs="Arial"/>
          </w:rPr>
          <w:t>10.1056/NEJMms2035717</w:t>
        </w:r>
      </w:hyperlink>
    </w:p>
    <w:p w14:paraId="3BF849D0" w14:textId="77777777" w:rsidR="0018732A" w:rsidRPr="00ED39BB" w:rsidRDefault="0018732A" w:rsidP="0018732A">
      <w:pPr>
        <w:pStyle w:val="Bibliography"/>
        <w:rPr>
          <w:rFonts w:cs="Arial"/>
        </w:rPr>
      </w:pPr>
      <w:bookmarkStart w:id="1880" w:name="ref-harperImplicitValueJudgments2010"/>
      <w:bookmarkEnd w:id="1879"/>
      <w:r w:rsidRPr="00ED39BB">
        <w:rPr>
          <w:rFonts w:cs="Arial"/>
        </w:rPr>
        <w:t xml:space="preserve">7. </w:t>
      </w:r>
      <w:r w:rsidRPr="00ED39BB">
        <w:rPr>
          <w:rFonts w:cs="Arial"/>
        </w:rPr>
        <w:tab/>
        <w:t xml:space="preserve">Harper S, King NB, Meersman SC, Reichman ME, Breen N, Lynch J. Implicit Value Judgments in the Measurement of Health Inequalities. </w:t>
      </w:r>
      <w:r w:rsidRPr="00ED39BB">
        <w:rPr>
          <w:rFonts w:cs="Arial"/>
          <w:i/>
          <w:iCs/>
        </w:rPr>
        <w:t>The Milbank Quarterly</w:t>
      </w:r>
      <w:r w:rsidRPr="00ED39BB">
        <w:rPr>
          <w:rFonts w:cs="Arial"/>
        </w:rPr>
        <w:t>. 2010;88(1):4-29. doi:</w:t>
      </w:r>
      <w:hyperlink r:id="rId19">
        <w:r w:rsidRPr="00ED39BB">
          <w:rPr>
            <w:rStyle w:val="Hyperlink"/>
            <w:rFonts w:cs="Arial"/>
          </w:rPr>
          <w:t>10.1111/j.1468-0009.</w:t>
        </w:r>
        <w:proofErr w:type="gramStart"/>
        <w:r w:rsidRPr="00ED39BB">
          <w:rPr>
            <w:rStyle w:val="Hyperlink"/>
            <w:rFonts w:cs="Arial"/>
          </w:rPr>
          <w:t>2010.00587.x</w:t>
        </w:r>
        <w:proofErr w:type="gramEnd"/>
      </w:hyperlink>
    </w:p>
    <w:p w14:paraId="3F3482E9" w14:textId="77777777" w:rsidR="0018732A" w:rsidRPr="00ED39BB" w:rsidRDefault="0018732A" w:rsidP="0018732A">
      <w:pPr>
        <w:pStyle w:val="Bibliography"/>
        <w:rPr>
          <w:rFonts w:cs="Arial"/>
        </w:rPr>
      </w:pPr>
      <w:bookmarkStart w:id="1881" w:name="X13564a8a577839981c64d874f705546aef18c55"/>
      <w:bookmarkEnd w:id="1880"/>
      <w:r w:rsidRPr="00ED39BB">
        <w:rPr>
          <w:rFonts w:cs="Arial"/>
        </w:rPr>
        <w:t xml:space="preserve">8. </w:t>
      </w:r>
      <w:r w:rsidRPr="00ED39BB">
        <w:rPr>
          <w:rFonts w:cs="Arial"/>
        </w:rPr>
        <w:tab/>
        <w:t xml:space="preserve">Kind AJH, Buckingham WR. Making Neighborhood-Disadvantage Metrics </w:t>
      </w:r>
      <w:proofErr w:type="gramStart"/>
      <w:r w:rsidRPr="00ED39BB">
        <w:rPr>
          <w:rFonts w:cs="Arial"/>
        </w:rPr>
        <w:t>Accessible  The</w:t>
      </w:r>
      <w:proofErr w:type="gramEnd"/>
      <w:r w:rsidRPr="00ED39BB">
        <w:rPr>
          <w:rFonts w:cs="Arial"/>
        </w:rPr>
        <w:t xml:space="preserve"> Neighborhood Atlas. </w:t>
      </w:r>
      <w:r w:rsidRPr="00ED39BB">
        <w:rPr>
          <w:rFonts w:cs="Arial"/>
          <w:i/>
          <w:iCs/>
        </w:rPr>
        <w:t>New England Journal of Medicine</w:t>
      </w:r>
      <w:r w:rsidRPr="00ED39BB">
        <w:rPr>
          <w:rFonts w:cs="Arial"/>
        </w:rPr>
        <w:t>. 2018;378(26):2456-2458. doi:</w:t>
      </w:r>
      <w:hyperlink r:id="rId20">
        <w:r w:rsidRPr="00ED39BB">
          <w:rPr>
            <w:rStyle w:val="Hyperlink"/>
            <w:rFonts w:cs="Arial"/>
          </w:rPr>
          <w:t>10.1056/NEJMp1802313</w:t>
        </w:r>
      </w:hyperlink>
    </w:p>
    <w:p w14:paraId="5C8EF005" w14:textId="77777777" w:rsidR="0018732A" w:rsidRPr="00ED39BB" w:rsidRDefault="0018732A" w:rsidP="0018732A">
      <w:pPr>
        <w:pStyle w:val="Bibliography"/>
        <w:rPr>
          <w:rFonts w:cs="Arial"/>
        </w:rPr>
      </w:pPr>
      <w:bookmarkStart w:id="1882" w:name="ref-undpHUMANDEVELOPMENTREPORT2019"/>
      <w:bookmarkEnd w:id="1881"/>
      <w:r w:rsidRPr="00ED39BB">
        <w:rPr>
          <w:rFonts w:cs="Arial"/>
        </w:rPr>
        <w:t xml:space="preserve">9. </w:t>
      </w:r>
      <w:r w:rsidRPr="00ED39BB">
        <w:rPr>
          <w:rFonts w:cs="Arial"/>
        </w:rPr>
        <w:tab/>
        <w:t>UNDP. HUMAN DEVELOPMENT REPORT 2019, Beyond income, beyond averages, beyond today: Inequalities in human development in the 21st century. Published online 2019.</w:t>
      </w:r>
    </w:p>
    <w:p w14:paraId="729AE5AD" w14:textId="77777777" w:rsidR="0018732A" w:rsidRPr="00ED39BB" w:rsidRDefault="0018732A" w:rsidP="0018732A">
      <w:pPr>
        <w:pStyle w:val="Bibliography"/>
        <w:rPr>
          <w:rFonts w:cs="Arial"/>
        </w:rPr>
      </w:pPr>
      <w:bookmarkStart w:id="1883" w:name="ref-marmotInfluenceIncomeHealth2017"/>
      <w:bookmarkEnd w:id="1882"/>
      <w:r w:rsidRPr="00ED39BB">
        <w:rPr>
          <w:rFonts w:cs="Arial"/>
        </w:rPr>
        <w:t xml:space="preserve">10. </w:t>
      </w:r>
      <w:r w:rsidRPr="00ED39BB">
        <w:rPr>
          <w:rFonts w:cs="Arial"/>
        </w:rPr>
        <w:tab/>
        <w:t xml:space="preserve">Marmot M. The Influence </w:t>
      </w:r>
      <w:proofErr w:type="gramStart"/>
      <w:r w:rsidRPr="00ED39BB">
        <w:rPr>
          <w:rFonts w:cs="Arial"/>
        </w:rPr>
        <w:t>Of</w:t>
      </w:r>
      <w:proofErr w:type="gramEnd"/>
      <w:r w:rsidRPr="00ED39BB">
        <w:rPr>
          <w:rFonts w:cs="Arial"/>
        </w:rPr>
        <w:t xml:space="preserve"> Income On Health: Views Of An Epidemiologist. </w:t>
      </w:r>
      <w:r w:rsidRPr="00ED39BB">
        <w:rPr>
          <w:rFonts w:cs="Arial"/>
          <w:i/>
          <w:iCs/>
        </w:rPr>
        <w:t>Health Affairs</w:t>
      </w:r>
      <w:r w:rsidRPr="00ED39BB">
        <w:rPr>
          <w:rFonts w:cs="Arial"/>
        </w:rPr>
        <w:t>. Published online August 2017. doi:</w:t>
      </w:r>
      <w:hyperlink r:id="rId21">
        <w:r w:rsidRPr="00ED39BB">
          <w:rPr>
            <w:rStyle w:val="Hyperlink"/>
            <w:rFonts w:cs="Arial"/>
          </w:rPr>
          <w:t>10.1377/hlthaff.21.2.31</w:t>
        </w:r>
      </w:hyperlink>
    </w:p>
    <w:p w14:paraId="3B6A1356" w14:textId="77777777" w:rsidR="0018732A" w:rsidRPr="00ED39BB" w:rsidRDefault="0018732A" w:rsidP="0018732A">
      <w:pPr>
        <w:pStyle w:val="Bibliography"/>
        <w:rPr>
          <w:rFonts w:cs="Arial"/>
        </w:rPr>
      </w:pPr>
      <w:bookmarkStart w:id="1884" w:name="ref-pickettIncomeInequalityHealth2015"/>
      <w:bookmarkEnd w:id="1883"/>
      <w:r w:rsidRPr="00ED39BB">
        <w:rPr>
          <w:rFonts w:cs="Arial"/>
        </w:rPr>
        <w:t xml:space="preserve">11. </w:t>
      </w:r>
      <w:r w:rsidRPr="00ED39BB">
        <w:rPr>
          <w:rFonts w:cs="Arial"/>
        </w:rPr>
        <w:tab/>
        <w:t xml:space="preserve">Pickett KE, Wilkinson RG. Income inequality and health: A causal review. </w:t>
      </w:r>
      <w:r w:rsidRPr="00ED39BB">
        <w:rPr>
          <w:rFonts w:cs="Arial"/>
          <w:i/>
          <w:iCs/>
        </w:rPr>
        <w:t>Social Science &amp; Medicine</w:t>
      </w:r>
      <w:r w:rsidRPr="00ED39BB">
        <w:rPr>
          <w:rFonts w:cs="Arial"/>
        </w:rPr>
        <w:t xml:space="preserve">. </w:t>
      </w:r>
      <w:proofErr w:type="gramStart"/>
      <w:r w:rsidRPr="00ED39BB">
        <w:rPr>
          <w:rFonts w:cs="Arial"/>
        </w:rPr>
        <w:t>2015;128:316</w:t>
      </w:r>
      <w:proofErr w:type="gramEnd"/>
      <w:r w:rsidRPr="00ED39BB">
        <w:rPr>
          <w:rFonts w:cs="Arial"/>
        </w:rPr>
        <w:t>-326. doi:</w:t>
      </w:r>
      <w:hyperlink r:id="rId22">
        <w:r w:rsidRPr="00ED39BB">
          <w:rPr>
            <w:rStyle w:val="Hyperlink"/>
            <w:rFonts w:cs="Arial"/>
          </w:rPr>
          <w:t>10.1016/j.socscimed.2014.12.031</w:t>
        </w:r>
      </w:hyperlink>
    </w:p>
    <w:p w14:paraId="6F749CE3" w14:textId="77777777" w:rsidR="0018732A" w:rsidRPr="00ED39BB" w:rsidRDefault="0018732A" w:rsidP="0018732A">
      <w:pPr>
        <w:pStyle w:val="Bibliography"/>
        <w:rPr>
          <w:rFonts w:cs="Arial"/>
        </w:rPr>
      </w:pPr>
      <w:bookmarkStart w:id="1885" w:name="ref-lynchIncomeInequalityDeterminant2004"/>
      <w:bookmarkEnd w:id="1884"/>
      <w:r w:rsidRPr="00ED39BB">
        <w:rPr>
          <w:rFonts w:cs="Arial"/>
        </w:rPr>
        <w:t xml:space="preserve">12. </w:t>
      </w:r>
      <w:r w:rsidRPr="00ED39BB">
        <w:rPr>
          <w:rFonts w:cs="Arial"/>
        </w:rPr>
        <w:tab/>
        <w:t xml:space="preserve">Lynch J, Smith GD, Harper S, </w:t>
      </w:r>
      <w:proofErr w:type="spellStart"/>
      <w:r w:rsidRPr="00ED39BB">
        <w:rPr>
          <w:rFonts w:cs="Arial"/>
        </w:rPr>
        <w:t>Hillemeier</w:t>
      </w:r>
      <w:proofErr w:type="spellEnd"/>
      <w:r w:rsidRPr="00ED39BB">
        <w:rPr>
          <w:rFonts w:cs="Arial"/>
        </w:rPr>
        <w:t xml:space="preserve"> M. Is Income Inequality a Determinant of Population Health? Part 2. U.S. National and Regional Trends in Income Inequality and Age- and Cause-Specific Mortality. </w:t>
      </w:r>
      <w:r w:rsidRPr="00ED39BB">
        <w:rPr>
          <w:rFonts w:cs="Arial"/>
          <w:i/>
          <w:iCs/>
        </w:rPr>
        <w:t>The Milbank Quarterly</w:t>
      </w:r>
      <w:r w:rsidRPr="00ED39BB">
        <w:rPr>
          <w:rFonts w:cs="Arial"/>
        </w:rPr>
        <w:t>. 2004;82(2):355-400. doi:</w:t>
      </w:r>
      <w:hyperlink r:id="rId23">
        <w:r w:rsidRPr="00ED39BB">
          <w:rPr>
            <w:rStyle w:val="Hyperlink"/>
            <w:rFonts w:cs="Arial"/>
          </w:rPr>
          <w:t>10.1111/j.0887-378X.</w:t>
        </w:r>
        <w:proofErr w:type="gramStart"/>
        <w:r w:rsidRPr="00ED39BB">
          <w:rPr>
            <w:rStyle w:val="Hyperlink"/>
            <w:rFonts w:cs="Arial"/>
          </w:rPr>
          <w:t>2004.00312.x</w:t>
        </w:r>
        <w:proofErr w:type="gramEnd"/>
      </w:hyperlink>
    </w:p>
    <w:p w14:paraId="67B397B7" w14:textId="77777777" w:rsidR="0018732A" w:rsidRPr="00ED39BB" w:rsidRDefault="0018732A" w:rsidP="0018732A">
      <w:pPr>
        <w:pStyle w:val="Bibliography"/>
        <w:rPr>
          <w:rFonts w:cs="Arial"/>
        </w:rPr>
      </w:pPr>
      <w:bookmarkStart w:id="1886" w:name="Xd98705c821696f4225cacf19d75941fe0402666"/>
      <w:bookmarkEnd w:id="1885"/>
      <w:r w:rsidRPr="00ED39BB">
        <w:rPr>
          <w:rFonts w:cs="Arial"/>
        </w:rPr>
        <w:lastRenderedPageBreak/>
        <w:t xml:space="preserve">13. </w:t>
      </w:r>
      <w:r w:rsidRPr="00ED39BB">
        <w:rPr>
          <w:rFonts w:cs="Arial"/>
        </w:rPr>
        <w:tab/>
        <w:t xml:space="preserve">Lynch J, Smith GD, Harper S, et al. Is Income Inequality a Determinant of Population Health? Part 1. A Systematic Review. </w:t>
      </w:r>
      <w:r w:rsidRPr="00ED39BB">
        <w:rPr>
          <w:rFonts w:cs="Arial"/>
          <w:i/>
          <w:iCs/>
        </w:rPr>
        <w:t>The Milbank Quarterly</w:t>
      </w:r>
      <w:r w:rsidRPr="00ED39BB">
        <w:rPr>
          <w:rFonts w:cs="Arial"/>
        </w:rPr>
        <w:t>. 2004;82(1):5-99. doi:</w:t>
      </w:r>
      <w:hyperlink r:id="rId24">
        <w:r w:rsidRPr="00ED39BB">
          <w:rPr>
            <w:rStyle w:val="Hyperlink"/>
            <w:rFonts w:cs="Arial"/>
          </w:rPr>
          <w:t>10.1111/j.0887-378X.</w:t>
        </w:r>
        <w:proofErr w:type="gramStart"/>
        <w:r w:rsidRPr="00ED39BB">
          <w:rPr>
            <w:rStyle w:val="Hyperlink"/>
            <w:rFonts w:cs="Arial"/>
          </w:rPr>
          <w:t>2004.00302.x</w:t>
        </w:r>
        <w:proofErr w:type="gramEnd"/>
      </w:hyperlink>
    </w:p>
    <w:p w14:paraId="6FD02D01" w14:textId="77777777" w:rsidR="0018732A" w:rsidRPr="00ED39BB" w:rsidRDefault="0018732A" w:rsidP="0018732A">
      <w:pPr>
        <w:pStyle w:val="Bibliography"/>
        <w:rPr>
          <w:rFonts w:cs="Arial"/>
        </w:rPr>
      </w:pPr>
      <w:bookmarkStart w:id="1887" w:name="ref-breakstoneCensusDataAPI2019"/>
      <w:bookmarkEnd w:id="1886"/>
      <w:r w:rsidRPr="00ED39BB">
        <w:rPr>
          <w:rFonts w:cs="Arial"/>
        </w:rPr>
        <w:t xml:space="preserve">14. </w:t>
      </w:r>
      <w:r w:rsidRPr="00ED39BB">
        <w:rPr>
          <w:rFonts w:cs="Arial"/>
        </w:rPr>
        <w:tab/>
        <w:t>Breakstone CD, Anderson TS. Census Data API User Guide. Published online 2019:20.</w:t>
      </w:r>
    </w:p>
    <w:p w14:paraId="205B844A" w14:textId="623C4271" w:rsidR="0018732A" w:rsidRPr="00ED39BB" w:rsidRDefault="0018732A" w:rsidP="0018732A">
      <w:pPr>
        <w:pStyle w:val="Bibliography"/>
        <w:rPr>
          <w:rFonts w:cs="Arial"/>
        </w:rPr>
      </w:pPr>
      <w:bookmarkStart w:id="1888" w:name="ref-ProjectStatisticalComputing"/>
      <w:bookmarkEnd w:id="1887"/>
      <w:r w:rsidRPr="00ED39BB">
        <w:rPr>
          <w:rFonts w:cs="Arial"/>
        </w:rPr>
        <w:t xml:space="preserve">15. </w:t>
      </w:r>
      <w:r w:rsidRPr="00ED39BB">
        <w:rPr>
          <w:rFonts w:cs="Arial"/>
        </w:rPr>
        <w:tab/>
        <w:t>R: The R Project for Statistical Computing.</w:t>
      </w:r>
      <w:r w:rsidR="009405E4" w:rsidRPr="00ED39BB">
        <w:rPr>
          <w:rFonts w:cs="Arial"/>
        </w:rPr>
        <w:t xml:space="preserve"> 2023</w:t>
      </w:r>
      <w:r w:rsidR="00117A62" w:rsidRPr="00ED39BB">
        <w:rPr>
          <w:rFonts w:cs="Arial"/>
        </w:rPr>
        <w:t>.</w:t>
      </w:r>
    </w:p>
    <w:p w14:paraId="71EEC759" w14:textId="77777777" w:rsidR="0018732A" w:rsidRPr="00ED39BB" w:rsidRDefault="0018732A" w:rsidP="0018732A">
      <w:pPr>
        <w:pStyle w:val="Bibliography"/>
        <w:rPr>
          <w:rFonts w:cs="Arial"/>
        </w:rPr>
      </w:pPr>
      <w:bookmarkStart w:id="1889" w:name="ref-walkerAnalyzingUSCensus2023"/>
      <w:bookmarkEnd w:id="1888"/>
      <w:r w:rsidRPr="00ED39BB">
        <w:rPr>
          <w:rFonts w:cs="Arial"/>
        </w:rPr>
        <w:t xml:space="preserve">16. </w:t>
      </w:r>
      <w:r w:rsidRPr="00ED39BB">
        <w:rPr>
          <w:rFonts w:cs="Arial"/>
        </w:rPr>
        <w:tab/>
        <w:t xml:space="preserve">Walker KE. </w:t>
      </w:r>
      <w:r w:rsidRPr="00ED39BB">
        <w:rPr>
          <w:rFonts w:cs="Arial"/>
          <w:i/>
          <w:iCs/>
        </w:rPr>
        <w:t>Analyzing US Census Data: Methods, Maps, and Models in R</w:t>
      </w:r>
      <w:r w:rsidRPr="00ED39BB">
        <w:rPr>
          <w:rFonts w:cs="Arial"/>
        </w:rPr>
        <w:t>.; 2023.</w:t>
      </w:r>
    </w:p>
    <w:p w14:paraId="70629192" w14:textId="77777777" w:rsidR="0018732A" w:rsidRPr="00ED39BB" w:rsidRDefault="0018732A" w:rsidP="0018732A">
      <w:pPr>
        <w:pStyle w:val="Bibliography"/>
        <w:rPr>
          <w:rFonts w:cs="Arial"/>
        </w:rPr>
      </w:pPr>
      <w:bookmarkStart w:id="1890" w:name="ref-zeileisIneqMeasuringInequality2014"/>
      <w:bookmarkEnd w:id="1889"/>
      <w:r w:rsidRPr="00ED39BB">
        <w:rPr>
          <w:rFonts w:cs="Arial"/>
        </w:rPr>
        <w:t xml:space="preserve">17. </w:t>
      </w:r>
      <w:r w:rsidRPr="00ED39BB">
        <w:rPr>
          <w:rFonts w:cs="Arial"/>
        </w:rPr>
        <w:tab/>
      </w:r>
      <w:proofErr w:type="spellStart"/>
      <w:r w:rsidRPr="00ED39BB">
        <w:rPr>
          <w:rFonts w:cs="Arial"/>
        </w:rPr>
        <w:t>Zeileis</w:t>
      </w:r>
      <w:proofErr w:type="spellEnd"/>
      <w:r w:rsidRPr="00ED39BB">
        <w:rPr>
          <w:rFonts w:cs="Arial"/>
        </w:rPr>
        <w:t xml:space="preserve"> A, </w:t>
      </w:r>
      <w:proofErr w:type="spellStart"/>
      <w:r w:rsidRPr="00ED39BB">
        <w:rPr>
          <w:rFonts w:cs="Arial"/>
        </w:rPr>
        <w:t>Kleiber</w:t>
      </w:r>
      <w:proofErr w:type="spellEnd"/>
      <w:r w:rsidRPr="00ED39BB">
        <w:rPr>
          <w:rFonts w:cs="Arial"/>
        </w:rPr>
        <w:t xml:space="preserve"> C. </w:t>
      </w:r>
      <w:proofErr w:type="spellStart"/>
      <w:r w:rsidRPr="00ED39BB">
        <w:rPr>
          <w:rFonts w:cs="Arial"/>
        </w:rPr>
        <w:t>Ineq</w:t>
      </w:r>
      <w:proofErr w:type="spellEnd"/>
      <w:r w:rsidRPr="00ED39BB">
        <w:rPr>
          <w:rFonts w:cs="Arial"/>
        </w:rPr>
        <w:t>: Measuring Inequality, Concentration, and Poverty. Published online July 2014.</w:t>
      </w:r>
    </w:p>
    <w:p w14:paraId="10779224" w14:textId="77777777" w:rsidR="0018732A" w:rsidRPr="00ED39BB" w:rsidRDefault="0018732A" w:rsidP="0018732A">
      <w:pPr>
        <w:pStyle w:val="Bibliography"/>
        <w:rPr>
          <w:rFonts w:cs="Arial"/>
        </w:rPr>
      </w:pPr>
      <w:bookmarkStart w:id="1891" w:name="ref-glassmanIncomeInequalityRegions2017"/>
      <w:bookmarkEnd w:id="1890"/>
      <w:r w:rsidRPr="00ED39BB">
        <w:rPr>
          <w:rFonts w:cs="Arial"/>
        </w:rPr>
        <w:t xml:space="preserve">18. </w:t>
      </w:r>
      <w:r w:rsidRPr="00ED39BB">
        <w:rPr>
          <w:rFonts w:cs="Arial"/>
        </w:rPr>
        <w:tab/>
        <w:t>Glassman B. Income Inequality among Regions and Metropolitan Statistical Areas: 2005 to 2015. Published online 2017.</w:t>
      </w:r>
    </w:p>
    <w:p w14:paraId="562E2B8B" w14:textId="77777777" w:rsidR="0018732A" w:rsidRPr="00ED39BB" w:rsidRDefault="0018732A" w:rsidP="0018732A">
      <w:pPr>
        <w:pStyle w:val="Bibliography"/>
        <w:rPr>
          <w:rFonts w:cs="Arial"/>
        </w:rPr>
      </w:pPr>
      <w:bookmarkStart w:id="1892" w:name="Xa7ad16e09d9a0141bc885733ada29fdc3b1ffae"/>
      <w:bookmarkEnd w:id="1891"/>
      <w:r w:rsidRPr="00ED39BB">
        <w:rPr>
          <w:rFonts w:cs="Arial"/>
        </w:rPr>
        <w:t xml:space="preserve">19. </w:t>
      </w:r>
      <w:r w:rsidRPr="00ED39BB">
        <w:rPr>
          <w:rFonts w:cs="Arial"/>
        </w:rPr>
        <w:tab/>
        <w:t>Glassman B. Multidimensional Inequality: Measurement and Analysis using the American Community Survey. Published online 2019.</w:t>
      </w:r>
    </w:p>
    <w:p w14:paraId="444963BD" w14:textId="77777777" w:rsidR="0018732A" w:rsidRPr="00ED39BB" w:rsidRDefault="0018732A" w:rsidP="0018732A">
      <w:pPr>
        <w:pStyle w:val="Bibliography"/>
        <w:rPr>
          <w:rFonts w:cs="Arial"/>
        </w:rPr>
      </w:pPr>
      <w:bookmarkStart w:id="1893" w:name="ref-harperMethodsMeasuringCancer2010"/>
      <w:bookmarkEnd w:id="1892"/>
      <w:r w:rsidRPr="00ED39BB">
        <w:rPr>
          <w:rFonts w:cs="Arial"/>
        </w:rPr>
        <w:t xml:space="preserve">20. </w:t>
      </w:r>
      <w:r w:rsidRPr="00ED39BB">
        <w:rPr>
          <w:rFonts w:cs="Arial"/>
        </w:rPr>
        <w:tab/>
        <w:t>Harper S, Lynch J. Methods for Measuring Cancer Disparities: Using Data Relevant to Healthy People 2010 Cancer-Related Objectives: (606392012-001). Published online 2010. doi:</w:t>
      </w:r>
      <w:hyperlink r:id="rId25">
        <w:r w:rsidRPr="00ED39BB">
          <w:rPr>
            <w:rStyle w:val="Hyperlink"/>
            <w:rFonts w:cs="Arial"/>
          </w:rPr>
          <w:t>10.1037/e606392012-001</w:t>
        </w:r>
      </w:hyperlink>
    </w:p>
    <w:p w14:paraId="4E84273F" w14:textId="77777777" w:rsidR="0018732A" w:rsidRPr="00ED39BB" w:rsidRDefault="0018732A" w:rsidP="0018732A">
      <w:pPr>
        <w:pStyle w:val="Bibliography"/>
        <w:rPr>
          <w:rFonts w:cs="Arial"/>
        </w:rPr>
      </w:pPr>
      <w:bookmarkStart w:id="1894" w:name="Xf2bd40b442f9d338943f6249383042923abdda7"/>
      <w:bookmarkEnd w:id="1893"/>
      <w:r w:rsidRPr="00ED39BB">
        <w:rPr>
          <w:rFonts w:cs="Arial"/>
        </w:rPr>
        <w:t xml:space="preserve">21. </w:t>
      </w:r>
      <w:r w:rsidRPr="00ED39BB">
        <w:rPr>
          <w:rFonts w:cs="Arial"/>
        </w:rPr>
        <w:tab/>
        <w:t>Harper S, Lynch J. Selected Comparisons of Measures of Health Disparities. Published online 2010:91.</w:t>
      </w:r>
    </w:p>
    <w:p w14:paraId="3EE270B5" w14:textId="3CCDC2BE" w:rsidR="0018732A" w:rsidRPr="00ED39BB" w:rsidRDefault="0018732A" w:rsidP="0018732A">
      <w:pPr>
        <w:pStyle w:val="Bibliography"/>
        <w:rPr>
          <w:rFonts w:cs="Arial"/>
        </w:rPr>
      </w:pPr>
      <w:bookmarkStart w:id="1895" w:name="X378e7cfc71ac62e433c83ee25f49c56b86c48a6"/>
      <w:bookmarkEnd w:id="1894"/>
      <w:r w:rsidRPr="00ED39BB">
        <w:rPr>
          <w:rFonts w:cs="Arial"/>
        </w:rPr>
        <w:t xml:space="preserve">22. </w:t>
      </w:r>
      <w:r w:rsidRPr="00ED39BB">
        <w:rPr>
          <w:rFonts w:cs="Arial"/>
        </w:rPr>
        <w:tab/>
        <w:t xml:space="preserve">Piketty T, Saez E, Zucman G. Distributional National Accounts: Methods and Estimates for the United States. </w:t>
      </w:r>
      <w:r w:rsidRPr="00ED39BB">
        <w:rPr>
          <w:rFonts w:cs="Arial"/>
          <w:i/>
          <w:iCs/>
        </w:rPr>
        <w:t>The Quarterly Journal of Economics</w:t>
      </w:r>
      <w:r w:rsidRPr="00ED39BB">
        <w:rPr>
          <w:rFonts w:cs="Arial"/>
        </w:rPr>
        <w:t>. 2018;133(2):553-609. doi:</w:t>
      </w:r>
      <w:hyperlink r:id="rId26">
        <w:r w:rsidRPr="00ED39BB">
          <w:rPr>
            <w:rStyle w:val="Hyperlink"/>
            <w:rFonts w:cs="Arial"/>
          </w:rPr>
          <w:t>10.1093/</w:t>
        </w:r>
        <w:proofErr w:type="spellStart"/>
        <w:r w:rsidRPr="00ED39BB">
          <w:rPr>
            <w:rStyle w:val="Hyperlink"/>
            <w:rFonts w:cs="Arial"/>
          </w:rPr>
          <w:t>qje</w:t>
        </w:r>
        <w:proofErr w:type="spellEnd"/>
        <w:r w:rsidRPr="00ED39BB">
          <w:rPr>
            <w:rStyle w:val="Hyperlink"/>
            <w:rFonts w:cs="Arial"/>
          </w:rPr>
          <w:t>/qjx043</w:t>
        </w:r>
      </w:hyperlink>
    </w:p>
    <w:p w14:paraId="100A9AE9" w14:textId="77777777" w:rsidR="0018732A" w:rsidRPr="00ED39BB" w:rsidRDefault="0018732A" w:rsidP="0018732A">
      <w:pPr>
        <w:pStyle w:val="Bibliography"/>
        <w:rPr>
          <w:rFonts w:cs="Arial"/>
        </w:rPr>
      </w:pPr>
      <w:bookmarkStart w:id="1896" w:name="ref-uscbGiniIndex2016"/>
      <w:bookmarkEnd w:id="1895"/>
      <w:r w:rsidRPr="00ED39BB">
        <w:rPr>
          <w:rFonts w:cs="Arial"/>
        </w:rPr>
        <w:t xml:space="preserve">23. </w:t>
      </w:r>
      <w:r w:rsidRPr="00ED39BB">
        <w:rPr>
          <w:rFonts w:cs="Arial"/>
        </w:rPr>
        <w:tab/>
        <w:t xml:space="preserve">USCB. Gini Index. </w:t>
      </w:r>
      <w:r w:rsidRPr="00ED39BB">
        <w:rPr>
          <w:rFonts w:cs="Arial"/>
          <w:i/>
          <w:iCs/>
        </w:rPr>
        <w:t>The United States Census Bureau</w:t>
      </w:r>
      <w:r w:rsidRPr="00ED39BB">
        <w:rPr>
          <w:rFonts w:cs="Arial"/>
        </w:rPr>
        <w:t>. Published online 2016.</w:t>
      </w:r>
    </w:p>
    <w:p w14:paraId="01E5973E" w14:textId="77777777" w:rsidR="0018732A" w:rsidRPr="00ED39BB" w:rsidRDefault="0018732A" w:rsidP="0018732A">
      <w:pPr>
        <w:pStyle w:val="Bibliography"/>
        <w:rPr>
          <w:rFonts w:cs="Arial"/>
        </w:rPr>
      </w:pPr>
      <w:bookmarkStart w:id="1897" w:name="ref-cowellMeasuringInequality2011"/>
      <w:bookmarkEnd w:id="1896"/>
      <w:r w:rsidRPr="00ED39BB">
        <w:rPr>
          <w:rFonts w:cs="Arial"/>
        </w:rPr>
        <w:t xml:space="preserve">24. </w:t>
      </w:r>
      <w:r w:rsidRPr="00ED39BB">
        <w:rPr>
          <w:rFonts w:cs="Arial"/>
        </w:rPr>
        <w:tab/>
        <w:t xml:space="preserve">Cowell FA. </w:t>
      </w:r>
      <w:r w:rsidRPr="00ED39BB">
        <w:rPr>
          <w:rFonts w:cs="Arial"/>
          <w:i/>
          <w:iCs/>
        </w:rPr>
        <w:t>Measuring Inequality</w:t>
      </w:r>
      <w:r w:rsidRPr="00ED39BB">
        <w:rPr>
          <w:rFonts w:cs="Arial"/>
        </w:rPr>
        <w:t>. 3rd ed. Oxford University Press; 2011.</w:t>
      </w:r>
    </w:p>
    <w:p w14:paraId="5FE7DAA5" w14:textId="77777777" w:rsidR="0018732A" w:rsidRPr="00ED39BB" w:rsidRDefault="0018732A" w:rsidP="0018732A">
      <w:pPr>
        <w:pStyle w:val="Bibliography"/>
        <w:rPr>
          <w:rFonts w:cs="Arial"/>
        </w:rPr>
      </w:pPr>
      <w:bookmarkStart w:id="1898" w:name="ref-gakidouDefiningMeasuringHealth2000"/>
      <w:bookmarkEnd w:id="1897"/>
      <w:r w:rsidRPr="00ED39BB">
        <w:rPr>
          <w:rFonts w:cs="Arial"/>
        </w:rPr>
        <w:t xml:space="preserve">25. </w:t>
      </w:r>
      <w:r w:rsidRPr="00ED39BB">
        <w:rPr>
          <w:rFonts w:cs="Arial"/>
        </w:rPr>
        <w:tab/>
      </w:r>
      <w:proofErr w:type="spellStart"/>
      <w:r w:rsidRPr="00ED39BB">
        <w:rPr>
          <w:rFonts w:cs="Arial"/>
        </w:rPr>
        <w:t>Gakidou</w:t>
      </w:r>
      <w:proofErr w:type="spellEnd"/>
      <w:r w:rsidRPr="00ED39BB">
        <w:rPr>
          <w:rFonts w:cs="Arial"/>
        </w:rPr>
        <w:t xml:space="preserve"> EE, Murray CJ, Frenk J. </w:t>
      </w:r>
      <w:hyperlink r:id="rId27">
        <w:r w:rsidRPr="00ED39BB">
          <w:rPr>
            <w:rStyle w:val="Hyperlink"/>
            <w:rFonts w:cs="Arial"/>
          </w:rPr>
          <w:t>Defining and measuring health inequality: An approach based on the distribution of health expectancy.</w:t>
        </w:r>
      </w:hyperlink>
      <w:r w:rsidRPr="00ED39BB">
        <w:rPr>
          <w:rFonts w:cs="Arial"/>
        </w:rPr>
        <w:t xml:space="preserve"> </w:t>
      </w:r>
      <w:r w:rsidRPr="00ED39BB">
        <w:rPr>
          <w:rFonts w:cs="Arial"/>
          <w:i/>
          <w:iCs/>
        </w:rPr>
        <w:t>Bulletin of the World Health Organization</w:t>
      </w:r>
      <w:r w:rsidRPr="00ED39BB">
        <w:rPr>
          <w:rFonts w:cs="Arial"/>
        </w:rPr>
        <w:t>. 2000;78(1):42-54.</w:t>
      </w:r>
    </w:p>
    <w:p w14:paraId="5CBBE3D4" w14:textId="77777777" w:rsidR="0018732A" w:rsidRPr="00ED39BB" w:rsidRDefault="0018732A" w:rsidP="0018732A">
      <w:pPr>
        <w:pStyle w:val="Bibliography"/>
        <w:rPr>
          <w:rFonts w:cs="Arial"/>
        </w:rPr>
      </w:pPr>
      <w:bookmarkStart w:id="1899" w:name="ref-bravemanWhatHealthEquity2017"/>
      <w:bookmarkEnd w:id="1898"/>
      <w:r w:rsidRPr="00ED39BB">
        <w:rPr>
          <w:rFonts w:cs="Arial"/>
        </w:rPr>
        <w:t xml:space="preserve">26. </w:t>
      </w:r>
      <w:r w:rsidRPr="00ED39BB">
        <w:rPr>
          <w:rFonts w:cs="Arial"/>
        </w:rPr>
        <w:tab/>
        <w:t xml:space="preserve">Braveman P, Arkin E, Orleans T. What is Health Equity? </w:t>
      </w:r>
      <w:r w:rsidRPr="00ED39BB">
        <w:rPr>
          <w:rFonts w:cs="Arial"/>
          <w:i/>
          <w:iCs/>
        </w:rPr>
        <w:t>RWJF</w:t>
      </w:r>
      <w:r w:rsidRPr="00ED39BB">
        <w:rPr>
          <w:rFonts w:cs="Arial"/>
        </w:rPr>
        <w:t>. Published online May 2017.</w:t>
      </w:r>
    </w:p>
    <w:p w14:paraId="638C5A67" w14:textId="24083E48" w:rsidR="00125F77" w:rsidRPr="00ED39BB" w:rsidRDefault="0018732A" w:rsidP="0018732A">
      <w:pPr>
        <w:pStyle w:val="BodyText"/>
        <w:rPr>
          <w:rStyle w:val="Hyperlink"/>
          <w:rFonts w:cs="Arial"/>
        </w:rPr>
      </w:pPr>
      <w:bookmarkStart w:id="1900" w:name="ref-webbPoliticsParityUsing2011a"/>
      <w:bookmarkEnd w:id="1899"/>
      <w:r w:rsidRPr="00ED39BB">
        <w:rPr>
          <w:rFonts w:cs="Arial"/>
        </w:rPr>
        <w:t xml:space="preserve">27. </w:t>
      </w:r>
      <w:r w:rsidRPr="00ED39BB">
        <w:rPr>
          <w:rFonts w:cs="Arial"/>
        </w:rPr>
        <w:tab/>
        <w:t xml:space="preserve">Webb BC, Simpson SL, Hairston KG. From Politics to Parity: Using a Health Disparities Index to Guide Legislative Efforts for Health Equity. </w:t>
      </w:r>
      <w:r w:rsidRPr="00ED39BB">
        <w:rPr>
          <w:rFonts w:cs="Arial"/>
          <w:i/>
          <w:iCs/>
        </w:rPr>
        <w:t>American Journal of Public Health</w:t>
      </w:r>
      <w:r w:rsidRPr="00ED39BB">
        <w:rPr>
          <w:rFonts w:cs="Arial"/>
        </w:rPr>
        <w:t>. 2011;101(3):554-560. doi:</w:t>
      </w:r>
      <w:hyperlink r:id="rId28">
        <w:r w:rsidRPr="00ED39BB">
          <w:rPr>
            <w:rStyle w:val="Hyperlink"/>
            <w:rFonts w:cs="Arial"/>
          </w:rPr>
          <w:t>10.2105/AJPH.2009.171157</w:t>
        </w:r>
      </w:hyperlink>
      <w:bookmarkEnd w:id="1872"/>
      <w:bookmarkEnd w:id="1874"/>
      <w:bookmarkEnd w:id="1900"/>
    </w:p>
    <w:p w14:paraId="6B4A1F47" w14:textId="77777777" w:rsidR="00125F77" w:rsidRPr="00ED39BB" w:rsidRDefault="00125F77">
      <w:pPr>
        <w:rPr>
          <w:rStyle w:val="Hyperlink"/>
          <w:rFonts w:cs="Arial"/>
        </w:rPr>
      </w:pPr>
      <w:r w:rsidRPr="00ED39BB">
        <w:rPr>
          <w:rStyle w:val="Hyperlink"/>
          <w:rFonts w:cs="Arial"/>
        </w:rPr>
        <w:br w:type="page"/>
      </w:r>
    </w:p>
    <w:p w14:paraId="18FE5875" w14:textId="77777777" w:rsidR="00125F77" w:rsidRPr="009B437F" w:rsidRDefault="00125F77" w:rsidP="0018732A">
      <w:pPr>
        <w:pStyle w:val="BodyText"/>
        <w:rPr>
          <w:rFonts w:cs="Arial"/>
        </w:rPr>
        <w:sectPr w:rsidR="00125F77" w:rsidRPr="009B437F" w:rsidSect="009C7DDA">
          <w:pgSz w:w="12240" w:h="15840"/>
          <w:pgMar w:top="1440" w:right="1440" w:bottom="1440" w:left="1440" w:header="720" w:footer="720" w:gutter="0"/>
          <w:cols w:space="720"/>
          <w:docGrid w:linePitch="326"/>
        </w:sectPr>
      </w:pPr>
    </w:p>
    <w:p w14:paraId="751BA49E" w14:textId="46077E27" w:rsidR="00E82F45" w:rsidRPr="009B437F" w:rsidRDefault="00E82F45" w:rsidP="00E82F45">
      <w:pPr>
        <w:pStyle w:val="BodyText"/>
        <w:rPr>
          <w:rFonts w:cs="Arial"/>
        </w:rPr>
      </w:pPr>
      <w:r w:rsidRPr="009B437F">
        <w:rPr>
          <w:rFonts w:cs="Arial"/>
        </w:rPr>
        <w:lastRenderedPageBreak/>
        <w:t>Appendix 1. The Changes of Disparity Indices between the Census Tract and Subpopulation Models in the State of New York</w:t>
      </w:r>
    </w:p>
    <w:tbl>
      <w:tblPr>
        <w:tblW w:w="0" w:type="auto"/>
        <w:jc w:val="center"/>
        <w:tblLayout w:type="fixed"/>
        <w:tblLook w:val="0420" w:firstRow="1" w:lastRow="0" w:firstColumn="0" w:lastColumn="0" w:noHBand="0" w:noVBand="1"/>
      </w:tblPr>
      <w:tblGrid>
        <w:gridCol w:w="1835"/>
        <w:gridCol w:w="1421"/>
        <w:gridCol w:w="2155"/>
        <w:gridCol w:w="980"/>
        <w:gridCol w:w="901"/>
        <w:gridCol w:w="1364"/>
        <w:gridCol w:w="980"/>
        <w:gridCol w:w="901"/>
        <w:gridCol w:w="1364"/>
        <w:gridCol w:w="1040"/>
        <w:gridCol w:w="1120"/>
        <w:gridCol w:w="1364"/>
      </w:tblGrid>
      <w:tr w:rsidR="00E82F45" w:rsidRPr="00ED39BB" w14:paraId="303C58B4" w14:textId="77777777" w:rsidTr="0002508C">
        <w:trPr>
          <w:tblHeader/>
          <w:jc w:val="center"/>
        </w:trPr>
        <w:tc>
          <w:tcPr>
            <w:tcW w:w="5411"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8729B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324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8FBE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9B437F">
              <w:rPr>
                <w:rFonts w:ascii="Arial" w:eastAsia="DejaVu Sans" w:hAnsi="Arial" w:cs="Arial"/>
                <w:color w:val="000000"/>
                <w:sz w:val="22"/>
                <w:szCs w:val="22"/>
              </w:rPr>
              <w:t>Census Tract Models</w:t>
            </w:r>
          </w:p>
        </w:tc>
        <w:tc>
          <w:tcPr>
            <w:tcW w:w="324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C5526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9B437F">
              <w:rPr>
                <w:rFonts w:ascii="Arial" w:eastAsia="DejaVu Sans" w:hAnsi="Arial" w:cs="Arial"/>
                <w:color w:val="000000"/>
                <w:sz w:val="22"/>
                <w:szCs w:val="22"/>
              </w:rPr>
              <w:t>Subpopulation Models</w:t>
            </w:r>
          </w:p>
        </w:tc>
        <w:tc>
          <w:tcPr>
            <w:tcW w:w="3524"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7A9D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9B437F">
              <w:rPr>
                <w:rFonts w:ascii="Arial" w:eastAsia="DejaVu Sans" w:hAnsi="Arial" w:cs="Arial"/>
                <w:color w:val="000000"/>
                <w:sz w:val="22"/>
                <w:szCs w:val="22"/>
              </w:rPr>
              <w:t>Change (%)</w:t>
            </w:r>
          </w:p>
        </w:tc>
      </w:tr>
      <w:tr w:rsidR="00E82F45" w:rsidRPr="00ED39BB" w14:paraId="32CBDF38" w14:textId="77777777" w:rsidTr="0002508C">
        <w:trPr>
          <w:tblHeader/>
          <w:jc w:val="center"/>
        </w:trPr>
        <w:tc>
          <w:tcPr>
            <w:tcW w:w="1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3CDE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County</w:t>
            </w:r>
          </w:p>
        </w:tc>
        <w:tc>
          <w:tcPr>
            <w:tcW w:w="142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9FE37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n of tract</w:t>
            </w:r>
          </w:p>
        </w:tc>
        <w:tc>
          <w:tcPr>
            <w:tcW w:w="21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591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n of households</w:t>
            </w:r>
          </w:p>
        </w:tc>
        <w:tc>
          <w:tcPr>
            <w:tcW w:w="9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02932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Ratio</w:t>
            </w:r>
          </w:p>
        </w:tc>
        <w:tc>
          <w:tcPr>
            <w:tcW w:w="9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D3201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Gini</w:t>
            </w:r>
          </w:p>
        </w:tc>
        <w:tc>
          <w:tcPr>
            <w:tcW w:w="13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3211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Atkinson</w:t>
            </w:r>
          </w:p>
        </w:tc>
        <w:tc>
          <w:tcPr>
            <w:tcW w:w="9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9708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Ratio</w:t>
            </w:r>
          </w:p>
        </w:tc>
        <w:tc>
          <w:tcPr>
            <w:tcW w:w="9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EF0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Gini</w:t>
            </w:r>
          </w:p>
        </w:tc>
        <w:tc>
          <w:tcPr>
            <w:tcW w:w="13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EE17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Atkinson</w:t>
            </w:r>
          </w:p>
        </w:tc>
        <w:tc>
          <w:tcPr>
            <w:tcW w:w="1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1340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Ratio</w:t>
            </w:r>
          </w:p>
        </w:tc>
        <w:tc>
          <w:tcPr>
            <w:tcW w:w="11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5DB3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Gini</w:t>
            </w:r>
          </w:p>
        </w:tc>
        <w:tc>
          <w:tcPr>
            <w:tcW w:w="13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B8A62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Atkinson</w:t>
            </w:r>
          </w:p>
        </w:tc>
      </w:tr>
      <w:tr w:rsidR="00E82F45" w:rsidRPr="00ED39BB" w14:paraId="0426B289" w14:textId="77777777" w:rsidTr="0002508C">
        <w:trPr>
          <w:jc w:val="center"/>
        </w:trPr>
        <w:tc>
          <w:tcPr>
            <w:tcW w:w="18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F3D2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Albany</w:t>
            </w:r>
          </w:p>
        </w:tc>
        <w:tc>
          <w:tcPr>
            <w:tcW w:w="142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40B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74</w:t>
            </w:r>
          </w:p>
        </w:tc>
        <w:tc>
          <w:tcPr>
            <w:tcW w:w="21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17A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126,525</w:t>
            </w:r>
          </w:p>
        </w:tc>
        <w:tc>
          <w:tcPr>
            <w:tcW w:w="9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4E9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1.97</w:t>
            </w:r>
          </w:p>
        </w:tc>
        <w:tc>
          <w:tcPr>
            <w:tcW w:w="9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5012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0.20</w:t>
            </w:r>
          </w:p>
        </w:tc>
        <w:tc>
          <w:tcPr>
            <w:tcW w:w="13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9B49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9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0D7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2.06</w:t>
            </w:r>
          </w:p>
        </w:tc>
        <w:tc>
          <w:tcPr>
            <w:tcW w:w="9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8D7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0.21</w:t>
            </w:r>
          </w:p>
        </w:tc>
        <w:tc>
          <w:tcPr>
            <w:tcW w:w="13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3D1D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0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38B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4.51</w:t>
            </w:r>
          </w:p>
        </w:tc>
        <w:tc>
          <w:tcPr>
            <w:tcW w:w="11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97E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5.38</w:t>
            </w:r>
          </w:p>
        </w:tc>
        <w:tc>
          <w:tcPr>
            <w:tcW w:w="13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4CA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15.15</w:t>
            </w:r>
          </w:p>
        </w:tc>
      </w:tr>
      <w:tr w:rsidR="00E82F45" w:rsidRPr="00ED39BB" w14:paraId="7F00CDBD"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BDBA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Allegany</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841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1C5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17,947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D3E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20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A004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87A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20D6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AB3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A6C0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CC2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A502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47.45</w:t>
            </w:r>
          </w:p>
        </w:tc>
      </w:tr>
      <w:tr w:rsidR="00E82F45" w:rsidRPr="00ED39BB" w14:paraId="079F9AC7"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1BE0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Bronx</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E7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326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6005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502,569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BD2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2.16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A64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D51A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2A1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A31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0BBA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1F3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13.29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F6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9.54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6F7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21.79</w:t>
            </w:r>
          </w:p>
        </w:tc>
      </w:tr>
      <w:tr w:rsidR="00E82F45" w:rsidRPr="00ED39BB" w14:paraId="2DEA761E"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76A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Broome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742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2D33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78,549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C76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C9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F3F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B915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31B0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E1B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F5C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-5.60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2100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18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22.28</w:t>
            </w:r>
          </w:p>
        </w:tc>
      </w:tr>
      <w:tr w:rsidR="00E82F45" w:rsidRPr="00ED39BB" w14:paraId="1C0B5AF8"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222C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Cattaraugus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24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095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31,779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79F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1D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E8D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5479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505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E31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D08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EA9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4.71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F54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11.76</w:t>
            </w:r>
          </w:p>
        </w:tc>
      </w:tr>
      <w:tr w:rsidR="00E82F45" w:rsidRPr="00ED39BB" w14:paraId="5F7BB451"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D9C2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Cayuga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C8FF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C8E4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31,221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7B5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74C8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09C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2C6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DA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D09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748C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FEF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1DF9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-4.42</w:t>
            </w:r>
          </w:p>
        </w:tc>
      </w:tr>
      <w:tr w:rsidR="00E82F45" w:rsidRPr="00ED39BB" w14:paraId="77D24B9A"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69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Chautauqua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31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23E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52,981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DD70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E919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1F3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D7F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641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8B0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AE3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-2.95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0349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8E8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2.57</w:t>
            </w:r>
          </w:p>
        </w:tc>
      </w:tr>
      <w:tr w:rsidR="00E82F45" w:rsidRPr="00ED39BB" w14:paraId="377576B7"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3C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Chemung</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D1D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21</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B04D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33,989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B79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0A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3AF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1AF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100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D539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CE3B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8696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55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12.75</w:t>
            </w:r>
          </w:p>
        </w:tc>
      </w:tr>
      <w:tr w:rsidR="00E82F45" w:rsidRPr="00ED39BB" w14:paraId="153B6AFC"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81B1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Chenango</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49F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2BAB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20,697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784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79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BA76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E1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609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62D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3823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2.52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42B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4.52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375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10.66</w:t>
            </w:r>
          </w:p>
        </w:tc>
      </w:tr>
      <w:tr w:rsidR="00E82F45" w:rsidRPr="00ED39BB" w14:paraId="07DA0505"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3F46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Clinton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2F4D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DB5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31,301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5C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FDD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9B3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B0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93A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C9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F72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591E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BB19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10.31</w:t>
            </w:r>
          </w:p>
        </w:tc>
      </w:tr>
      <w:tr w:rsidR="00E82F45" w:rsidRPr="00ED39BB" w14:paraId="66D15289"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45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Columbia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809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21</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4FCC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24,966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2CCB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4619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F6C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265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152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F281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559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3.51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94A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3.69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52B0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10.54</w:t>
            </w:r>
          </w:p>
        </w:tc>
      </w:tr>
      <w:tr w:rsidR="00E82F45" w:rsidRPr="00ED39BB" w14:paraId="12135AE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302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Cortland</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297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C31B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17,745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120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FE9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8D5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D3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D198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933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3F8D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773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-5.00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F956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-8.70</w:t>
            </w:r>
          </w:p>
        </w:tc>
      </w:tr>
      <w:tr w:rsidR="00E82F45" w:rsidRPr="00ED39BB" w14:paraId="07F30568"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F22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Delaware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E91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BA55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18,968</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25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384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291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A97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CAD4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F9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F6E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-0.88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43A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-0.94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F015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12.24</w:t>
            </w:r>
          </w:p>
        </w:tc>
      </w:tr>
      <w:tr w:rsidR="00E82F45" w:rsidRPr="00ED39BB" w14:paraId="6D9248FE"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30CF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Dutchess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65E8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5AE0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108,395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DB0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8644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B79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75D5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236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15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7023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F8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5.81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4350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13.79</w:t>
            </w:r>
          </w:p>
        </w:tc>
      </w:tr>
      <w:tr w:rsidR="00E82F45" w:rsidRPr="00ED39BB" w14:paraId="0F514569"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2C1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Erie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277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767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389,557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C8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050D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9652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9587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81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5766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394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-7.89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E7B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-0.37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7C3D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3.93</w:t>
            </w:r>
          </w:p>
        </w:tc>
      </w:tr>
      <w:tr w:rsidR="00E82F45" w:rsidRPr="00ED39BB" w14:paraId="7D7BB1C7"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7E0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lastRenderedPageBreak/>
              <w:t>Essex</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89F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F728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15,790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FF9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D79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A67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582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27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5658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95A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-7.05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1CDD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-10.29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2693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-13.05</w:t>
            </w:r>
          </w:p>
        </w:tc>
      </w:tr>
      <w:tr w:rsidR="00E82F45" w:rsidRPr="00ED39BB" w14:paraId="3C892144"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2C1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Franklin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8072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681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19,015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11D0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3C49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213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CA88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2F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F36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1335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BF86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6.52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940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14.42</w:t>
            </w:r>
          </w:p>
        </w:tc>
      </w:tr>
      <w:tr w:rsidR="00E82F45" w:rsidRPr="00ED39BB" w14:paraId="61EBB70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EF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Fulton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AB9E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ACC8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22,557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95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ECCD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015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21B8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72C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C8A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69E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3B4B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-3.50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88F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-6.35</w:t>
            </w:r>
          </w:p>
        </w:tc>
      </w:tr>
      <w:tr w:rsidR="00E82F45" w:rsidRPr="00ED39BB" w14:paraId="2D82934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BFE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Genesee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34F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FA7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23,759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8D8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458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5DD5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9DF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BF2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B44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CD0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01E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10.89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A5A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30.63</w:t>
            </w:r>
          </w:p>
        </w:tc>
      </w:tr>
      <w:tr w:rsidR="00E82F45" w:rsidRPr="00ED39BB" w14:paraId="6DDFCA9B"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8AB7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Greene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AF3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C0F7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17,100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B380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3E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12D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463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088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56A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498E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AF97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5.25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F7E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7.04</w:t>
            </w:r>
          </w:p>
        </w:tc>
      </w:tr>
      <w:tr w:rsidR="00E82F45" w:rsidRPr="00ED39BB" w14:paraId="09140324"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C81E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Hamilton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AD2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04F8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1,157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86A2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E22A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4467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4A3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8A57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10A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BDBB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D24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4C7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-0.20</w:t>
            </w:r>
          </w:p>
        </w:tc>
      </w:tr>
      <w:tr w:rsidR="00E82F45" w:rsidRPr="00ED39BB" w14:paraId="5E36EDDF"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22B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Herkimer</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6A2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FFE1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24,524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286B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678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927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B2B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5643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FD4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47B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-3.27</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22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94B9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8.88</w:t>
            </w:r>
          </w:p>
        </w:tc>
      </w:tr>
      <w:tr w:rsidR="00E82F45" w:rsidRPr="00ED39BB" w14:paraId="52A0D45A"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07F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Jefferson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0BE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7E3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42,734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17B7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95CC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8A65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467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60A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D89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9C36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0.58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73D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1F3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2.31</w:t>
            </w:r>
          </w:p>
        </w:tc>
      </w:tr>
      <w:tr w:rsidR="00E82F45" w:rsidRPr="00ED39BB" w14:paraId="396208E4"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F6A3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Kings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D0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745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3AA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956,744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628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958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517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0E74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517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0.30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A87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7D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19.08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081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F3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23.46</w:t>
            </w:r>
          </w:p>
        </w:tc>
      </w:tr>
      <w:tr w:rsidR="00E82F45" w:rsidRPr="00ED39BB" w14:paraId="6A1E5ACD"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F05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Lewis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077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AE2C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10,247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AD85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589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5BB0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CB8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42D1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DCC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8671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0.38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8108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17.39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E30A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59.28</w:t>
            </w:r>
          </w:p>
        </w:tc>
      </w:tr>
      <w:tr w:rsidR="00E82F45" w:rsidRPr="00ED39BB" w14:paraId="6428BB8A"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E514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Livingston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0CC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CCEC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24,176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5443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CED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729E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E8E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339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CF8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181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-5.65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8D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D0F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r>
      <w:tr w:rsidR="00E82F45" w:rsidRPr="00ED39BB" w14:paraId="0C79B24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F7EF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Madison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924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0DA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25,877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9C2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CA37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EC8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9471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90D9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BBB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BB2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2.60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7A59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2.63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AD4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9.06</w:t>
            </w:r>
          </w:p>
        </w:tc>
      </w:tr>
      <w:tr w:rsidR="00E82F45" w:rsidRPr="00ED39BB" w14:paraId="3DDF96E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D8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Monroe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0C5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188</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3A4C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300,960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1B3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2.11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C38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C1AF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63A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2C30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AB3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0.10</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CFC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-6.55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79C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E21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8.21</w:t>
            </w:r>
          </w:p>
        </w:tc>
      </w:tr>
      <w:tr w:rsidR="00E82F45" w:rsidRPr="00ED39BB" w14:paraId="5CFBB6B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C9D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Montgomery</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70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1584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19,660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019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020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8A3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815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69D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CBC9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BA6C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0.69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E36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7.43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6C33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31.73</w:t>
            </w:r>
          </w:p>
        </w:tc>
      </w:tr>
      <w:tr w:rsidR="00E82F45" w:rsidRPr="00ED39BB" w14:paraId="38894E0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CC0D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Nassau</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E49A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4DD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443,236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2A6D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764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2480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24B9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B0D9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227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092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5.81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ACF2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8.27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C44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22.29</w:t>
            </w:r>
          </w:p>
        </w:tc>
      </w:tr>
      <w:tr w:rsidR="00E82F45" w:rsidRPr="00ED39BB" w14:paraId="4AA3C7EE"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77A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New York</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E0E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273</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1AF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751,154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450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2.88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2D1B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836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783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3.35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8F6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0.30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B34F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B881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16.21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112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3.68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10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15.81</w:t>
            </w:r>
          </w:p>
        </w:tc>
      </w:tr>
      <w:tr w:rsidR="00E82F45" w:rsidRPr="00ED39BB" w14:paraId="5F92448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9D0E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Niagara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EBE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D90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88,519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C04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32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6E85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B9A1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300F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5F7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15B7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-4.18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98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A1B3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1.47</w:t>
            </w:r>
          </w:p>
        </w:tc>
      </w:tr>
      <w:tr w:rsidR="00E82F45" w:rsidRPr="00ED39BB" w14:paraId="32D7EC5D"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BB01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Oneida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EE29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68</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368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89,705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04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C61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E643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6D33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D06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7AB8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198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-6.65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98A6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EEE4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-1.54</w:t>
            </w:r>
          </w:p>
        </w:tc>
      </w:tr>
      <w:tr w:rsidR="00E82F45" w:rsidRPr="00ED39BB" w14:paraId="17FB9188"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38C1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lastRenderedPageBreak/>
              <w:t>Onondaga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151A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138</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2A1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185,134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6C92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200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AA42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820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04D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250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7FB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8CC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0.84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E51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6.58</w:t>
            </w:r>
          </w:p>
        </w:tc>
      </w:tr>
      <w:tr w:rsidR="00E82F45" w:rsidRPr="00ED39BB" w14:paraId="64932BC3"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DBE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Ontario</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3FE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296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44,787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4B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733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C1BC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20CE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37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DF6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159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BB6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34BE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8.72</w:t>
            </w:r>
          </w:p>
        </w:tc>
      </w:tr>
      <w:tr w:rsidR="00E82F45" w:rsidRPr="00ED39BB" w14:paraId="48C7FEC5"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2D20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Orange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FA0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356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128,016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BB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F82D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2CF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03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E9E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8DE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58E0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6006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2.94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9435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10.73</w:t>
            </w:r>
          </w:p>
        </w:tc>
      </w:tr>
      <w:tr w:rsidR="00E82F45" w:rsidRPr="00ED39BB" w14:paraId="07E12F41"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5B9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Orleans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F50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6899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16,563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88E3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B3B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212A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59B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EBF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5F4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1C9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-8.37</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6E6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253B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-5.19</w:t>
            </w:r>
          </w:p>
        </w:tc>
      </w:tr>
      <w:tr w:rsidR="00E82F45" w:rsidRPr="00ED39BB" w14:paraId="185F30FA"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797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Oswego</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60A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9817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46,079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4B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BF01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6059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088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313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6C7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D0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-0.50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C22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035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-4.24</w:t>
            </w:r>
          </w:p>
        </w:tc>
      </w:tr>
      <w:tr w:rsidR="00E82F45" w:rsidRPr="00ED39BB" w14:paraId="39AA2103"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69BB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Otsego</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C4D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BAA7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23,400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792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D6C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94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1DC5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F31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5C8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7B5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3795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9.39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2FC6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31.59</w:t>
            </w:r>
          </w:p>
        </w:tc>
      </w:tr>
      <w:tr w:rsidR="00E82F45" w:rsidRPr="00ED39BB" w14:paraId="56FA1E83"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340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Putnam</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6A6E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86A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34,854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220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AC4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DDA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F73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726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2F62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83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8E18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F5F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76.91</w:t>
            </w:r>
          </w:p>
        </w:tc>
      </w:tr>
      <w:tr w:rsidR="00E82F45" w:rsidRPr="00ED39BB" w14:paraId="296CB53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1707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Queens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50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640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3664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778,846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0B8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34A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E780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FCB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E2F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480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A2D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6.58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F71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15.45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9B3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32.75</w:t>
            </w:r>
          </w:p>
        </w:tc>
      </w:tr>
      <w:tr w:rsidR="00E82F45" w:rsidRPr="00ED39BB" w14:paraId="2F0BD240"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010B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Rensselaer</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FB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501C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64,906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2BA1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ABD8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D45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F83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1.87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D8F2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725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02D0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5.38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F1D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-0.59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704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7.31</w:t>
            </w:r>
          </w:p>
        </w:tc>
      </w:tr>
      <w:tr w:rsidR="00E82F45" w:rsidRPr="00ED39BB" w14:paraId="2B8D233A"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DB5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Richmond</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BCD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DFD6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165,824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ECB6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315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B908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746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2F2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7FF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FA3B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32F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5.99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4AF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20.18</w:t>
            </w:r>
          </w:p>
        </w:tc>
      </w:tr>
      <w:tr w:rsidR="00E82F45" w:rsidRPr="00ED39BB" w14:paraId="33B09574"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29B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Rockland</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5E31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5B72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100,438</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F5BA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20B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AA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0.08</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562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92E3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F494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BEDE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5.75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BC7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5.02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08C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12.54</w:t>
            </w:r>
          </w:p>
        </w:tc>
      </w:tr>
      <w:tr w:rsidR="00E82F45" w:rsidRPr="00ED39BB" w14:paraId="47527F1F"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459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Saratoga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5033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8CF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94,402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653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4B97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D29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6DC9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882F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5F55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8E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5.81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134D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6.82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19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12.64</w:t>
            </w:r>
          </w:p>
        </w:tc>
      </w:tr>
      <w:tr w:rsidR="00E82F45" w:rsidRPr="00ED39BB" w14:paraId="2E2D5A70"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9A3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Schenectady</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0BEB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43</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096C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54,302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4D0D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C62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EAE0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EC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166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066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CBC3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-2.59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79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751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2.33</w:t>
            </w:r>
          </w:p>
        </w:tc>
      </w:tr>
      <w:tr w:rsidR="00E82F45" w:rsidRPr="00ED39BB" w14:paraId="25DEDB83"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35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Schoharie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747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CDBC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12,559</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C51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4AE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0954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B88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411C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AD23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4A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14A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16.57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F369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108.29</w:t>
            </w:r>
          </w:p>
        </w:tc>
      </w:tr>
      <w:tr w:rsidR="00E82F45" w:rsidRPr="00ED39BB" w14:paraId="5B32EDBE"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E61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Schuyler</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CE5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565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7,324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4D5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8584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5D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89A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5792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58A7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9A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-1.07</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38F1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-3.42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5B16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-5.59</w:t>
            </w:r>
          </w:p>
        </w:tc>
      </w:tr>
      <w:tr w:rsidR="00E82F45" w:rsidRPr="00ED39BB" w14:paraId="3BF8B696"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768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Seneca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9FC9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C22D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13,564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7BB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0BF8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395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B6C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249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489B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3A31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0.51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4C55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-3.21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414A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-1.71</w:t>
            </w:r>
          </w:p>
        </w:tc>
      </w:tr>
      <w:tr w:rsidR="00E82F45" w:rsidRPr="00ED39BB" w14:paraId="78FC08A1"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7E9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St. Lawrence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635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26</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6E8A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41,928</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9408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CD19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2165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05BE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90C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B9AB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9E2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-0.37</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EE3B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3.63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270B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8.80</w:t>
            </w:r>
          </w:p>
        </w:tc>
      </w:tr>
      <w:tr w:rsidR="00E82F45" w:rsidRPr="00ED39BB" w14:paraId="64B56737"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FFF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Steuben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0CF0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F17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39,861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3A14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FCCF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9F8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2032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019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97B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C938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D3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0A1A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12.87</w:t>
            </w:r>
          </w:p>
        </w:tc>
      </w:tr>
      <w:tr w:rsidR="00E82F45" w:rsidRPr="00ED39BB" w14:paraId="1A669FC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9EF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lastRenderedPageBreak/>
              <w:t>Suffolk</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161B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321</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EBBD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488,105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110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F3A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E7EF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272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C869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1C8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3ACF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AF1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D42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14.62</w:t>
            </w:r>
          </w:p>
        </w:tc>
      </w:tr>
      <w:tr w:rsidR="00E82F45" w:rsidRPr="00ED39BB" w14:paraId="3DAF565D"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B82C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Sullivan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14E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D4D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28,184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D7B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1.64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4DA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809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81B6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51B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2A9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54A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B44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EF8E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13.89</w:t>
            </w:r>
          </w:p>
        </w:tc>
      </w:tr>
      <w:tr w:rsidR="00E82F45" w:rsidRPr="00ED39BB" w14:paraId="62DA1F5B"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FA3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Tioga</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BCDF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89F1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20,030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4D9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C110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58FA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0BA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BF3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7682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274F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-1.07</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B2F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-0.69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C5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-2.30</w:t>
            </w:r>
          </w:p>
        </w:tc>
      </w:tr>
      <w:tr w:rsidR="00E82F45" w:rsidRPr="00ED39BB" w14:paraId="6F1B4AB9"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C05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Tompkins</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CEB7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181C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39,600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8C4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8FA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1165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26A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1.34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AF2D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1E6D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62D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-8.36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683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5.71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A98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17.01</w:t>
            </w:r>
          </w:p>
        </w:tc>
      </w:tr>
      <w:tr w:rsidR="00E82F45" w:rsidRPr="00ED39BB" w14:paraId="5B2C047F"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870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Ulster</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001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47</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74E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69,320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C7F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EA56"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D91E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084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1A94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874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0.04</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3765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-5.80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FAED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6.62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4242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24.27</w:t>
            </w:r>
          </w:p>
        </w:tc>
      </w:tr>
      <w:tr w:rsidR="00E82F45" w:rsidRPr="00ED39BB" w14:paraId="78B312F4"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5608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Warren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774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F2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28,015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661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B4D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FF4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637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A9F1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5582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5EC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E25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181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-9.58</w:t>
            </w:r>
          </w:p>
        </w:tc>
      </w:tr>
      <w:tr w:rsidR="00E82F45" w:rsidRPr="00ED39BB" w14:paraId="04BDAB32"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B0A5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Washington</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93E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17</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5F86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24,014</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FF1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5C1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9C6E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484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1.26</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2E33"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F17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DD5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-0.93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7A48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-4.04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0B3C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-7.95</w:t>
            </w:r>
          </w:p>
        </w:tc>
      </w:tr>
      <w:tr w:rsidR="00E82F45" w:rsidRPr="00ED39BB" w14:paraId="446A2A9B"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3EB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Wayne</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C742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15D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36,720</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EE37"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794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F1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66E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1.43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3826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F010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0.02</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93A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-0.42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93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0.41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341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20.23</w:t>
            </w:r>
          </w:p>
        </w:tc>
      </w:tr>
      <w:tr w:rsidR="00E82F45" w:rsidRPr="00ED39BB" w14:paraId="3E827AA8"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14FA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Westchester</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ACBA"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209</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423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335,775</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58B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2.28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BCB2"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C131"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A6E6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2.40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847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0.28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9A128"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824A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5.15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833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4.46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DA8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11.77</w:t>
            </w:r>
          </w:p>
        </w:tc>
      </w:tr>
      <w:tr w:rsidR="00E82F45" w:rsidRPr="00ED39BB" w14:paraId="146E4B0B" w14:textId="77777777" w:rsidTr="0002508C">
        <w:trPr>
          <w:jc w:val="center"/>
        </w:trPr>
        <w:tc>
          <w:tcPr>
            <w:tcW w:w="18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646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Wyoming</w:t>
            </w:r>
          </w:p>
        </w:tc>
        <w:tc>
          <w:tcPr>
            <w:tcW w:w="14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E0C5"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w:t>
            </w:r>
          </w:p>
        </w:tc>
        <w:tc>
          <w:tcPr>
            <w:tcW w:w="21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15,917</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A6F2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249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3F1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5DA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B8BF"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C5DD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DA04"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A30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-2.60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C3C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-6.41</w:t>
            </w:r>
          </w:p>
        </w:tc>
      </w:tr>
      <w:tr w:rsidR="00E82F45" w:rsidRPr="00ED39BB" w14:paraId="5672F531" w14:textId="77777777" w:rsidTr="0002508C">
        <w:trPr>
          <w:jc w:val="center"/>
        </w:trPr>
        <w:tc>
          <w:tcPr>
            <w:tcW w:w="18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41A7F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Yates</w:t>
            </w:r>
          </w:p>
        </w:tc>
        <w:tc>
          <w:tcPr>
            <w:tcW w:w="14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630D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5</w:t>
            </w:r>
          </w:p>
        </w:tc>
        <w:tc>
          <w:tcPr>
            <w:tcW w:w="21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D383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8,919</w:t>
            </w:r>
          </w:p>
        </w:tc>
        <w:tc>
          <w:tcPr>
            <w:tcW w:w="9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0397F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1.17</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E89DD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FD12A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9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C19C1D"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1.22</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B949"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0.06</w:t>
            </w:r>
          </w:p>
        </w:tc>
        <w:tc>
          <w:tcPr>
            <w:tcW w:w="13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66FA90"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0.01</w:t>
            </w:r>
          </w:p>
        </w:tc>
        <w:tc>
          <w:tcPr>
            <w:tcW w:w="1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7465E"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3.89</w:t>
            </w:r>
          </w:p>
        </w:tc>
        <w:tc>
          <w:tcPr>
            <w:tcW w:w="11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37F1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2.72</w:t>
            </w:r>
          </w:p>
        </w:tc>
        <w:tc>
          <w:tcPr>
            <w:tcW w:w="13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700B6C"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jc w:val="right"/>
              <w:rPr>
                <w:rFonts w:ascii="Arial" w:hAnsi="Arial" w:cs="Arial"/>
              </w:rPr>
            </w:pPr>
            <w:r w:rsidRPr="009B437F">
              <w:rPr>
                <w:rFonts w:ascii="Arial" w:eastAsia="DejaVu Sans" w:hAnsi="Arial" w:cs="Arial"/>
                <w:color w:val="000000"/>
                <w:sz w:val="22"/>
                <w:szCs w:val="22"/>
              </w:rPr>
              <w:t>-0.13</w:t>
            </w:r>
          </w:p>
        </w:tc>
      </w:tr>
      <w:tr w:rsidR="00E82F45" w:rsidRPr="00ED39BB" w14:paraId="7AF8AE57" w14:textId="77777777" w:rsidTr="0002508C">
        <w:trPr>
          <w:jc w:val="center"/>
        </w:trPr>
        <w:tc>
          <w:tcPr>
            <w:tcW w:w="15425" w:type="dxa"/>
            <w:gridSpan w:val="1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35332B" w14:textId="77777777" w:rsidR="00E82F45" w:rsidRPr="009B437F" w:rsidRDefault="00E82F45" w:rsidP="0002508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9B437F">
              <w:rPr>
                <w:rFonts w:ascii="Arial" w:eastAsia="DejaVu Sans" w:hAnsi="Arial" w:cs="Arial"/>
                <w:color w:val="000000"/>
                <w:sz w:val="22"/>
                <w:szCs w:val="22"/>
              </w:rPr>
              <w:t>Source: Authors' calculations using the 2015 - 2019 5-year American Community Survey</w:t>
            </w:r>
          </w:p>
        </w:tc>
      </w:tr>
    </w:tbl>
    <w:p w14:paraId="314548E0" w14:textId="77777777" w:rsidR="00E82F45" w:rsidRPr="00ED39BB" w:rsidRDefault="00E82F45" w:rsidP="00E82F45">
      <w:pPr>
        <w:rPr>
          <w:rFonts w:ascii="Arial" w:hAnsi="Arial" w:cs="Arial"/>
        </w:rPr>
      </w:pPr>
    </w:p>
    <w:bookmarkEnd w:id="1074"/>
    <w:bookmarkEnd w:id="1813"/>
    <w:p w14:paraId="5D0BAD67" w14:textId="77777777" w:rsidR="00F95DE9" w:rsidRPr="009B437F" w:rsidRDefault="00F95DE9" w:rsidP="0018732A">
      <w:pPr>
        <w:pStyle w:val="BodyText"/>
        <w:rPr>
          <w:rFonts w:cs="Arial"/>
        </w:rPr>
      </w:pPr>
    </w:p>
    <w:sectPr w:rsidR="00F95DE9" w:rsidRPr="009B437F" w:rsidSect="00031C33">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yojun Park" w:date="2023-09-06T12:34:00Z" w:initials="HP">
    <w:p w14:paraId="6386E44C" w14:textId="77777777" w:rsidR="00110F84" w:rsidRDefault="00110F84" w:rsidP="00A4711E">
      <w:pPr>
        <w:pStyle w:val="CommentText"/>
      </w:pPr>
      <w:r>
        <w:rPr>
          <w:rStyle w:val="CommentReference"/>
        </w:rPr>
        <w:annotationRef/>
      </w:r>
      <w:r>
        <w:t>Will be revised once the manuscript is ready to go</w:t>
      </w:r>
    </w:p>
  </w:comment>
  <w:comment w:id="46" w:author="Hyojun Park [2]" w:date="2023-08-26T16:42:00Z" w:initials="HP">
    <w:p w14:paraId="5F1375A3" w14:textId="02F43268" w:rsidR="009B29E1" w:rsidRDefault="009B29E1" w:rsidP="00CD476A">
      <w:pPr>
        <w:pStyle w:val="CommentText"/>
      </w:pPr>
      <w:r>
        <w:rPr>
          <w:rStyle w:val="CommentReference"/>
        </w:rPr>
        <w:annotationRef/>
      </w:r>
      <w:r>
        <w:t xml:space="preserve">I would recommend including more numeric results in the Results subsection of the abstract.  </w:t>
      </w:r>
    </w:p>
  </w:comment>
  <w:comment w:id="49" w:author="Keith Gennuso" w:date="2023-09-12T10:28:00Z" w:initials="KG">
    <w:p w14:paraId="15AAA32B" w14:textId="53831E06" w:rsidR="00B0007A" w:rsidRDefault="00B0007A">
      <w:pPr>
        <w:pStyle w:val="CommentText"/>
      </w:pPr>
      <w:r>
        <w:rPr>
          <w:rStyle w:val="CommentReference"/>
        </w:rPr>
        <w:annotationRef/>
      </w:r>
      <w:r>
        <w:t>Is there a percentage or something we could give?</w:t>
      </w:r>
    </w:p>
  </w:comment>
  <w:comment w:id="57" w:author="Keith Gennuso" w:date="2023-09-12T10:27:00Z" w:initials="KG">
    <w:p w14:paraId="4C0BC65C" w14:textId="529FEF4C" w:rsidR="00B0007A" w:rsidRDefault="00B0007A">
      <w:pPr>
        <w:pStyle w:val="CommentText"/>
      </w:pPr>
      <w:r>
        <w:rPr>
          <w:rStyle w:val="CommentReference"/>
        </w:rPr>
        <w:annotationRef/>
      </w:r>
      <w:r>
        <w:rPr>
          <w:noProof/>
        </w:rPr>
        <w:t>Penalized how? Expand on this.</w:t>
      </w:r>
    </w:p>
  </w:comment>
  <w:comment w:id="59" w:author="Hyojun Park [2]" w:date="2023-08-26T16:56:00Z" w:initials="HP">
    <w:p w14:paraId="57DA675F" w14:textId="77777777" w:rsidR="00614BC0" w:rsidRDefault="00614BC0">
      <w:pPr>
        <w:pStyle w:val="CommentText"/>
      </w:pPr>
      <w:r>
        <w:rPr>
          <w:rStyle w:val="CommentReference"/>
        </w:rPr>
        <w:annotationRef/>
      </w:r>
      <w:r>
        <w:t xml:space="preserve">Conclusions section in Abstract - The claims made in this paragraph are totally correct. But how are these supported by the study. In another word, these statements are there and known without this study. </w:t>
      </w:r>
    </w:p>
    <w:p w14:paraId="482FD917" w14:textId="77777777" w:rsidR="00614BC0" w:rsidRDefault="00614BC0" w:rsidP="00AA46DC">
      <w:pPr>
        <w:pStyle w:val="CommentText"/>
      </w:pPr>
    </w:p>
  </w:comment>
  <w:comment w:id="60" w:author="Keith Gennuso" w:date="2023-09-12T10:29:00Z" w:initials="KG">
    <w:p w14:paraId="5C1BA396" w14:textId="77777777" w:rsidR="00B0007A" w:rsidRDefault="00B0007A">
      <w:pPr>
        <w:pStyle w:val="CommentText"/>
      </w:pPr>
      <w:r>
        <w:rPr>
          <w:rStyle w:val="CommentReference"/>
        </w:rPr>
        <w:annotationRef/>
      </w:r>
      <w:r>
        <w:t>Right, we need to say something about the findings from this study.</w:t>
      </w:r>
    </w:p>
    <w:p w14:paraId="0B78D744" w14:textId="77777777" w:rsidR="00B0007A" w:rsidRDefault="00B0007A">
      <w:pPr>
        <w:pStyle w:val="CommentText"/>
      </w:pPr>
    </w:p>
    <w:p w14:paraId="6DEC6338" w14:textId="77777777" w:rsidR="00B0007A" w:rsidRDefault="00B0007A" w:rsidP="00B0007A">
      <w:pPr>
        <w:pStyle w:val="CommentText"/>
        <w:numPr>
          <w:ilvl w:val="0"/>
          <w:numId w:val="9"/>
        </w:numPr>
      </w:pPr>
      <w:r>
        <w:t>Its possible to calculate within county disparitiy indices from pubically available data from the census.  Income was an example, but there are other good measures too</w:t>
      </w:r>
    </w:p>
    <w:p w14:paraId="005747ED" w14:textId="77777777" w:rsidR="00B0007A" w:rsidRDefault="00B0007A" w:rsidP="00B0007A">
      <w:pPr>
        <w:pStyle w:val="CommentText"/>
        <w:numPr>
          <w:ilvl w:val="0"/>
          <w:numId w:val="9"/>
        </w:numPr>
      </w:pPr>
      <w:r>
        <w:t xml:space="preserve"> The different measures agree with eachother </w:t>
      </w:r>
      <w:r>
        <w:t>pretty well.  The decision of which measure to use is up to the analyst.</w:t>
      </w:r>
    </w:p>
    <w:p w14:paraId="3AD377B8" w14:textId="0AC3AB1F" w:rsidR="00B0007A" w:rsidRDefault="00B0007A" w:rsidP="00B0007A">
      <w:pPr>
        <w:pStyle w:val="CommentText"/>
        <w:numPr>
          <w:ilvl w:val="0"/>
          <w:numId w:val="9"/>
        </w:numPr>
      </w:pPr>
      <w:r>
        <w:t xml:space="preserve">Looking at within-county disparities only as geographic differences between tracts will likely underestimate the  disparity.  One should also use race data where available. </w:t>
      </w:r>
    </w:p>
  </w:comment>
  <w:comment w:id="64" w:author="Keith Gennuso" w:date="2023-09-12T10:34:00Z" w:initials="KG">
    <w:p w14:paraId="547F6335" w14:textId="77777777" w:rsidR="000B6425" w:rsidRDefault="000B6425">
      <w:pPr>
        <w:pStyle w:val="CommentText"/>
      </w:pPr>
      <w:r>
        <w:rPr>
          <w:rStyle w:val="CommentReference"/>
        </w:rPr>
        <w:annotationRef/>
      </w:r>
      <w:r>
        <w:t>I would keep this “by”</w:t>
      </w:r>
    </w:p>
    <w:p w14:paraId="2F4CCB09" w14:textId="72E4F45C" w:rsidR="000B6425" w:rsidRDefault="000B6425">
      <w:pPr>
        <w:pStyle w:val="CommentText"/>
      </w:pPr>
    </w:p>
  </w:comment>
  <w:comment w:id="86" w:author="Keith Gennuso" w:date="2023-09-12T10:41:00Z" w:initials="KG">
    <w:p w14:paraId="2E811338" w14:textId="0C929967" w:rsidR="000B6425" w:rsidRDefault="000B6425">
      <w:pPr>
        <w:pStyle w:val="CommentText"/>
      </w:pPr>
      <w:r>
        <w:rPr>
          <w:rStyle w:val="CommentReference"/>
        </w:rPr>
        <w:annotationRef/>
      </w:r>
      <w:r w:rsidRPr="000B6425">
        <w:t>https://www.cdc.gov/pcd/issues/2017/17_0017.htm</w:t>
      </w:r>
    </w:p>
  </w:comment>
  <w:comment w:id="204" w:author="Elizabeth Blomberg" w:date="2023-09-14T12:12:00Z" w:initials="EB">
    <w:p w14:paraId="30EEB673" w14:textId="77777777" w:rsidR="006B0F9D" w:rsidRDefault="006B0F9D" w:rsidP="00C5272F">
      <w:pPr>
        <w:pStyle w:val="CommentText"/>
      </w:pPr>
      <w:r>
        <w:rPr>
          <w:rStyle w:val="CommentReference"/>
        </w:rPr>
        <w:annotationRef/>
      </w:r>
      <w:r>
        <w:t>Note here that they were pulled at the census tract level?</w:t>
      </w:r>
    </w:p>
  </w:comment>
  <w:comment w:id="252" w:author="Hyojun Park [2]" w:date="2023-09-03T15:48:00Z" w:initials="HP">
    <w:p w14:paraId="64FDE7A5" w14:textId="052CF1F3" w:rsidR="003567B5" w:rsidRDefault="003567B5" w:rsidP="00131E48">
      <w:pPr>
        <w:pStyle w:val="CommentText"/>
      </w:pPr>
      <w:r>
        <w:rPr>
          <w:rStyle w:val="CommentReference"/>
        </w:rPr>
        <w:annotationRef/>
      </w:r>
      <w:r>
        <w:t>Review again. Either methods or discussion???</w:t>
      </w:r>
    </w:p>
  </w:comment>
  <w:comment w:id="254" w:author="Hyojun Park [2]" w:date="2023-08-26T16:47:00Z" w:initials="HP">
    <w:p w14:paraId="4D3775DD" w14:textId="23033D66" w:rsidR="00F2612D" w:rsidRDefault="00F2612D" w:rsidP="00F00313">
      <w:pPr>
        <w:pStyle w:val="CommentText"/>
      </w:pPr>
      <w:r>
        <w:rPr>
          <w:rStyle w:val="CommentReference"/>
        </w:rPr>
        <w:annotationRef/>
      </w:r>
      <w:r>
        <w:t xml:space="preserve">Please provide some numeric evidence for the statement on the systematic review robustness of the association between income inequality and health factors.  What were those associations?  </w:t>
      </w:r>
    </w:p>
  </w:comment>
  <w:comment w:id="258" w:author="Hyojun Park [2]" w:date="2023-08-26T16:56:00Z" w:initials="HP">
    <w:p w14:paraId="061FEBCD" w14:textId="77777777" w:rsidR="007914A5" w:rsidRDefault="007914A5">
      <w:pPr>
        <w:pStyle w:val="CommentText"/>
      </w:pPr>
      <w:r>
        <w:rPr>
          <w:rStyle w:val="CommentReference"/>
        </w:rPr>
        <w:annotationRef/>
      </w:r>
      <w:r>
        <w:t>Disparity and impact on health - MHI is only one aspect of disparity. There are numerous studies examining health-related disparities. The limitation of using only MHI should be acknowledged.</w:t>
      </w:r>
    </w:p>
    <w:p w14:paraId="38CF5FFA" w14:textId="77777777" w:rsidR="007914A5" w:rsidRDefault="007914A5" w:rsidP="007D1310">
      <w:pPr>
        <w:pStyle w:val="CommentText"/>
      </w:pPr>
    </w:p>
  </w:comment>
  <w:comment w:id="268" w:author="Keith Gennuso" w:date="2023-09-12T11:38:00Z" w:initials="KG">
    <w:p w14:paraId="3C4F501F" w14:textId="1E4FB53C" w:rsidR="00B81DF6" w:rsidRDefault="00B81DF6">
      <w:pPr>
        <w:pStyle w:val="CommentText"/>
      </w:pPr>
      <w:r>
        <w:rPr>
          <w:rStyle w:val="CommentReference"/>
        </w:rPr>
        <w:annotationRef/>
      </w:r>
      <w:r w:rsidR="006F5CD6">
        <w:rPr>
          <w:noProof/>
        </w:rPr>
        <w:t xml:space="preserve">we've already said they were generated in the last paragraph of the intro. Maybe we should say why here. </w:t>
      </w:r>
    </w:p>
  </w:comment>
  <w:comment w:id="269" w:author="Keith Gennuso" w:date="2023-09-13T11:46:00Z" w:initials="KG">
    <w:p w14:paraId="31B82CD4" w14:textId="7BC30752" w:rsidR="00141C0D" w:rsidRDefault="00141C0D">
      <w:pPr>
        <w:pStyle w:val="CommentText"/>
      </w:pPr>
      <w:r>
        <w:rPr>
          <w:rStyle w:val="CommentReference"/>
        </w:rPr>
        <w:annotationRef/>
      </w:r>
      <w:r>
        <w:t xml:space="preserve">having read the section on the models, maybe we don’t need to mention pseudo populations here yet. </w:t>
      </w:r>
    </w:p>
  </w:comment>
  <w:comment w:id="294" w:author="Keith Gennuso" w:date="2023-09-12T11:39:00Z" w:initials="KG">
    <w:p w14:paraId="21408E44" w14:textId="0FF267F2" w:rsidR="00B81DF6" w:rsidRDefault="00B81DF6">
      <w:pPr>
        <w:pStyle w:val="CommentText"/>
      </w:pPr>
      <w:r>
        <w:rPr>
          <w:rStyle w:val="CommentReference"/>
        </w:rPr>
        <w:annotationRef/>
      </w:r>
      <w:r w:rsidR="006F5CD6">
        <w:rPr>
          <w:noProof/>
        </w:rPr>
        <w:t>its also one of the strongest, isn't it?</w:t>
      </w:r>
    </w:p>
  </w:comment>
  <w:comment w:id="399" w:author="Hyojun Park [2]" w:date="2023-08-26T16:47:00Z" w:initials="HP">
    <w:p w14:paraId="0828E7CE" w14:textId="77777777" w:rsidR="00E634F9" w:rsidRDefault="00E634F9" w:rsidP="00E634F9">
      <w:pPr>
        <w:pStyle w:val="CommentText"/>
      </w:pPr>
      <w:r>
        <w:rPr>
          <w:rStyle w:val="CommentReference"/>
        </w:rPr>
        <w:annotationRef/>
      </w:r>
      <w:r>
        <w:t xml:space="preserve">Please provide some numeric evidence for the statement on the systematic review robustness of the association between income inequality and health factors.  What were those associations?  </w:t>
      </w:r>
    </w:p>
  </w:comment>
  <w:comment w:id="445" w:author="Hyojun Park [2]" w:date="2023-08-27T00:53:00Z" w:initials="HP">
    <w:p w14:paraId="634FDF37" w14:textId="77777777" w:rsidR="00EA0F98" w:rsidRDefault="00EA0F98" w:rsidP="00BE4502">
      <w:pPr>
        <w:pStyle w:val="CommentText"/>
      </w:pPr>
      <w:r>
        <w:rPr>
          <w:rStyle w:val="CommentReference"/>
        </w:rPr>
        <w:annotationRef/>
      </w:r>
      <w:r>
        <w:t>API?</w:t>
      </w:r>
    </w:p>
  </w:comment>
  <w:comment w:id="449" w:author="Keith Gennuso" w:date="2023-09-12T11:47:00Z" w:initials="KG">
    <w:p w14:paraId="24D403ED" w14:textId="7CE81011" w:rsidR="005161F4" w:rsidRDefault="005161F4">
      <w:pPr>
        <w:pStyle w:val="CommentText"/>
      </w:pPr>
      <w:r>
        <w:rPr>
          <w:rStyle w:val="CommentReference"/>
        </w:rPr>
        <w:annotationRef/>
      </w:r>
      <w:r w:rsidR="006F5CD6">
        <w:rPr>
          <w:noProof/>
        </w:rPr>
        <w:t>if its possible, i think we should move the whole conversation about pseudo-populations to this section.  I think i would remove any mention of it until here.  What do you think EB?</w:t>
      </w:r>
    </w:p>
  </w:comment>
  <w:comment w:id="450" w:author="Elizabeth Blomberg" w:date="2023-09-14T13:25:00Z" w:initials="EB">
    <w:p w14:paraId="7CF6D0A8" w14:textId="77777777" w:rsidR="00567D45" w:rsidRDefault="00567D45" w:rsidP="00F93233">
      <w:pPr>
        <w:pStyle w:val="CommentText"/>
      </w:pPr>
      <w:r>
        <w:rPr>
          <w:rStyle w:val="CommentReference"/>
        </w:rPr>
        <w:annotationRef/>
      </w:r>
      <w:r>
        <w:t>Yes I think that makes sense for the flow of the methods.</w:t>
      </w:r>
    </w:p>
  </w:comment>
  <w:comment w:id="454" w:author="Keith Gennuso" w:date="2023-09-12T11:48:00Z" w:initials="KG">
    <w:p w14:paraId="7E48081E" w14:textId="6D812BC8" w:rsidR="005161F4" w:rsidRDefault="005161F4">
      <w:pPr>
        <w:pStyle w:val="CommentText"/>
      </w:pPr>
      <w:r>
        <w:rPr>
          <w:rStyle w:val="CommentReference"/>
        </w:rPr>
        <w:annotationRef/>
      </w:r>
      <w:r w:rsidR="006F5CD6">
        <w:rPr>
          <w:noProof/>
        </w:rPr>
        <w:t>why?</w:t>
      </w:r>
    </w:p>
  </w:comment>
  <w:comment w:id="466" w:author="Keith Gennuso" w:date="2023-09-12T11:53:00Z" w:initials="KG">
    <w:p w14:paraId="354C3B89" w14:textId="7BED4E3A" w:rsidR="007662F4" w:rsidRDefault="007662F4">
      <w:pPr>
        <w:pStyle w:val="CommentText"/>
      </w:pPr>
      <w:r>
        <w:rPr>
          <w:rStyle w:val="CommentReference"/>
        </w:rPr>
        <w:annotationRef/>
      </w:r>
      <w:r w:rsidR="006F5CD6">
        <w:rPr>
          <w:noProof/>
        </w:rPr>
        <w:t>is that right?  its census tract plus subpopulation</w:t>
      </w:r>
    </w:p>
  </w:comment>
  <w:comment w:id="524" w:author="Hyojun Park [2]" w:date="2023-08-26T16:45:00Z" w:initials="HP">
    <w:p w14:paraId="253C84F3" w14:textId="301DB681" w:rsidR="007C5E37" w:rsidRDefault="007C5E37" w:rsidP="00B846A9">
      <w:pPr>
        <w:pStyle w:val="CommentText"/>
      </w:pPr>
      <w:r>
        <w:rPr>
          <w:rStyle w:val="CommentReference"/>
        </w:rPr>
        <w:annotationRef/>
      </w:r>
      <w:r>
        <w:t xml:space="preserve"> What is meant by "robustness" in choosing the 80th to 20th ratio of MHI?  Robustness to what?  </w:t>
      </w:r>
    </w:p>
  </w:comment>
  <w:comment w:id="570" w:author="Hyojun Park [2]" w:date="2023-08-26T16:57:00Z" w:initials="HP">
    <w:p w14:paraId="405060B3" w14:textId="77777777" w:rsidR="009E74D0" w:rsidRDefault="009E74D0">
      <w:pPr>
        <w:pStyle w:val="CommentText"/>
      </w:pPr>
      <w:r>
        <w:rPr>
          <w:rStyle w:val="CommentReference"/>
        </w:rPr>
        <w:annotationRef/>
      </w:r>
      <w:r>
        <w:t>Subpopulation model to calculate disparity indices - I may have missed something here. I did not see explanation on how subpopulation disparity was calculated. Was there a disparity value for each county calculated for each subpopulation group with census tract as spatial unit? If so, there should be a disparity value for each subpopulation group, not just one Gini index value for each county.</w:t>
      </w:r>
    </w:p>
    <w:p w14:paraId="33DB2089" w14:textId="77777777" w:rsidR="009E74D0" w:rsidRDefault="009E74D0" w:rsidP="006A337D">
      <w:pPr>
        <w:pStyle w:val="CommentText"/>
      </w:pPr>
    </w:p>
  </w:comment>
  <w:comment w:id="675" w:author="Hyojun Park [2]" w:date="2023-08-26T16:59:00Z" w:initials="HP">
    <w:p w14:paraId="705EDC15" w14:textId="77777777" w:rsidR="00445DDB" w:rsidRDefault="00445DDB" w:rsidP="00F538A0">
      <w:pPr>
        <w:pStyle w:val="CommentText"/>
      </w:pPr>
      <w:r>
        <w:rPr>
          <w:rStyle w:val="CommentReference"/>
        </w:rPr>
        <w:annotationRef/>
      </w:r>
      <w:r>
        <w:t>How was the "Change (%)" for each index in Table 2 and the Appendix table calculated? I am confused and cannot derive the same value by following the explanation towards the end of the 2nd paragraph in Results section.</w:t>
      </w:r>
    </w:p>
  </w:comment>
  <w:comment w:id="761" w:author="Hyojun Park [2]" w:date="2023-08-26T16:50:00Z" w:initials="HP">
    <w:p w14:paraId="0E682C11" w14:textId="77C61BAF" w:rsidR="00F27F43" w:rsidRDefault="00F27F43" w:rsidP="0063454F">
      <w:pPr>
        <w:pStyle w:val="CommentText"/>
      </w:pPr>
      <w:r>
        <w:rPr>
          <w:rStyle w:val="CommentReference"/>
        </w:rPr>
        <w:annotationRef/>
      </w:r>
      <w:r>
        <w:t>Some of the language is a bit colloquial.  For example, the use of contractions should be minimized or, ideally, avoided.</w:t>
      </w:r>
    </w:p>
  </w:comment>
  <w:comment w:id="806" w:author="Hyojun Park [2]" w:date="2023-08-26T16:50:00Z" w:initials="HP">
    <w:p w14:paraId="7AA829B2" w14:textId="2D649330" w:rsidR="00FD2744" w:rsidRDefault="00FD2744">
      <w:pPr>
        <w:pStyle w:val="CommentText"/>
      </w:pPr>
      <w:r>
        <w:rPr>
          <w:rStyle w:val="CommentReference"/>
        </w:rPr>
        <w:annotationRef/>
      </w:r>
      <w:r>
        <w:t xml:space="preserve">Were there any considerations of low population counts for certain racial groups, such as AP/AI, etc.?  More detail is needed.  </w:t>
      </w:r>
    </w:p>
    <w:p w14:paraId="07C2DCD9" w14:textId="77777777" w:rsidR="00FD2744" w:rsidRDefault="00FD2744" w:rsidP="00D32B93">
      <w:pPr>
        <w:pStyle w:val="CommentText"/>
      </w:pPr>
    </w:p>
  </w:comment>
  <w:comment w:id="808" w:author="Hyojun Park [2]" w:date="2023-08-26T16:51:00Z" w:initials="HP">
    <w:p w14:paraId="51F410E3" w14:textId="77777777" w:rsidR="005637E7" w:rsidRDefault="005637E7">
      <w:pPr>
        <w:pStyle w:val="CommentText"/>
      </w:pPr>
      <w:r>
        <w:rPr>
          <w:rStyle w:val="CommentReference"/>
        </w:rPr>
        <w:annotationRef/>
      </w:r>
      <w:r>
        <w:t>12. The Results section should just contain raw results, with sufficient, but limited interpretation simply for the reader to be able to interpret the results presented in the maps and tables.  Save more detailed explanations for the Discussion section.</w:t>
      </w:r>
    </w:p>
    <w:p w14:paraId="5672CC7B" w14:textId="77777777" w:rsidR="005637E7" w:rsidRDefault="005637E7" w:rsidP="00287CD0">
      <w:pPr>
        <w:pStyle w:val="CommentText"/>
      </w:pPr>
    </w:p>
  </w:comment>
  <w:comment w:id="810" w:author="Hyojun Park [2]" w:date="2023-08-26T16:58:00Z" w:initials="HP">
    <w:p w14:paraId="539AE8DA" w14:textId="77777777" w:rsidR="00610DBA" w:rsidRDefault="00610DBA" w:rsidP="00040748">
      <w:pPr>
        <w:pStyle w:val="CommentText"/>
      </w:pPr>
      <w:r>
        <w:rPr>
          <w:rStyle w:val="CommentReference"/>
        </w:rPr>
        <w:annotationRef/>
      </w:r>
      <w:r>
        <w:t xml:space="preserve">First paragraph in Results section - Why was the MHI for overall population used for AIAN? </w:t>
      </w:r>
    </w:p>
  </w:comment>
  <w:comment w:id="939" w:author="Hyojun Park [2]" w:date="2023-08-26T16:52:00Z" w:initials="HP">
    <w:p w14:paraId="0CE3873A" w14:textId="03609C82" w:rsidR="00F43DA1" w:rsidRDefault="00F43DA1" w:rsidP="000E19BE">
      <w:pPr>
        <w:pStyle w:val="CommentText"/>
      </w:pPr>
      <w:r>
        <w:rPr>
          <w:rStyle w:val="CommentReference"/>
        </w:rPr>
        <w:annotationRef/>
      </w:r>
      <w:r>
        <w:t xml:space="preserve">14. The second-to-last paragraph is confusing as written.  (my apologies for not fully understanding this)  Please consider re-writing this paragraph to clarify statements such as "when additional demographic information didn't change the concentration of households".  For example, how could/would additional demographic information "change" the composition of households?  There are a number of other observations that are unclear, such as the last sentence of the paragraph, for example.  </w:t>
      </w:r>
    </w:p>
  </w:comment>
  <w:comment w:id="1029" w:author="Hyojun Park [2]" w:date="2023-08-26T16:51:00Z" w:initials="HP">
    <w:p w14:paraId="5EE1620A" w14:textId="3DE49FC0" w:rsidR="00721907" w:rsidRDefault="00721907" w:rsidP="00B276C4">
      <w:pPr>
        <w:pStyle w:val="CommentText"/>
      </w:pPr>
      <w:r>
        <w:rPr>
          <w:rStyle w:val="CommentReference"/>
        </w:rPr>
        <w:annotationRef/>
      </w:r>
      <w:r>
        <w:t>For the last paragraph, please provide some numeric results/examples.</w:t>
      </w:r>
    </w:p>
  </w:comment>
  <w:comment w:id="1164" w:author="Elizabeth Blomberg" w:date="2023-09-14T13:47:00Z" w:initials="EB">
    <w:p w14:paraId="02AEFE9D" w14:textId="4F07D5D4" w:rsidR="00555D50" w:rsidRDefault="00555D50" w:rsidP="00F45026">
      <w:pPr>
        <w:pStyle w:val="CommentText"/>
      </w:pPr>
      <w:r>
        <w:rPr>
          <w:rStyle w:val="CommentReference"/>
        </w:rPr>
        <w:annotationRef/>
      </w:r>
      <w:r>
        <w:t>A quick interpretation of the implication of this would be helpful at the end of the sentence, e.g., '...model, implying that disparity will be underestimated in racially-heterogenous counties when not accounting for sub-population characteristics.'</w:t>
      </w:r>
    </w:p>
  </w:comment>
  <w:comment w:id="1134" w:author="Keith Gennuso" w:date="2023-09-13T11:35:00Z" w:initials="KG">
    <w:p w14:paraId="38500A90" w14:textId="0816CF80" w:rsidR="00143D11" w:rsidRDefault="00143D11">
      <w:pPr>
        <w:pStyle w:val="CommentText"/>
      </w:pPr>
      <w:r>
        <w:rPr>
          <w:rStyle w:val="CommentReference"/>
        </w:rPr>
        <w:annotationRef/>
      </w:r>
      <w:r w:rsidR="006F5CD6">
        <w:rPr>
          <w:noProof/>
        </w:rPr>
        <w:t>this is a logical explanation of the results, but what does it mean.  why is it important. does that mean that, in places with a lot of within tract heterogeneity (like cities), disparity may be underestimated if you don't take this into account?</w:t>
      </w:r>
    </w:p>
  </w:comment>
  <w:comment w:id="1182" w:author="Keith Gennuso" w:date="2023-09-13T11:36:00Z" w:initials="KG">
    <w:p w14:paraId="65895C60" w14:textId="72FE7800" w:rsidR="00143D11" w:rsidRDefault="00143D11">
      <w:pPr>
        <w:pStyle w:val="CommentText"/>
      </w:pPr>
      <w:r>
        <w:rPr>
          <w:rStyle w:val="CommentReference"/>
        </w:rPr>
        <w:annotationRef/>
      </w:r>
      <w:r w:rsidR="006F5CD6">
        <w:rPr>
          <w:noProof/>
        </w:rPr>
        <w:t>does this belong in the results section?</w:t>
      </w:r>
    </w:p>
  </w:comment>
  <w:comment w:id="1183" w:author="Elizabeth Blomberg" w:date="2023-09-14T13:45:00Z" w:initials="EB">
    <w:p w14:paraId="734D48F3" w14:textId="77777777" w:rsidR="00555D50" w:rsidRDefault="00555D50" w:rsidP="004C4DB4">
      <w:pPr>
        <w:pStyle w:val="CommentText"/>
      </w:pPr>
      <w:r>
        <w:rPr>
          <w:rStyle w:val="CommentReference"/>
        </w:rPr>
        <w:annotationRef/>
      </w:r>
      <w:r>
        <w:t>I would agree to move these findings up to the results section, and then have a sentence or 2 discussing the implication of the findings here in the discussion</w:t>
      </w:r>
    </w:p>
  </w:comment>
  <w:comment w:id="1286" w:author="Keith Gennuso" w:date="2023-09-13T11:36:00Z" w:initials="KG">
    <w:p w14:paraId="127F9F82" w14:textId="5579B76B" w:rsidR="00143D11" w:rsidRDefault="00143D11">
      <w:pPr>
        <w:pStyle w:val="CommentText"/>
      </w:pPr>
      <w:r>
        <w:rPr>
          <w:rStyle w:val="CommentReference"/>
        </w:rPr>
        <w:annotationRef/>
      </w:r>
      <w:r w:rsidR="006F5CD6">
        <w:rPr>
          <w:noProof/>
        </w:rPr>
        <w:t xml:space="preserve">this is the type of interpretation i'm looking for above. </w:t>
      </w:r>
    </w:p>
  </w:comment>
  <w:comment w:id="1369" w:author="Hyojun Park [2]" w:date="2023-09-03T15:48:00Z" w:initials="HP">
    <w:p w14:paraId="51AFE62E" w14:textId="77777777" w:rsidR="00F33905" w:rsidRDefault="00F33905" w:rsidP="00F33905">
      <w:pPr>
        <w:pStyle w:val="CommentText"/>
      </w:pPr>
      <w:r>
        <w:rPr>
          <w:rStyle w:val="CommentReference"/>
        </w:rPr>
        <w:annotationRef/>
      </w:r>
      <w:r>
        <w:t>Review again. Either methods or discussion???</w:t>
      </w:r>
    </w:p>
  </w:comment>
  <w:comment w:id="1373" w:author="Hyojun Park [2]" w:date="2023-08-26T16:47:00Z" w:initials="HP">
    <w:p w14:paraId="641E5BD5" w14:textId="77777777" w:rsidR="00F33905" w:rsidRDefault="00F33905" w:rsidP="00F33905">
      <w:pPr>
        <w:pStyle w:val="CommentText"/>
      </w:pPr>
      <w:r>
        <w:rPr>
          <w:rStyle w:val="CommentReference"/>
        </w:rPr>
        <w:annotationRef/>
      </w:r>
      <w:r>
        <w:t xml:space="preserve">Please provide some numeric evidence for the statement on the systematic review robustness of the association between income inequality and health factors.  What were those associations?  </w:t>
      </w:r>
    </w:p>
  </w:comment>
  <w:comment w:id="1434" w:author="Keith Gennuso" w:date="2023-09-13T11:41:00Z" w:initials="KG">
    <w:p w14:paraId="411274B8" w14:textId="1BA1A126" w:rsidR="00C412E9" w:rsidRDefault="00C412E9">
      <w:pPr>
        <w:pStyle w:val="CommentText"/>
      </w:pPr>
      <w:r>
        <w:rPr>
          <w:rStyle w:val="CommentReference"/>
        </w:rPr>
        <w:annotationRef/>
      </w:r>
      <w:r w:rsidR="006F5CD6">
        <w:rPr>
          <w:noProof/>
        </w:rPr>
        <w:t>we already said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6E44C" w15:done="0"/>
  <w15:commentEx w15:paraId="5F1375A3" w15:done="0"/>
  <w15:commentEx w15:paraId="15AAA32B" w15:done="0"/>
  <w15:commentEx w15:paraId="4C0BC65C" w15:done="0"/>
  <w15:commentEx w15:paraId="482FD917" w15:done="0"/>
  <w15:commentEx w15:paraId="3AD377B8" w15:paraIdParent="482FD917" w15:done="0"/>
  <w15:commentEx w15:paraId="2F4CCB09" w15:done="0"/>
  <w15:commentEx w15:paraId="2E811338" w15:done="0"/>
  <w15:commentEx w15:paraId="30EEB673" w15:done="0"/>
  <w15:commentEx w15:paraId="64FDE7A5" w15:done="0"/>
  <w15:commentEx w15:paraId="4D3775DD" w15:done="0"/>
  <w15:commentEx w15:paraId="38CF5FFA" w15:done="0"/>
  <w15:commentEx w15:paraId="3C4F501F" w15:done="0"/>
  <w15:commentEx w15:paraId="31B82CD4" w15:paraIdParent="3C4F501F" w15:done="0"/>
  <w15:commentEx w15:paraId="21408E44" w15:done="0"/>
  <w15:commentEx w15:paraId="0828E7CE" w15:done="0"/>
  <w15:commentEx w15:paraId="634FDF37" w15:done="0"/>
  <w15:commentEx w15:paraId="24D403ED" w15:done="0"/>
  <w15:commentEx w15:paraId="7CF6D0A8" w15:paraIdParent="24D403ED" w15:done="0"/>
  <w15:commentEx w15:paraId="7E48081E" w15:done="0"/>
  <w15:commentEx w15:paraId="354C3B89" w15:done="0"/>
  <w15:commentEx w15:paraId="253C84F3" w15:done="0"/>
  <w15:commentEx w15:paraId="33DB2089" w15:done="0"/>
  <w15:commentEx w15:paraId="705EDC15" w15:done="0"/>
  <w15:commentEx w15:paraId="0E682C11" w15:done="0"/>
  <w15:commentEx w15:paraId="07C2DCD9" w15:done="0"/>
  <w15:commentEx w15:paraId="5672CC7B" w15:done="0"/>
  <w15:commentEx w15:paraId="539AE8DA" w15:done="0"/>
  <w15:commentEx w15:paraId="0CE3873A" w15:done="0"/>
  <w15:commentEx w15:paraId="5EE1620A" w15:done="0"/>
  <w15:commentEx w15:paraId="02AEFE9D" w15:done="0"/>
  <w15:commentEx w15:paraId="38500A90" w15:done="0"/>
  <w15:commentEx w15:paraId="65895C60" w15:done="0"/>
  <w15:commentEx w15:paraId="734D48F3" w15:paraIdParent="65895C60" w15:done="0"/>
  <w15:commentEx w15:paraId="127F9F82" w15:done="0"/>
  <w15:commentEx w15:paraId="51AFE62E" w15:done="0"/>
  <w15:commentEx w15:paraId="641E5BD5" w15:done="0"/>
  <w15:commentEx w15:paraId="41127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2F058" w16cex:dateUtc="2023-09-06T18:34:00Z"/>
  <w16cex:commentExtensible w16cex:durableId="2894A9E7" w16cex:dateUtc="2023-08-26T22:42:00Z"/>
  <w16cex:commentExtensible w16cex:durableId="28AABBC6" w16cex:dateUtc="2023-09-12T15:28:00Z"/>
  <w16cex:commentExtensible w16cex:durableId="28AABB91" w16cex:dateUtc="2023-09-12T15:27:00Z"/>
  <w16cex:commentExtensible w16cex:durableId="2894AD27" w16cex:dateUtc="2023-08-26T22:56:00Z"/>
  <w16cex:commentExtensible w16cex:durableId="28AABBFB" w16cex:dateUtc="2023-09-12T15:29:00Z"/>
  <w16cex:commentExtensible w16cex:durableId="28AABD27" w16cex:dateUtc="2023-09-12T15:34:00Z"/>
  <w16cex:commentExtensible w16cex:durableId="28AABECD" w16cex:dateUtc="2023-09-12T15:41:00Z"/>
  <w16cex:commentExtensible w16cex:durableId="28AD7717" w16cex:dateUtc="2023-09-14T17:12:00Z"/>
  <w16cex:commentExtensible w16cex:durableId="289F2938" w16cex:dateUtc="2023-09-03T21:48:00Z"/>
  <w16cex:commentExtensible w16cex:durableId="2894AB3F" w16cex:dateUtc="2023-08-26T22:47:00Z"/>
  <w16cex:commentExtensible w16cex:durableId="2894AD55" w16cex:dateUtc="2023-08-26T22:56:00Z"/>
  <w16cex:commentExtensible w16cex:durableId="28AACC20" w16cex:dateUtc="2023-09-12T16:38:00Z"/>
  <w16cex:commentExtensible w16cex:durableId="28AC1F85" w16cex:dateUtc="2023-09-13T16:46:00Z"/>
  <w16cex:commentExtensible w16cex:durableId="28AACC5A" w16cex:dateUtc="2023-09-12T16:39:00Z"/>
  <w16cex:commentExtensible w16cex:durableId="289F36F4" w16cex:dateUtc="2023-08-26T22:47:00Z"/>
  <w16cex:commentExtensible w16cex:durableId="28951D0F" w16cex:dateUtc="2023-08-27T06:53:00Z"/>
  <w16cex:commentExtensible w16cex:durableId="28AACE6B" w16cex:dateUtc="2023-09-12T16:47:00Z"/>
  <w16cex:commentExtensible w16cex:durableId="28AD8859" w16cex:dateUtc="2023-09-14T18:25:00Z"/>
  <w16cex:commentExtensible w16cex:durableId="28AACEA6" w16cex:dateUtc="2023-09-12T16:48:00Z"/>
  <w16cex:commentExtensible w16cex:durableId="28AACFC9" w16cex:dateUtc="2023-09-12T16:53:00Z"/>
  <w16cex:commentExtensible w16cex:durableId="2894AAC7" w16cex:dateUtc="2023-08-26T22:45:00Z"/>
  <w16cex:commentExtensible w16cex:durableId="2894AD74" w16cex:dateUtc="2023-08-26T22:57:00Z"/>
  <w16cex:commentExtensible w16cex:durableId="2894ADE9" w16cex:dateUtc="2023-08-26T22:59:00Z"/>
  <w16cex:commentExtensible w16cex:durableId="2894ABDF" w16cex:dateUtc="2023-08-26T22:50:00Z"/>
  <w16cex:commentExtensible w16cex:durableId="2894ABBE" w16cex:dateUtc="2023-08-26T22:50:00Z"/>
  <w16cex:commentExtensible w16cex:durableId="2894AC05" w16cex:dateUtc="2023-08-26T22:51:00Z"/>
  <w16cex:commentExtensible w16cex:durableId="2894ADAD" w16cex:dateUtc="2023-08-26T22:58:00Z"/>
  <w16cex:commentExtensible w16cex:durableId="2894AC46" w16cex:dateUtc="2023-08-26T22:52:00Z"/>
  <w16cex:commentExtensible w16cex:durableId="2894AC26" w16cex:dateUtc="2023-08-26T22:51:00Z"/>
  <w16cex:commentExtensible w16cex:durableId="28AD8D8E" w16cex:dateUtc="2023-09-14T18:47:00Z"/>
  <w16cex:commentExtensible w16cex:durableId="28AC1CFD" w16cex:dateUtc="2023-09-13T16:35:00Z"/>
  <w16cex:commentExtensible w16cex:durableId="28AC1D2F" w16cex:dateUtc="2023-09-13T16:36:00Z"/>
  <w16cex:commentExtensible w16cex:durableId="28AD8CDF" w16cex:dateUtc="2023-09-14T18:45:00Z"/>
  <w16cex:commentExtensible w16cex:durableId="28AC1D44" w16cex:dateUtc="2023-09-13T16:36:00Z"/>
  <w16cex:commentExtensible w16cex:durableId="289F2A04" w16cex:dateUtc="2023-09-03T21:48:00Z"/>
  <w16cex:commentExtensible w16cex:durableId="289F2A03" w16cex:dateUtc="2023-08-26T22:47:00Z"/>
  <w16cex:commentExtensible w16cex:durableId="28AC1E66" w16cex:dateUtc="2023-09-13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6E44C" w16cid:durableId="28A2F058"/>
  <w16cid:commentId w16cid:paraId="5F1375A3" w16cid:durableId="2894A9E7"/>
  <w16cid:commentId w16cid:paraId="15AAA32B" w16cid:durableId="28AABBC6"/>
  <w16cid:commentId w16cid:paraId="4C0BC65C" w16cid:durableId="28AABB91"/>
  <w16cid:commentId w16cid:paraId="482FD917" w16cid:durableId="2894AD27"/>
  <w16cid:commentId w16cid:paraId="3AD377B8" w16cid:durableId="28AABBFB"/>
  <w16cid:commentId w16cid:paraId="2F4CCB09" w16cid:durableId="28AABD27"/>
  <w16cid:commentId w16cid:paraId="2E811338" w16cid:durableId="28AABECD"/>
  <w16cid:commentId w16cid:paraId="30EEB673" w16cid:durableId="28AD7717"/>
  <w16cid:commentId w16cid:paraId="64FDE7A5" w16cid:durableId="289F2938"/>
  <w16cid:commentId w16cid:paraId="4D3775DD" w16cid:durableId="2894AB3F"/>
  <w16cid:commentId w16cid:paraId="38CF5FFA" w16cid:durableId="2894AD55"/>
  <w16cid:commentId w16cid:paraId="3C4F501F" w16cid:durableId="28AACC20"/>
  <w16cid:commentId w16cid:paraId="31B82CD4" w16cid:durableId="28AC1F85"/>
  <w16cid:commentId w16cid:paraId="21408E44" w16cid:durableId="28AACC5A"/>
  <w16cid:commentId w16cid:paraId="0828E7CE" w16cid:durableId="289F36F4"/>
  <w16cid:commentId w16cid:paraId="634FDF37" w16cid:durableId="28951D0F"/>
  <w16cid:commentId w16cid:paraId="24D403ED" w16cid:durableId="28AACE6B"/>
  <w16cid:commentId w16cid:paraId="7CF6D0A8" w16cid:durableId="28AD8859"/>
  <w16cid:commentId w16cid:paraId="7E48081E" w16cid:durableId="28AACEA6"/>
  <w16cid:commentId w16cid:paraId="354C3B89" w16cid:durableId="28AACFC9"/>
  <w16cid:commentId w16cid:paraId="253C84F3" w16cid:durableId="2894AAC7"/>
  <w16cid:commentId w16cid:paraId="33DB2089" w16cid:durableId="2894AD74"/>
  <w16cid:commentId w16cid:paraId="705EDC15" w16cid:durableId="2894ADE9"/>
  <w16cid:commentId w16cid:paraId="0E682C11" w16cid:durableId="2894ABDF"/>
  <w16cid:commentId w16cid:paraId="07C2DCD9" w16cid:durableId="2894ABBE"/>
  <w16cid:commentId w16cid:paraId="5672CC7B" w16cid:durableId="2894AC05"/>
  <w16cid:commentId w16cid:paraId="539AE8DA" w16cid:durableId="2894ADAD"/>
  <w16cid:commentId w16cid:paraId="0CE3873A" w16cid:durableId="2894AC46"/>
  <w16cid:commentId w16cid:paraId="5EE1620A" w16cid:durableId="2894AC26"/>
  <w16cid:commentId w16cid:paraId="02AEFE9D" w16cid:durableId="28AD8D8E"/>
  <w16cid:commentId w16cid:paraId="38500A90" w16cid:durableId="28AC1CFD"/>
  <w16cid:commentId w16cid:paraId="65895C60" w16cid:durableId="28AC1D2F"/>
  <w16cid:commentId w16cid:paraId="734D48F3" w16cid:durableId="28AD8CDF"/>
  <w16cid:commentId w16cid:paraId="127F9F82" w16cid:durableId="28AC1D44"/>
  <w16cid:commentId w16cid:paraId="51AFE62E" w16cid:durableId="289F2A04"/>
  <w16cid:commentId w16cid:paraId="641E5BD5" w16cid:durableId="289F2A03"/>
  <w16cid:commentId w16cid:paraId="411274B8" w16cid:durableId="28AC1E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AA66" w14:textId="77777777" w:rsidR="00706483" w:rsidRDefault="00706483">
      <w:pPr>
        <w:spacing w:after="0"/>
      </w:pPr>
      <w:r>
        <w:separator/>
      </w:r>
    </w:p>
  </w:endnote>
  <w:endnote w:type="continuationSeparator" w:id="0">
    <w:p w14:paraId="1DFC4CCB" w14:textId="77777777" w:rsidR="00706483" w:rsidRDefault="00706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GaramondThre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AF79" w14:textId="77777777" w:rsidR="00706483" w:rsidRDefault="00706483">
      <w:r>
        <w:separator/>
      </w:r>
    </w:p>
  </w:footnote>
  <w:footnote w:type="continuationSeparator" w:id="0">
    <w:p w14:paraId="23FAB554" w14:textId="77777777" w:rsidR="00706483" w:rsidRDefault="00706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826C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454F8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1535BDE"/>
    <w:multiLevelType w:val="hybridMultilevel"/>
    <w:tmpl w:val="CB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863981">
    <w:abstractNumId w:val="1"/>
  </w:num>
  <w:num w:numId="2" w16cid:durableId="295071250">
    <w:abstractNumId w:val="1"/>
  </w:num>
  <w:num w:numId="3" w16cid:durableId="974944836">
    <w:abstractNumId w:val="1"/>
  </w:num>
  <w:num w:numId="4" w16cid:durableId="1296987030">
    <w:abstractNumId w:val="1"/>
  </w:num>
  <w:num w:numId="5" w16cid:durableId="338772778">
    <w:abstractNumId w:val="0"/>
  </w:num>
  <w:num w:numId="6" w16cid:durableId="1391616582">
    <w:abstractNumId w:val="1"/>
  </w:num>
  <w:num w:numId="7" w16cid:durableId="1413239301">
    <w:abstractNumId w:val="1"/>
  </w:num>
  <w:num w:numId="8" w16cid:durableId="744764269">
    <w:abstractNumId w:val="1"/>
  </w:num>
  <w:num w:numId="9" w16cid:durableId="1328727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yojun Park">
    <w15:presenceInfo w15:providerId="AD" w15:userId="S::A00935823@aggies.usu.edu::05f5355f-0b95-426b-b49a-a3f8e90f096c"/>
  </w15:person>
  <w15:person w15:author="Hyojun Park [2]">
    <w15:presenceInfo w15:providerId="AD" w15:userId="S::a00935823@aggies.usu.edu::05f5355f-0b95-426b-b49a-a3f8e90f096c"/>
  </w15:person>
  <w15:person w15:author="Keith Gennuso">
    <w15:presenceInfo w15:providerId="AD" w15:userId="S::gennuso@wisc.edu::59fa2385-9283-4f38-b225-6839860ae7ea"/>
  </w15:person>
  <w15:person w15:author="Elizabeth Blomberg">
    <w15:presenceInfo w15:providerId="AD" w15:userId="S::eapollock@wisc.edu::39b2d217-0bd3-4908-a95e-7983043bb4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jExNzMytzQwMbRU0lEKTi0uzszPAykwsqgFADW20tYtAAAA"/>
  </w:docVars>
  <w:rsids>
    <w:rsidRoot w:val="00785C74"/>
    <w:rsid w:val="00001F97"/>
    <w:rsid w:val="0000411F"/>
    <w:rsid w:val="00006D81"/>
    <w:rsid w:val="00007B47"/>
    <w:rsid w:val="00007EA5"/>
    <w:rsid w:val="000134BB"/>
    <w:rsid w:val="000152C9"/>
    <w:rsid w:val="00016514"/>
    <w:rsid w:val="00021E94"/>
    <w:rsid w:val="0002244A"/>
    <w:rsid w:val="000227FF"/>
    <w:rsid w:val="00022BC5"/>
    <w:rsid w:val="000250EC"/>
    <w:rsid w:val="00026002"/>
    <w:rsid w:val="00026BC7"/>
    <w:rsid w:val="0002768B"/>
    <w:rsid w:val="00027AE4"/>
    <w:rsid w:val="00027C12"/>
    <w:rsid w:val="00031176"/>
    <w:rsid w:val="00032753"/>
    <w:rsid w:val="0003451E"/>
    <w:rsid w:val="000372AC"/>
    <w:rsid w:val="00037C9B"/>
    <w:rsid w:val="00040941"/>
    <w:rsid w:val="00041FA3"/>
    <w:rsid w:val="00044524"/>
    <w:rsid w:val="00044FAF"/>
    <w:rsid w:val="00052080"/>
    <w:rsid w:val="00052736"/>
    <w:rsid w:val="000528C4"/>
    <w:rsid w:val="0005480C"/>
    <w:rsid w:val="00055FC0"/>
    <w:rsid w:val="00056C19"/>
    <w:rsid w:val="0005724A"/>
    <w:rsid w:val="000572FE"/>
    <w:rsid w:val="0005752B"/>
    <w:rsid w:val="00057AED"/>
    <w:rsid w:val="000632D3"/>
    <w:rsid w:val="00063842"/>
    <w:rsid w:val="00063C2C"/>
    <w:rsid w:val="000659F8"/>
    <w:rsid w:val="000671B9"/>
    <w:rsid w:val="0006789E"/>
    <w:rsid w:val="00067D56"/>
    <w:rsid w:val="00070949"/>
    <w:rsid w:val="00072006"/>
    <w:rsid w:val="000721FB"/>
    <w:rsid w:val="00074869"/>
    <w:rsid w:val="00075663"/>
    <w:rsid w:val="00075FE7"/>
    <w:rsid w:val="0007651B"/>
    <w:rsid w:val="00076EE9"/>
    <w:rsid w:val="00077785"/>
    <w:rsid w:val="0008129C"/>
    <w:rsid w:val="00082FF9"/>
    <w:rsid w:val="0008395A"/>
    <w:rsid w:val="000859DC"/>
    <w:rsid w:val="00087322"/>
    <w:rsid w:val="00087EB9"/>
    <w:rsid w:val="00091754"/>
    <w:rsid w:val="000933BE"/>
    <w:rsid w:val="0009692A"/>
    <w:rsid w:val="00096A61"/>
    <w:rsid w:val="00096EBE"/>
    <w:rsid w:val="00096FA9"/>
    <w:rsid w:val="000A1B6D"/>
    <w:rsid w:val="000A2267"/>
    <w:rsid w:val="000A255F"/>
    <w:rsid w:val="000A7307"/>
    <w:rsid w:val="000B11A4"/>
    <w:rsid w:val="000B3FF0"/>
    <w:rsid w:val="000B5062"/>
    <w:rsid w:val="000B6320"/>
    <w:rsid w:val="000B6425"/>
    <w:rsid w:val="000B65FA"/>
    <w:rsid w:val="000B6DF8"/>
    <w:rsid w:val="000B75C1"/>
    <w:rsid w:val="000B781F"/>
    <w:rsid w:val="000C033D"/>
    <w:rsid w:val="000C1043"/>
    <w:rsid w:val="000C197B"/>
    <w:rsid w:val="000C1BA8"/>
    <w:rsid w:val="000C366F"/>
    <w:rsid w:val="000C389D"/>
    <w:rsid w:val="000C38F9"/>
    <w:rsid w:val="000C3E05"/>
    <w:rsid w:val="000C46A1"/>
    <w:rsid w:val="000C535D"/>
    <w:rsid w:val="000D0415"/>
    <w:rsid w:val="000D06DA"/>
    <w:rsid w:val="000D1CE1"/>
    <w:rsid w:val="000D21DC"/>
    <w:rsid w:val="000D384E"/>
    <w:rsid w:val="000D66C0"/>
    <w:rsid w:val="000E4B34"/>
    <w:rsid w:val="000E4B71"/>
    <w:rsid w:val="000E5CFC"/>
    <w:rsid w:val="000E6C96"/>
    <w:rsid w:val="000F0C2B"/>
    <w:rsid w:val="000F1E78"/>
    <w:rsid w:val="000F3CAE"/>
    <w:rsid w:val="000F3E1F"/>
    <w:rsid w:val="000F455E"/>
    <w:rsid w:val="000F7FA8"/>
    <w:rsid w:val="00100832"/>
    <w:rsid w:val="001036A6"/>
    <w:rsid w:val="00103D34"/>
    <w:rsid w:val="001105C4"/>
    <w:rsid w:val="00110F84"/>
    <w:rsid w:val="001112E1"/>
    <w:rsid w:val="00111C29"/>
    <w:rsid w:val="00111CA0"/>
    <w:rsid w:val="00112260"/>
    <w:rsid w:val="001134F5"/>
    <w:rsid w:val="00117A62"/>
    <w:rsid w:val="00121AA5"/>
    <w:rsid w:val="00121AE7"/>
    <w:rsid w:val="0012458C"/>
    <w:rsid w:val="00125C0E"/>
    <w:rsid w:val="00125F77"/>
    <w:rsid w:val="00126009"/>
    <w:rsid w:val="00127959"/>
    <w:rsid w:val="00132C46"/>
    <w:rsid w:val="0013634D"/>
    <w:rsid w:val="00136DF6"/>
    <w:rsid w:val="00136E03"/>
    <w:rsid w:val="00137552"/>
    <w:rsid w:val="00137902"/>
    <w:rsid w:val="00140DE6"/>
    <w:rsid w:val="00141C0D"/>
    <w:rsid w:val="00142C26"/>
    <w:rsid w:val="00142CAC"/>
    <w:rsid w:val="00143D11"/>
    <w:rsid w:val="00145023"/>
    <w:rsid w:val="001519DF"/>
    <w:rsid w:val="00161103"/>
    <w:rsid w:val="00161D68"/>
    <w:rsid w:val="001630E7"/>
    <w:rsid w:val="00165D7F"/>
    <w:rsid w:val="00166B4C"/>
    <w:rsid w:val="00167202"/>
    <w:rsid w:val="001720C4"/>
    <w:rsid w:val="001778DE"/>
    <w:rsid w:val="00180CCB"/>
    <w:rsid w:val="00181D1A"/>
    <w:rsid w:val="001858F9"/>
    <w:rsid w:val="00186A10"/>
    <w:rsid w:val="0018732A"/>
    <w:rsid w:val="0018734E"/>
    <w:rsid w:val="001921F9"/>
    <w:rsid w:val="00195417"/>
    <w:rsid w:val="00196CA4"/>
    <w:rsid w:val="00196D2E"/>
    <w:rsid w:val="001973D9"/>
    <w:rsid w:val="00197ED7"/>
    <w:rsid w:val="001A1E9E"/>
    <w:rsid w:val="001A1EE2"/>
    <w:rsid w:val="001A2CC3"/>
    <w:rsid w:val="001A5D39"/>
    <w:rsid w:val="001A6F10"/>
    <w:rsid w:val="001A724E"/>
    <w:rsid w:val="001A7794"/>
    <w:rsid w:val="001A7F14"/>
    <w:rsid w:val="001B15C6"/>
    <w:rsid w:val="001B1AE6"/>
    <w:rsid w:val="001B43D3"/>
    <w:rsid w:val="001B4BA6"/>
    <w:rsid w:val="001B5A7A"/>
    <w:rsid w:val="001C56B2"/>
    <w:rsid w:val="001C5BCC"/>
    <w:rsid w:val="001C5C50"/>
    <w:rsid w:val="001C62EB"/>
    <w:rsid w:val="001C68FF"/>
    <w:rsid w:val="001D030C"/>
    <w:rsid w:val="001D05A6"/>
    <w:rsid w:val="001D1318"/>
    <w:rsid w:val="001D1F05"/>
    <w:rsid w:val="001D279F"/>
    <w:rsid w:val="001D2BA4"/>
    <w:rsid w:val="001D2FEC"/>
    <w:rsid w:val="001D4738"/>
    <w:rsid w:val="001D580B"/>
    <w:rsid w:val="001D69D3"/>
    <w:rsid w:val="001D6E4C"/>
    <w:rsid w:val="001D77B3"/>
    <w:rsid w:val="001E1201"/>
    <w:rsid w:val="001E1E53"/>
    <w:rsid w:val="001E27D2"/>
    <w:rsid w:val="001E361C"/>
    <w:rsid w:val="001E3A8A"/>
    <w:rsid w:val="001E4C95"/>
    <w:rsid w:val="001E4EDD"/>
    <w:rsid w:val="001F0D34"/>
    <w:rsid w:val="001F0DD1"/>
    <w:rsid w:val="001F199A"/>
    <w:rsid w:val="001F1D9E"/>
    <w:rsid w:val="001F2367"/>
    <w:rsid w:val="001F23AD"/>
    <w:rsid w:val="001F4B2A"/>
    <w:rsid w:val="002029EB"/>
    <w:rsid w:val="0020449F"/>
    <w:rsid w:val="00207270"/>
    <w:rsid w:val="00210ACB"/>
    <w:rsid w:val="0021220C"/>
    <w:rsid w:val="002136F4"/>
    <w:rsid w:val="002141B5"/>
    <w:rsid w:val="0021470B"/>
    <w:rsid w:val="0021474E"/>
    <w:rsid w:val="00215DF6"/>
    <w:rsid w:val="0021681B"/>
    <w:rsid w:val="00220E1F"/>
    <w:rsid w:val="002217C2"/>
    <w:rsid w:val="0022334D"/>
    <w:rsid w:val="00223A4A"/>
    <w:rsid w:val="0023346E"/>
    <w:rsid w:val="00233B2A"/>
    <w:rsid w:val="002349AC"/>
    <w:rsid w:val="002349CB"/>
    <w:rsid w:val="00235650"/>
    <w:rsid w:val="0023684D"/>
    <w:rsid w:val="00236A65"/>
    <w:rsid w:val="00236B23"/>
    <w:rsid w:val="00236D59"/>
    <w:rsid w:val="00236ED2"/>
    <w:rsid w:val="002410BD"/>
    <w:rsid w:val="0024260E"/>
    <w:rsid w:val="002460E0"/>
    <w:rsid w:val="002466DD"/>
    <w:rsid w:val="00250B02"/>
    <w:rsid w:val="0025249E"/>
    <w:rsid w:val="00253806"/>
    <w:rsid w:val="00255836"/>
    <w:rsid w:val="00256A27"/>
    <w:rsid w:val="0026069B"/>
    <w:rsid w:val="0026251D"/>
    <w:rsid w:val="002628A7"/>
    <w:rsid w:val="00262D79"/>
    <w:rsid w:val="00263480"/>
    <w:rsid w:val="002661C0"/>
    <w:rsid w:val="00266EC8"/>
    <w:rsid w:val="0026721B"/>
    <w:rsid w:val="00267999"/>
    <w:rsid w:val="00272093"/>
    <w:rsid w:val="00272A6F"/>
    <w:rsid w:val="00272F18"/>
    <w:rsid w:val="00274391"/>
    <w:rsid w:val="00276045"/>
    <w:rsid w:val="00277589"/>
    <w:rsid w:val="00277918"/>
    <w:rsid w:val="00280307"/>
    <w:rsid w:val="00284570"/>
    <w:rsid w:val="002857DB"/>
    <w:rsid w:val="00287373"/>
    <w:rsid w:val="0028754E"/>
    <w:rsid w:val="00287738"/>
    <w:rsid w:val="002879BF"/>
    <w:rsid w:val="002916CC"/>
    <w:rsid w:val="002940C0"/>
    <w:rsid w:val="0029583A"/>
    <w:rsid w:val="002969BC"/>
    <w:rsid w:val="00296F52"/>
    <w:rsid w:val="002973D0"/>
    <w:rsid w:val="00297763"/>
    <w:rsid w:val="00297AB5"/>
    <w:rsid w:val="00297F66"/>
    <w:rsid w:val="002A0248"/>
    <w:rsid w:val="002A0445"/>
    <w:rsid w:val="002A15B0"/>
    <w:rsid w:val="002A1680"/>
    <w:rsid w:val="002A3CEB"/>
    <w:rsid w:val="002A46B6"/>
    <w:rsid w:val="002A4FE1"/>
    <w:rsid w:val="002A558D"/>
    <w:rsid w:val="002A7AA3"/>
    <w:rsid w:val="002B1D1D"/>
    <w:rsid w:val="002B24EE"/>
    <w:rsid w:val="002B2687"/>
    <w:rsid w:val="002B323B"/>
    <w:rsid w:val="002B3BEF"/>
    <w:rsid w:val="002B5996"/>
    <w:rsid w:val="002B5A0E"/>
    <w:rsid w:val="002C098B"/>
    <w:rsid w:val="002C1547"/>
    <w:rsid w:val="002C1E29"/>
    <w:rsid w:val="002C2E11"/>
    <w:rsid w:val="002C3C12"/>
    <w:rsid w:val="002C4E76"/>
    <w:rsid w:val="002C7CA1"/>
    <w:rsid w:val="002C7E18"/>
    <w:rsid w:val="002D46EF"/>
    <w:rsid w:val="002D5685"/>
    <w:rsid w:val="002D5E81"/>
    <w:rsid w:val="002D5EE8"/>
    <w:rsid w:val="002D5F42"/>
    <w:rsid w:val="002D6912"/>
    <w:rsid w:val="002D7C74"/>
    <w:rsid w:val="002E3B1C"/>
    <w:rsid w:val="002E6F50"/>
    <w:rsid w:val="002E6F77"/>
    <w:rsid w:val="002E7D44"/>
    <w:rsid w:val="002F15F3"/>
    <w:rsid w:val="002F1CB8"/>
    <w:rsid w:val="002F2781"/>
    <w:rsid w:val="002F2DF3"/>
    <w:rsid w:val="002F34AC"/>
    <w:rsid w:val="002F3DC0"/>
    <w:rsid w:val="002F48F5"/>
    <w:rsid w:val="002F524F"/>
    <w:rsid w:val="002F7B27"/>
    <w:rsid w:val="002F7C63"/>
    <w:rsid w:val="002F7DAC"/>
    <w:rsid w:val="002F7F62"/>
    <w:rsid w:val="00300BAD"/>
    <w:rsid w:val="00300C95"/>
    <w:rsid w:val="00303A5F"/>
    <w:rsid w:val="00304E4D"/>
    <w:rsid w:val="0030657A"/>
    <w:rsid w:val="00306D34"/>
    <w:rsid w:val="0031259C"/>
    <w:rsid w:val="00312E3D"/>
    <w:rsid w:val="00315A03"/>
    <w:rsid w:val="003168C9"/>
    <w:rsid w:val="00317555"/>
    <w:rsid w:val="003208CC"/>
    <w:rsid w:val="00324063"/>
    <w:rsid w:val="003245F1"/>
    <w:rsid w:val="003247F4"/>
    <w:rsid w:val="00325EAF"/>
    <w:rsid w:val="00325F07"/>
    <w:rsid w:val="00325F55"/>
    <w:rsid w:val="003263D7"/>
    <w:rsid w:val="00327E8B"/>
    <w:rsid w:val="00330116"/>
    <w:rsid w:val="003316DB"/>
    <w:rsid w:val="00332436"/>
    <w:rsid w:val="00336E97"/>
    <w:rsid w:val="00340EA7"/>
    <w:rsid w:val="003421DE"/>
    <w:rsid w:val="0034308C"/>
    <w:rsid w:val="00345785"/>
    <w:rsid w:val="00350DB6"/>
    <w:rsid w:val="00351433"/>
    <w:rsid w:val="00354731"/>
    <w:rsid w:val="003549C3"/>
    <w:rsid w:val="003567B5"/>
    <w:rsid w:val="0035708A"/>
    <w:rsid w:val="003570AB"/>
    <w:rsid w:val="00361418"/>
    <w:rsid w:val="00361882"/>
    <w:rsid w:val="00361C62"/>
    <w:rsid w:val="00362B90"/>
    <w:rsid w:val="00363E6B"/>
    <w:rsid w:val="00364594"/>
    <w:rsid w:val="003653F3"/>
    <w:rsid w:val="003664F1"/>
    <w:rsid w:val="003676EC"/>
    <w:rsid w:val="0037209E"/>
    <w:rsid w:val="00373401"/>
    <w:rsid w:val="003744B4"/>
    <w:rsid w:val="003752F9"/>
    <w:rsid w:val="00376EB9"/>
    <w:rsid w:val="00382013"/>
    <w:rsid w:val="00385799"/>
    <w:rsid w:val="00391338"/>
    <w:rsid w:val="0039308C"/>
    <w:rsid w:val="00393724"/>
    <w:rsid w:val="00394FC9"/>
    <w:rsid w:val="003954B6"/>
    <w:rsid w:val="003975D3"/>
    <w:rsid w:val="003A18F7"/>
    <w:rsid w:val="003A29C3"/>
    <w:rsid w:val="003A4316"/>
    <w:rsid w:val="003A727E"/>
    <w:rsid w:val="003B0EDE"/>
    <w:rsid w:val="003B15F5"/>
    <w:rsid w:val="003B237C"/>
    <w:rsid w:val="003B247C"/>
    <w:rsid w:val="003B45C6"/>
    <w:rsid w:val="003B5CE8"/>
    <w:rsid w:val="003B64FB"/>
    <w:rsid w:val="003B6EF0"/>
    <w:rsid w:val="003C123A"/>
    <w:rsid w:val="003C1565"/>
    <w:rsid w:val="003C2BC5"/>
    <w:rsid w:val="003C32C2"/>
    <w:rsid w:val="003C4721"/>
    <w:rsid w:val="003D0C1E"/>
    <w:rsid w:val="003D3451"/>
    <w:rsid w:val="003D39CC"/>
    <w:rsid w:val="003D3E80"/>
    <w:rsid w:val="003D52A8"/>
    <w:rsid w:val="003D5900"/>
    <w:rsid w:val="003D61B6"/>
    <w:rsid w:val="003E193C"/>
    <w:rsid w:val="003E2991"/>
    <w:rsid w:val="003E32CB"/>
    <w:rsid w:val="003E350E"/>
    <w:rsid w:val="003E67C2"/>
    <w:rsid w:val="003E73E9"/>
    <w:rsid w:val="003F0269"/>
    <w:rsid w:val="003F5C4A"/>
    <w:rsid w:val="003F7C47"/>
    <w:rsid w:val="003F7C79"/>
    <w:rsid w:val="00402AEB"/>
    <w:rsid w:val="00403633"/>
    <w:rsid w:val="00403E6D"/>
    <w:rsid w:val="0040490C"/>
    <w:rsid w:val="004057A5"/>
    <w:rsid w:val="00406E55"/>
    <w:rsid w:val="00406EB7"/>
    <w:rsid w:val="0040769E"/>
    <w:rsid w:val="00411A33"/>
    <w:rsid w:val="0041370C"/>
    <w:rsid w:val="00414CF4"/>
    <w:rsid w:val="00415A18"/>
    <w:rsid w:val="004162F4"/>
    <w:rsid w:val="004168BF"/>
    <w:rsid w:val="004176DC"/>
    <w:rsid w:val="004209D3"/>
    <w:rsid w:val="00421A21"/>
    <w:rsid w:val="00422247"/>
    <w:rsid w:val="00423AD6"/>
    <w:rsid w:val="00424E2B"/>
    <w:rsid w:val="004263D3"/>
    <w:rsid w:val="00427C13"/>
    <w:rsid w:val="00430DDF"/>
    <w:rsid w:val="004335BB"/>
    <w:rsid w:val="00433B0F"/>
    <w:rsid w:val="00433F05"/>
    <w:rsid w:val="004358FB"/>
    <w:rsid w:val="0043615B"/>
    <w:rsid w:val="004404FC"/>
    <w:rsid w:val="0044103D"/>
    <w:rsid w:val="004428FF"/>
    <w:rsid w:val="004441CE"/>
    <w:rsid w:val="004452A8"/>
    <w:rsid w:val="00445797"/>
    <w:rsid w:val="004459D1"/>
    <w:rsid w:val="00445DDB"/>
    <w:rsid w:val="00447339"/>
    <w:rsid w:val="00447450"/>
    <w:rsid w:val="00450D9F"/>
    <w:rsid w:val="00451DC6"/>
    <w:rsid w:val="004531CD"/>
    <w:rsid w:val="004536CE"/>
    <w:rsid w:val="00455AA0"/>
    <w:rsid w:val="00461F72"/>
    <w:rsid w:val="00463A20"/>
    <w:rsid w:val="0046524D"/>
    <w:rsid w:val="004655CB"/>
    <w:rsid w:val="00465F15"/>
    <w:rsid w:val="0046616E"/>
    <w:rsid w:val="00466A28"/>
    <w:rsid w:val="00470928"/>
    <w:rsid w:val="00471758"/>
    <w:rsid w:val="00472A20"/>
    <w:rsid w:val="004738B1"/>
    <w:rsid w:val="00473BB2"/>
    <w:rsid w:val="0047760E"/>
    <w:rsid w:val="00480BE8"/>
    <w:rsid w:val="004812C5"/>
    <w:rsid w:val="004817BC"/>
    <w:rsid w:val="00482C45"/>
    <w:rsid w:val="0048553C"/>
    <w:rsid w:val="00486389"/>
    <w:rsid w:val="0049053C"/>
    <w:rsid w:val="004911D9"/>
    <w:rsid w:val="0049207E"/>
    <w:rsid w:val="0049376B"/>
    <w:rsid w:val="004946CA"/>
    <w:rsid w:val="00494C28"/>
    <w:rsid w:val="004A17C4"/>
    <w:rsid w:val="004A1AAE"/>
    <w:rsid w:val="004A37C6"/>
    <w:rsid w:val="004A4702"/>
    <w:rsid w:val="004A5DA1"/>
    <w:rsid w:val="004A7AAC"/>
    <w:rsid w:val="004A7F31"/>
    <w:rsid w:val="004B0724"/>
    <w:rsid w:val="004B1508"/>
    <w:rsid w:val="004B2674"/>
    <w:rsid w:val="004B4312"/>
    <w:rsid w:val="004C0058"/>
    <w:rsid w:val="004C0E6D"/>
    <w:rsid w:val="004C19EE"/>
    <w:rsid w:val="004C2F7B"/>
    <w:rsid w:val="004C4CF9"/>
    <w:rsid w:val="004C4F13"/>
    <w:rsid w:val="004C50DC"/>
    <w:rsid w:val="004C5E2D"/>
    <w:rsid w:val="004D023E"/>
    <w:rsid w:val="004D3A20"/>
    <w:rsid w:val="004D629C"/>
    <w:rsid w:val="004E05E9"/>
    <w:rsid w:val="004E6513"/>
    <w:rsid w:val="004F0431"/>
    <w:rsid w:val="004F1F4A"/>
    <w:rsid w:val="004F3241"/>
    <w:rsid w:val="004F44ED"/>
    <w:rsid w:val="004F5352"/>
    <w:rsid w:val="004F5BB9"/>
    <w:rsid w:val="004F60C0"/>
    <w:rsid w:val="0050027B"/>
    <w:rsid w:val="00507FBF"/>
    <w:rsid w:val="005107E4"/>
    <w:rsid w:val="005126C5"/>
    <w:rsid w:val="00512A87"/>
    <w:rsid w:val="00515E0F"/>
    <w:rsid w:val="00515EF4"/>
    <w:rsid w:val="00516075"/>
    <w:rsid w:val="005161F4"/>
    <w:rsid w:val="00525516"/>
    <w:rsid w:val="00525D35"/>
    <w:rsid w:val="005263A3"/>
    <w:rsid w:val="00531F8C"/>
    <w:rsid w:val="00532ECF"/>
    <w:rsid w:val="00532F56"/>
    <w:rsid w:val="005342AE"/>
    <w:rsid w:val="005354BE"/>
    <w:rsid w:val="00541757"/>
    <w:rsid w:val="0054256F"/>
    <w:rsid w:val="00543BB8"/>
    <w:rsid w:val="005440E4"/>
    <w:rsid w:val="00546789"/>
    <w:rsid w:val="0054742B"/>
    <w:rsid w:val="00547448"/>
    <w:rsid w:val="0055074B"/>
    <w:rsid w:val="00552095"/>
    <w:rsid w:val="00552D40"/>
    <w:rsid w:val="00553F46"/>
    <w:rsid w:val="00555609"/>
    <w:rsid w:val="00555D50"/>
    <w:rsid w:val="0056340C"/>
    <w:rsid w:val="005637E7"/>
    <w:rsid w:val="00565876"/>
    <w:rsid w:val="00565C12"/>
    <w:rsid w:val="00567BAA"/>
    <w:rsid w:val="00567D45"/>
    <w:rsid w:val="00571C1E"/>
    <w:rsid w:val="005729E1"/>
    <w:rsid w:val="00576E0A"/>
    <w:rsid w:val="00577413"/>
    <w:rsid w:val="00577B38"/>
    <w:rsid w:val="00580982"/>
    <w:rsid w:val="00580B2C"/>
    <w:rsid w:val="00582025"/>
    <w:rsid w:val="0058248E"/>
    <w:rsid w:val="00582808"/>
    <w:rsid w:val="00587C77"/>
    <w:rsid w:val="005901FC"/>
    <w:rsid w:val="00592375"/>
    <w:rsid w:val="005941A0"/>
    <w:rsid w:val="0059515B"/>
    <w:rsid w:val="00596644"/>
    <w:rsid w:val="0059705D"/>
    <w:rsid w:val="00597D36"/>
    <w:rsid w:val="005A2EA4"/>
    <w:rsid w:val="005A3CF4"/>
    <w:rsid w:val="005A45C7"/>
    <w:rsid w:val="005A52E1"/>
    <w:rsid w:val="005A580E"/>
    <w:rsid w:val="005B183F"/>
    <w:rsid w:val="005B1907"/>
    <w:rsid w:val="005B1D69"/>
    <w:rsid w:val="005B2538"/>
    <w:rsid w:val="005B63E4"/>
    <w:rsid w:val="005B71AF"/>
    <w:rsid w:val="005C0E87"/>
    <w:rsid w:val="005C41F2"/>
    <w:rsid w:val="005D2B9C"/>
    <w:rsid w:val="005D381C"/>
    <w:rsid w:val="005D49B5"/>
    <w:rsid w:val="005E1A56"/>
    <w:rsid w:val="005E2A52"/>
    <w:rsid w:val="005E4B6E"/>
    <w:rsid w:val="005E5088"/>
    <w:rsid w:val="005E53CA"/>
    <w:rsid w:val="005E615D"/>
    <w:rsid w:val="005E6E99"/>
    <w:rsid w:val="005E79F9"/>
    <w:rsid w:val="005F1D4B"/>
    <w:rsid w:val="005F1F97"/>
    <w:rsid w:val="005F220A"/>
    <w:rsid w:val="005F2A84"/>
    <w:rsid w:val="005F3BB5"/>
    <w:rsid w:val="005F4094"/>
    <w:rsid w:val="005F63FF"/>
    <w:rsid w:val="005F6ABD"/>
    <w:rsid w:val="00601150"/>
    <w:rsid w:val="00604D79"/>
    <w:rsid w:val="00605741"/>
    <w:rsid w:val="006058C0"/>
    <w:rsid w:val="006109BD"/>
    <w:rsid w:val="00610DBA"/>
    <w:rsid w:val="00611E0E"/>
    <w:rsid w:val="0061452E"/>
    <w:rsid w:val="00614BC0"/>
    <w:rsid w:val="00614E9C"/>
    <w:rsid w:val="00614FBC"/>
    <w:rsid w:val="006154A7"/>
    <w:rsid w:val="00617AAF"/>
    <w:rsid w:val="00617C6B"/>
    <w:rsid w:val="00622A09"/>
    <w:rsid w:val="006254CC"/>
    <w:rsid w:val="006255BD"/>
    <w:rsid w:val="006256BD"/>
    <w:rsid w:val="0062785C"/>
    <w:rsid w:val="0063122E"/>
    <w:rsid w:val="006321A8"/>
    <w:rsid w:val="00632283"/>
    <w:rsid w:val="00633213"/>
    <w:rsid w:val="00635ADC"/>
    <w:rsid w:val="00636944"/>
    <w:rsid w:val="006369FF"/>
    <w:rsid w:val="00644B61"/>
    <w:rsid w:val="006450DA"/>
    <w:rsid w:val="00645A10"/>
    <w:rsid w:val="00646FD3"/>
    <w:rsid w:val="006502A0"/>
    <w:rsid w:val="00652C40"/>
    <w:rsid w:val="00652FF7"/>
    <w:rsid w:val="00653BF6"/>
    <w:rsid w:val="00655350"/>
    <w:rsid w:val="006563F2"/>
    <w:rsid w:val="00660144"/>
    <w:rsid w:val="00660B20"/>
    <w:rsid w:val="006613B8"/>
    <w:rsid w:val="00664BBE"/>
    <w:rsid w:val="00664D64"/>
    <w:rsid w:val="00665817"/>
    <w:rsid w:val="00665A4D"/>
    <w:rsid w:val="0067032B"/>
    <w:rsid w:val="00670E66"/>
    <w:rsid w:val="00675F45"/>
    <w:rsid w:val="00677B60"/>
    <w:rsid w:val="0068352F"/>
    <w:rsid w:val="00683BD3"/>
    <w:rsid w:val="0068755E"/>
    <w:rsid w:val="006907B6"/>
    <w:rsid w:val="006925C0"/>
    <w:rsid w:val="00692743"/>
    <w:rsid w:val="00695834"/>
    <w:rsid w:val="00697735"/>
    <w:rsid w:val="00697AD7"/>
    <w:rsid w:val="006A07AB"/>
    <w:rsid w:val="006A162B"/>
    <w:rsid w:val="006A3F88"/>
    <w:rsid w:val="006A481D"/>
    <w:rsid w:val="006A5EA1"/>
    <w:rsid w:val="006A63AA"/>
    <w:rsid w:val="006A6F89"/>
    <w:rsid w:val="006B0F9D"/>
    <w:rsid w:val="006B0FE1"/>
    <w:rsid w:val="006C3D88"/>
    <w:rsid w:val="006C4B56"/>
    <w:rsid w:val="006C55D4"/>
    <w:rsid w:val="006C57BC"/>
    <w:rsid w:val="006C6875"/>
    <w:rsid w:val="006C73A9"/>
    <w:rsid w:val="006C776C"/>
    <w:rsid w:val="006D4524"/>
    <w:rsid w:val="006D676E"/>
    <w:rsid w:val="006E0455"/>
    <w:rsid w:val="006E24E4"/>
    <w:rsid w:val="006E268D"/>
    <w:rsid w:val="006E27C1"/>
    <w:rsid w:val="006E425D"/>
    <w:rsid w:val="006E56C9"/>
    <w:rsid w:val="006E6CC3"/>
    <w:rsid w:val="006F0EB2"/>
    <w:rsid w:val="006F29C0"/>
    <w:rsid w:val="006F388C"/>
    <w:rsid w:val="006F3CEE"/>
    <w:rsid w:val="006F41C3"/>
    <w:rsid w:val="006F5CD6"/>
    <w:rsid w:val="006F6DEB"/>
    <w:rsid w:val="006F7DB3"/>
    <w:rsid w:val="00700239"/>
    <w:rsid w:val="007009DD"/>
    <w:rsid w:val="007011FB"/>
    <w:rsid w:val="0070127D"/>
    <w:rsid w:val="00702C74"/>
    <w:rsid w:val="00706483"/>
    <w:rsid w:val="00707773"/>
    <w:rsid w:val="00707EF2"/>
    <w:rsid w:val="007138A0"/>
    <w:rsid w:val="00714004"/>
    <w:rsid w:val="00716A2A"/>
    <w:rsid w:val="00721907"/>
    <w:rsid w:val="007277AC"/>
    <w:rsid w:val="00732AE0"/>
    <w:rsid w:val="00737822"/>
    <w:rsid w:val="00741426"/>
    <w:rsid w:val="00744B74"/>
    <w:rsid w:val="00745CCD"/>
    <w:rsid w:val="00746D6B"/>
    <w:rsid w:val="007512A9"/>
    <w:rsid w:val="007521EA"/>
    <w:rsid w:val="007525F7"/>
    <w:rsid w:val="00753425"/>
    <w:rsid w:val="00757197"/>
    <w:rsid w:val="0076109F"/>
    <w:rsid w:val="007621E4"/>
    <w:rsid w:val="00762F66"/>
    <w:rsid w:val="007653FC"/>
    <w:rsid w:val="00765DF1"/>
    <w:rsid w:val="007662F4"/>
    <w:rsid w:val="00771092"/>
    <w:rsid w:val="007723D7"/>
    <w:rsid w:val="00774365"/>
    <w:rsid w:val="007745A1"/>
    <w:rsid w:val="0077726C"/>
    <w:rsid w:val="007779ED"/>
    <w:rsid w:val="007803CD"/>
    <w:rsid w:val="007809F3"/>
    <w:rsid w:val="00780D3C"/>
    <w:rsid w:val="00782198"/>
    <w:rsid w:val="00782CA2"/>
    <w:rsid w:val="00783B77"/>
    <w:rsid w:val="00785C74"/>
    <w:rsid w:val="007862FF"/>
    <w:rsid w:val="0078787B"/>
    <w:rsid w:val="00790087"/>
    <w:rsid w:val="00790DA5"/>
    <w:rsid w:val="007914A5"/>
    <w:rsid w:val="007937DC"/>
    <w:rsid w:val="00794F53"/>
    <w:rsid w:val="00795EC8"/>
    <w:rsid w:val="00796B53"/>
    <w:rsid w:val="00797328"/>
    <w:rsid w:val="007A0178"/>
    <w:rsid w:val="007A0AF2"/>
    <w:rsid w:val="007A0EE2"/>
    <w:rsid w:val="007A3912"/>
    <w:rsid w:val="007A61AE"/>
    <w:rsid w:val="007A65D2"/>
    <w:rsid w:val="007A70AD"/>
    <w:rsid w:val="007A7E7F"/>
    <w:rsid w:val="007B49CA"/>
    <w:rsid w:val="007B6A91"/>
    <w:rsid w:val="007C35C4"/>
    <w:rsid w:val="007C567A"/>
    <w:rsid w:val="007C57DA"/>
    <w:rsid w:val="007C5E37"/>
    <w:rsid w:val="007C6421"/>
    <w:rsid w:val="007D1FB8"/>
    <w:rsid w:val="007D2635"/>
    <w:rsid w:val="007D3D27"/>
    <w:rsid w:val="007D483E"/>
    <w:rsid w:val="007D52D9"/>
    <w:rsid w:val="007D5331"/>
    <w:rsid w:val="007D58AD"/>
    <w:rsid w:val="007D72D2"/>
    <w:rsid w:val="007D7F2D"/>
    <w:rsid w:val="007E0930"/>
    <w:rsid w:val="007E1BD8"/>
    <w:rsid w:val="007E1DD2"/>
    <w:rsid w:val="007E3990"/>
    <w:rsid w:val="007E4844"/>
    <w:rsid w:val="007E64BB"/>
    <w:rsid w:val="007E6D56"/>
    <w:rsid w:val="007E6E85"/>
    <w:rsid w:val="007E74B7"/>
    <w:rsid w:val="007E788E"/>
    <w:rsid w:val="007E7BCD"/>
    <w:rsid w:val="007F0148"/>
    <w:rsid w:val="007F14A1"/>
    <w:rsid w:val="007F2ACA"/>
    <w:rsid w:val="007F659B"/>
    <w:rsid w:val="007F6A2A"/>
    <w:rsid w:val="007F7A7C"/>
    <w:rsid w:val="00800FD3"/>
    <w:rsid w:val="00802F34"/>
    <w:rsid w:val="0080309E"/>
    <w:rsid w:val="008036AA"/>
    <w:rsid w:val="008059EF"/>
    <w:rsid w:val="00805CFE"/>
    <w:rsid w:val="00806042"/>
    <w:rsid w:val="00807ECC"/>
    <w:rsid w:val="0081041D"/>
    <w:rsid w:val="00810D06"/>
    <w:rsid w:val="00811195"/>
    <w:rsid w:val="00811B94"/>
    <w:rsid w:val="0081284F"/>
    <w:rsid w:val="0081409F"/>
    <w:rsid w:val="008144E6"/>
    <w:rsid w:val="008155B7"/>
    <w:rsid w:val="00815CF9"/>
    <w:rsid w:val="00815E16"/>
    <w:rsid w:val="00817E9D"/>
    <w:rsid w:val="00821A5C"/>
    <w:rsid w:val="00824509"/>
    <w:rsid w:val="00825061"/>
    <w:rsid w:val="00831176"/>
    <w:rsid w:val="008316B1"/>
    <w:rsid w:val="00833596"/>
    <w:rsid w:val="0083364F"/>
    <w:rsid w:val="00833C58"/>
    <w:rsid w:val="008347F1"/>
    <w:rsid w:val="00834FE7"/>
    <w:rsid w:val="00835171"/>
    <w:rsid w:val="008359D7"/>
    <w:rsid w:val="008375D4"/>
    <w:rsid w:val="008402F7"/>
    <w:rsid w:val="00841DB8"/>
    <w:rsid w:val="00842C8F"/>
    <w:rsid w:val="00844195"/>
    <w:rsid w:val="008448BA"/>
    <w:rsid w:val="00845D84"/>
    <w:rsid w:val="00846446"/>
    <w:rsid w:val="00851BE5"/>
    <w:rsid w:val="00853F66"/>
    <w:rsid w:val="00855672"/>
    <w:rsid w:val="00855D9D"/>
    <w:rsid w:val="00861BBC"/>
    <w:rsid w:val="008665FA"/>
    <w:rsid w:val="00867F37"/>
    <w:rsid w:val="00875FA4"/>
    <w:rsid w:val="00877AB5"/>
    <w:rsid w:val="00883A8C"/>
    <w:rsid w:val="00884EA8"/>
    <w:rsid w:val="00886C14"/>
    <w:rsid w:val="00887083"/>
    <w:rsid w:val="00887B15"/>
    <w:rsid w:val="00891735"/>
    <w:rsid w:val="00891AA1"/>
    <w:rsid w:val="00893C1E"/>
    <w:rsid w:val="00894084"/>
    <w:rsid w:val="008958D7"/>
    <w:rsid w:val="00897193"/>
    <w:rsid w:val="008A204B"/>
    <w:rsid w:val="008A242B"/>
    <w:rsid w:val="008A4564"/>
    <w:rsid w:val="008A4D83"/>
    <w:rsid w:val="008B009F"/>
    <w:rsid w:val="008B137F"/>
    <w:rsid w:val="008B293F"/>
    <w:rsid w:val="008B2A22"/>
    <w:rsid w:val="008B3A2F"/>
    <w:rsid w:val="008B59D2"/>
    <w:rsid w:val="008C11B2"/>
    <w:rsid w:val="008C2755"/>
    <w:rsid w:val="008C3BF7"/>
    <w:rsid w:val="008C6F52"/>
    <w:rsid w:val="008C7308"/>
    <w:rsid w:val="008C7EBC"/>
    <w:rsid w:val="008D0636"/>
    <w:rsid w:val="008D19D0"/>
    <w:rsid w:val="008D1C65"/>
    <w:rsid w:val="008D4EFC"/>
    <w:rsid w:val="008D59B5"/>
    <w:rsid w:val="008D5A89"/>
    <w:rsid w:val="008D7071"/>
    <w:rsid w:val="008E225E"/>
    <w:rsid w:val="008E5903"/>
    <w:rsid w:val="008E5E03"/>
    <w:rsid w:val="008F003D"/>
    <w:rsid w:val="008F099C"/>
    <w:rsid w:val="008F0F52"/>
    <w:rsid w:val="008F4F1D"/>
    <w:rsid w:val="008F605B"/>
    <w:rsid w:val="0090298C"/>
    <w:rsid w:val="0090496C"/>
    <w:rsid w:val="00907BA5"/>
    <w:rsid w:val="0091082C"/>
    <w:rsid w:val="00910884"/>
    <w:rsid w:val="0091088F"/>
    <w:rsid w:val="00910DCD"/>
    <w:rsid w:val="00913FAB"/>
    <w:rsid w:val="0091711B"/>
    <w:rsid w:val="00922915"/>
    <w:rsid w:val="00923A38"/>
    <w:rsid w:val="00924278"/>
    <w:rsid w:val="00924877"/>
    <w:rsid w:val="0092498C"/>
    <w:rsid w:val="00936353"/>
    <w:rsid w:val="009405E4"/>
    <w:rsid w:val="00940E14"/>
    <w:rsid w:val="0094144B"/>
    <w:rsid w:val="00943348"/>
    <w:rsid w:val="00943818"/>
    <w:rsid w:val="00945353"/>
    <w:rsid w:val="00945716"/>
    <w:rsid w:val="00945962"/>
    <w:rsid w:val="009526D3"/>
    <w:rsid w:val="009538B1"/>
    <w:rsid w:val="00953F2D"/>
    <w:rsid w:val="00956DF7"/>
    <w:rsid w:val="009575DE"/>
    <w:rsid w:val="00962CBB"/>
    <w:rsid w:val="0096637C"/>
    <w:rsid w:val="0096681E"/>
    <w:rsid w:val="00966BC8"/>
    <w:rsid w:val="00970191"/>
    <w:rsid w:val="009710F6"/>
    <w:rsid w:val="00971799"/>
    <w:rsid w:val="00972410"/>
    <w:rsid w:val="0097428A"/>
    <w:rsid w:val="0097475E"/>
    <w:rsid w:val="00975214"/>
    <w:rsid w:val="0097553B"/>
    <w:rsid w:val="0098100A"/>
    <w:rsid w:val="009816D3"/>
    <w:rsid w:val="00981EF3"/>
    <w:rsid w:val="0098454B"/>
    <w:rsid w:val="009857E9"/>
    <w:rsid w:val="00985E8A"/>
    <w:rsid w:val="00986207"/>
    <w:rsid w:val="009862DF"/>
    <w:rsid w:val="009864A8"/>
    <w:rsid w:val="0098662F"/>
    <w:rsid w:val="0098705A"/>
    <w:rsid w:val="0098782E"/>
    <w:rsid w:val="00987990"/>
    <w:rsid w:val="00993A9E"/>
    <w:rsid w:val="00993D97"/>
    <w:rsid w:val="00995C3A"/>
    <w:rsid w:val="00996CBC"/>
    <w:rsid w:val="009973F0"/>
    <w:rsid w:val="00997B56"/>
    <w:rsid w:val="009A0838"/>
    <w:rsid w:val="009A26DB"/>
    <w:rsid w:val="009A2E79"/>
    <w:rsid w:val="009A4E9F"/>
    <w:rsid w:val="009A4F90"/>
    <w:rsid w:val="009A5A09"/>
    <w:rsid w:val="009A659B"/>
    <w:rsid w:val="009A680E"/>
    <w:rsid w:val="009A6CBE"/>
    <w:rsid w:val="009A793C"/>
    <w:rsid w:val="009B1D80"/>
    <w:rsid w:val="009B1F31"/>
    <w:rsid w:val="009B29E1"/>
    <w:rsid w:val="009B437F"/>
    <w:rsid w:val="009C08E9"/>
    <w:rsid w:val="009C22DC"/>
    <w:rsid w:val="009C42E0"/>
    <w:rsid w:val="009C45DB"/>
    <w:rsid w:val="009C5B13"/>
    <w:rsid w:val="009C7DDA"/>
    <w:rsid w:val="009D302C"/>
    <w:rsid w:val="009D5C03"/>
    <w:rsid w:val="009D759C"/>
    <w:rsid w:val="009E0C0D"/>
    <w:rsid w:val="009E1B31"/>
    <w:rsid w:val="009E2935"/>
    <w:rsid w:val="009E5CD8"/>
    <w:rsid w:val="009E632E"/>
    <w:rsid w:val="009E63C1"/>
    <w:rsid w:val="009E675C"/>
    <w:rsid w:val="009E67BF"/>
    <w:rsid w:val="009E74D0"/>
    <w:rsid w:val="009F03AF"/>
    <w:rsid w:val="009F1356"/>
    <w:rsid w:val="009F16FB"/>
    <w:rsid w:val="009F3A7D"/>
    <w:rsid w:val="009F3C34"/>
    <w:rsid w:val="009F4859"/>
    <w:rsid w:val="009F57FD"/>
    <w:rsid w:val="009F7861"/>
    <w:rsid w:val="00A00055"/>
    <w:rsid w:val="00A01520"/>
    <w:rsid w:val="00A06619"/>
    <w:rsid w:val="00A06CFB"/>
    <w:rsid w:val="00A1217A"/>
    <w:rsid w:val="00A13A0F"/>
    <w:rsid w:val="00A1454F"/>
    <w:rsid w:val="00A16470"/>
    <w:rsid w:val="00A16AFB"/>
    <w:rsid w:val="00A17B70"/>
    <w:rsid w:val="00A23035"/>
    <w:rsid w:val="00A30F8D"/>
    <w:rsid w:val="00A35037"/>
    <w:rsid w:val="00A356FC"/>
    <w:rsid w:val="00A37797"/>
    <w:rsid w:val="00A41626"/>
    <w:rsid w:val="00A425AA"/>
    <w:rsid w:val="00A43102"/>
    <w:rsid w:val="00A43A89"/>
    <w:rsid w:val="00A46344"/>
    <w:rsid w:val="00A51464"/>
    <w:rsid w:val="00A53750"/>
    <w:rsid w:val="00A547CA"/>
    <w:rsid w:val="00A54E45"/>
    <w:rsid w:val="00A55621"/>
    <w:rsid w:val="00A561A3"/>
    <w:rsid w:val="00A56320"/>
    <w:rsid w:val="00A56769"/>
    <w:rsid w:val="00A57676"/>
    <w:rsid w:val="00A600EE"/>
    <w:rsid w:val="00A655DB"/>
    <w:rsid w:val="00A66837"/>
    <w:rsid w:val="00A668A8"/>
    <w:rsid w:val="00A76012"/>
    <w:rsid w:val="00A83469"/>
    <w:rsid w:val="00A87583"/>
    <w:rsid w:val="00A91EEF"/>
    <w:rsid w:val="00A921E9"/>
    <w:rsid w:val="00A941C5"/>
    <w:rsid w:val="00A95889"/>
    <w:rsid w:val="00A96F11"/>
    <w:rsid w:val="00A977C5"/>
    <w:rsid w:val="00A9794D"/>
    <w:rsid w:val="00AA16A3"/>
    <w:rsid w:val="00AA29AE"/>
    <w:rsid w:val="00AA2F67"/>
    <w:rsid w:val="00AA4F6C"/>
    <w:rsid w:val="00AA52EC"/>
    <w:rsid w:val="00AA59FB"/>
    <w:rsid w:val="00AB09A4"/>
    <w:rsid w:val="00AB1C0B"/>
    <w:rsid w:val="00AB5D1F"/>
    <w:rsid w:val="00AB7AA9"/>
    <w:rsid w:val="00AC013B"/>
    <w:rsid w:val="00AC2C4C"/>
    <w:rsid w:val="00AC4D11"/>
    <w:rsid w:val="00AC4EB6"/>
    <w:rsid w:val="00AC4EC2"/>
    <w:rsid w:val="00AC6B66"/>
    <w:rsid w:val="00AC78C1"/>
    <w:rsid w:val="00AD4B46"/>
    <w:rsid w:val="00AD6757"/>
    <w:rsid w:val="00AD6C49"/>
    <w:rsid w:val="00AE1B4D"/>
    <w:rsid w:val="00AE2736"/>
    <w:rsid w:val="00AE4285"/>
    <w:rsid w:val="00AE4FAD"/>
    <w:rsid w:val="00AE5A3A"/>
    <w:rsid w:val="00AE74C0"/>
    <w:rsid w:val="00AF1B01"/>
    <w:rsid w:val="00AF25AF"/>
    <w:rsid w:val="00AF6A2E"/>
    <w:rsid w:val="00AF7705"/>
    <w:rsid w:val="00AF782D"/>
    <w:rsid w:val="00B0007A"/>
    <w:rsid w:val="00B0089C"/>
    <w:rsid w:val="00B00FA6"/>
    <w:rsid w:val="00B01C40"/>
    <w:rsid w:val="00B02143"/>
    <w:rsid w:val="00B022EA"/>
    <w:rsid w:val="00B02475"/>
    <w:rsid w:val="00B02E3D"/>
    <w:rsid w:val="00B036E1"/>
    <w:rsid w:val="00B047AF"/>
    <w:rsid w:val="00B05FB2"/>
    <w:rsid w:val="00B07AE0"/>
    <w:rsid w:val="00B121FB"/>
    <w:rsid w:val="00B125AA"/>
    <w:rsid w:val="00B13E7D"/>
    <w:rsid w:val="00B16C10"/>
    <w:rsid w:val="00B17C07"/>
    <w:rsid w:val="00B20324"/>
    <w:rsid w:val="00B24158"/>
    <w:rsid w:val="00B24948"/>
    <w:rsid w:val="00B251CE"/>
    <w:rsid w:val="00B30B4F"/>
    <w:rsid w:val="00B31AAE"/>
    <w:rsid w:val="00B33046"/>
    <w:rsid w:val="00B366F1"/>
    <w:rsid w:val="00B412A9"/>
    <w:rsid w:val="00B4331E"/>
    <w:rsid w:val="00B4509A"/>
    <w:rsid w:val="00B54464"/>
    <w:rsid w:val="00B5548E"/>
    <w:rsid w:val="00B60938"/>
    <w:rsid w:val="00B60FB2"/>
    <w:rsid w:val="00B61011"/>
    <w:rsid w:val="00B62AFF"/>
    <w:rsid w:val="00B62CCA"/>
    <w:rsid w:val="00B62E0F"/>
    <w:rsid w:val="00B62E4A"/>
    <w:rsid w:val="00B63539"/>
    <w:rsid w:val="00B65DBA"/>
    <w:rsid w:val="00B665D2"/>
    <w:rsid w:val="00B72334"/>
    <w:rsid w:val="00B73226"/>
    <w:rsid w:val="00B74709"/>
    <w:rsid w:val="00B75C53"/>
    <w:rsid w:val="00B80B52"/>
    <w:rsid w:val="00B815E4"/>
    <w:rsid w:val="00B817A7"/>
    <w:rsid w:val="00B81DF6"/>
    <w:rsid w:val="00B8334D"/>
    <w:rsid w:val="00B844DC"/>
    <w:rsid w:val="00B86253"/>
    <w:rsid w:val="00B874EB"/>
    <w:rsid w:val="00B87980"/>
    <w:rsid w:val="00B90725"/>
    <w:rsid w:val="00B90C9F"/>
    <w:rsid w:val="00B91C9E"/>
    <w:rsid w:val="00B9244E"/>
    <w:rsid w:val="00B943DC"/>
    <w:rsid w:val="00BA3658"/>
    <w:rsid w:val="00BA4B34"/>
    <w:rsid w:val="00BA4FF7"/>
    <w:rsid w:val="00BA5A9B"/>
    <w:rsid w:val="00BB0237"/>
    <w:rsid w:val="00BB0B16"/>
    <w:rsid w:val="00BB30B1"/>
    <w:rsid w:val="00BB3766"/>
    <w:rsid w:val="00BB3E97"/>
    <w:rsid w:val="00BB4070"/>
    <w:rsid w:val="00BB475D"/>
    <w:rsid w:val="00BB65BD"/>
    <w:rsid w:val="00BB69F3"/>
    <w:rsid w:val="00BC025C"/>
    <w:rsid w:val="00BC1A08"/>
    <w:rsid w:val="00BC1B80"/>
    <w:rsid w:val="00BC26B4"/>
    <w:rsid w:val="00BC2C55"/>
    <w:rsid w:val="00BC32C8"/>
    <w:rsid w:val="00BC54A2"/>
    <w:rsid w:val="00BC655C"/>
    <w:rsid w:val="00BD16AF"/>
    <w:rsid w:val="00BD298F"/>
    <w:rsid w:val="00BD32A6"/>
    <w:rsid w:val="00BD4D0B"/>
    <w:rsid w:val="00BE1163"/>
    <w:rsid w:val="00BE412A"/>
    <w:rsid w:val="00BE531D"/>
    <w:rsid w:val="00BE67D7"/>
    <w:rsid w:val="00BE6BF9"/>
    <w:rsid w:val="00BF246F"/>
    <w:rsid w:val="00BF2C6B"/>
    <w:rsid w:val="00BF3B3C"/>
    <w:rsid w:val="00BF63F9"/>
    <w:rsid w:val="00BF76C9"/>
    <w:rsid w:val="00C02774"/>
    <w:rsid w:val="00C1049E"/>
    <w:rsid w:val="00C10B9A"/>
    <w:rsid w:val="00C10C9C"/>
    <w:rsid w:val="00C10F96"/>
    <w:rsid w:val="00C11490"/>
    <w:rsid w:val="00C16334"/>
    <w:rsid w:val="00C17BB9"/>
    <w:rsid w:val="00C17E36"/>
    <w:rsid w:val="00C2190C"/>
    <w:rsid w:val="00C25D90"/>
    <w:rsid w:val="00C2651A"/>
    <w:rsid w:val="00C27687"/>
    <w:rsid w:val="00C412E9"/>
    <w:rsid w:val="00C4305C"/>
    <w:rsid w:val="00C436F5"/>
    <w:rsid w:val="00C43B45"/>
    <w:rsid w:val="00C447BF"/>
    <w:rsid w:val="00C45CB0"/>
    <w:rsid w:val="00C4731B"/>
    <w:rsid w:val="00C47968"/>
    <w:rsid w:val="00C50E89"/>
    <w:rsid w:val="00C52DA4"/>
    <w:rsid w:val="00C5312B"/>
    <w:rsid w:val="00C53C57"/>
    <w:rsid w:val="00C53CCB"/>
    <w:rsid w:val="00C548B0"/>
    <w:rsid w:val="00C55879"/>
    <w:rsid w:val="00C566F7"/>
    <w:rsid w:val="00C6044C"/>
    <w:rsid w:val="00C64B28"/>
    <w:rsid w:val="00C65889"/>
    <w:rsid w:val="00C667B7"/>
    <w:rsid w:val="00C67266"/>
    <w:rsid w:val="00C67289"/>
    <w:rsid w:val="00C676B3"/>
    <w:rsid w:val="00C708AB"/>
    <w:rsid w:val="00C71177"/>
    <w:rsid w:val="00C71394"/>
    <w:rsid w:val="00C71C91"/>
    <w:rsid w:val="00C721F6"/>
    <w:rsid w:val="00C728D1"/>
    <w:rsid w:val="00C73A48"/>
    <w:rsid w:val="00C73A89"/>
    <w:rsid w:val="00C73CED"/>
    <w:rsid w:val="00C747CA"/>
    <w:rsid w:val="00C74FC2"/>
    <w:rsid w:val="00C753B6"/>
    <w:rsid w:val="00C7581E"/>
    <w:rsid w:val="00C76013"/>
    <w:rsid w:val="00C77200"/>
    <w:rsid w:val="00C776D5"/>
    <w:rsid w:val="00C77C45"/>
    <w:rsid w:val="00C80847"/>
    <w:rsid w:val="00C8269C"/>
    <w:rsid w:val="00C82971"/>
    <w:rsid w:val="00C83128"/>
    <w:rsid w:val="00C83946"/>
    <w:rsid w:val="00C863FF"/>
    <w:rsid w:val="00C86A62"/>
    <w:rsid w:val="00C877BF"/>
    <w:rsid w:val="00C87B7D"/>
    <w:rsid w:val="00C91EE2"/>
    <w:rsid w:val="00C94085"/>
    <w:rsid w:val="00C9599A"/>
    <w:rsid w:val="00C959CF"/>
    <w:rsid w:val="00CA6CF0"/>
    <w:rsid w:val="00CA6F8B"/>
    <w:rsid w:val="00CA7A55"/>
    <w:rsid w:val="00CB31D4"/>
    <w:rsid w:val="00CB4092"/>
    <w:rsid w:val="00CC0116"/>
    <w:rsid w:val="00CC0AFC"/>
    <w:rsid w:val="00CC2085"/>
    <w:rsid w:val="00CC2117"/>
    <w:rsid w:val="00CC2682"/>
    <w:rsid w:val="00CC274E"/>
    <w:rsid w:val="00CC3544"/>
    <w:rsid w:val="00CC3AA1"/>
    <w:rsid w:val="00CC3C0D"/>
    <w:rsid w:val="00CC552A"/>
    <w:rsid w:val="00CC5DBD"/>
    <w:rsid w:val="00CC5F4E"/>
    <w:rsid w:val="00CC78AF"/>
    <w:rsid w:val="00CD0E2C"/>
    <w:rsid w:val="00CD1191"/>
    <w:rsid w:val="00CD13CA"/>
    <w:rsid w:val="00CE121F"/>
    <w:rsid w:val="00CE3528"/>
    <w:rsid w:val="00CE65BF"/>
    <w:rsid w:val="00CF1D53"/>
    <w:rsid w:val="00CF7085"/>
    <w:rsid w:val="00CF7BA5"/>
    <w:rsid w:val="00D01141"/>
    <w:rsid w:val="00D01C51"/>
    <w:rsid w:val="00D02400"/>
    <w:rsid w:val="00D0278C"/>
    <w:rsid w:val="00D0298F"/>
    <w:rsid w:val="00D03489"/>
    <w:rsid w:val="00D0378F"/>
    <w:rsid w:val="00D042F2"/>
    <w:rsid w:val="00D07F19"/>
    <w:rsid w:val="00D10072"/>
    <w:rsid w:val="00D1163C"/>
    <w:rsid w:val="00D12C16"/>
    <w:rsid w:val="00D12EF8"/>
    <w:rsid w:val="00D1322A"/>
    <w:rsid w:val="00D13E49"/>
    <w:rsid w:val="00D16DD9"/>
    <w:rsid w:val="00D179A0"/>
    <w:rsid w:val="00D179D3"/>
    <w:rsid w:val="00D223F5"/>
    <w:rsid w:val="00D2292E"/>
    <w:rsid w:val="00D24B1D"/>
    <w:rsid w:val="00D26406"/>
    <w:rsid w:val="00D30DFE"/>
    <w:rsid w:val="00D30F00"/>
    <w:rsid w:val="00D312D5"/>
    <w:rsid w:val="00D31A38"/>
    <w:rsid w:val="00D328A9"/>
    <w:rsid w:val="00D33EB5"/>
    <w:rsid w:val="00D36837"/>
    <w:rsid w:val="00D36870"/>
    <w:rsid w:val="00D40A31"/>
    <w:rsid w:val="00D41C06"/>
    <w:rsid w:val="00D41C8F"/>
    <w:rsid w:val="00D42DFE"/>
    <w:rsid w:val="00D44FFF"/>
    <w:rsid w:val="00D45CA8"/>
    <w:rsid w:val="00D46DE4"/>
    <w:rsid w:val="00D50D6E"/>
    <w:rsid w:val="00D50FC7"/>
    <w:rsid w:val="00D52DDD"/>
    <w:rsid w:val="00D549CC"/>
    <w:rsid w:val="00D571EE"/>
    <w:rsid w:val="00D611C3"/>
    <w:rsid w:val="00D6148C"/>
    <w:rsid w:val="00D63BF3"/>
    <w:rsid w:val="00D64363"/>
    <w:rsid w:val="00D76B3B"/>
    <w:rsid w:val="00D76E4E"/>
    <w:rsid w:val="00D828EB"/>
    <w:rsid w:val="00D82B8B"/>
    <w:rsid w:val="00D84050"/>
    <w:rsid w:val="00D84C57"/>
    <w:rsid w:val="00D852D1"/>
    <w:rsid w:val="00D87070"/>
    <w:rsid w:val="00D91661"/>
    <w:rsid w:val="00D92E68"/>
    <w:rsid w:val="00D96DD1"/>
    <w:rsid w:val="00D96EEB"/>
    <w:rsid w:val="00D97622"/>
    <w:rsid w:val="00DA0224"/>
    <w:rsid w:val="00DA13B0"/>
    <w:rsid w:val="00DA1586"/>
    <w:rsid w:val="00DA1642"/>
    <w:rsid w:val="00DA4163"/>
    <w:rsid w:val="00DA538C"/>
    <w:rsid w:val="00DA751C"/>
    <w:rsid w:val="00DB1BD7"/>
    <w:rsid w:val="00DC02FD"/>
    <w:rsid w:val="00DC037F"/>
    <w:rsid w:val="00DC1FD9"/>
    <w:rsid w:val="00DC5612"/>
    <w:rsid w:val="00DC6000"/>
    <w:rsid w:val="00DD6F00"/>
    <w:rsid w:val="00DD6FCB"/>
    <w:rsid w:val="00DE1864"/>
    <w:rsid w:val="00DE1981"/>
    <w:rsid w:val="00DE501E"/>
    <w:rsid w:val="00DE5871"/>
    <w:rsid w:val="00DE60F8"/>
    <w:rsid w:val="00DE72AD"/>
    <w:rsid w:val="00DF05C3"/>
    <w:rsid w:val="00DF0D30"/>
    <w:rsid w:val="00DF27A3"/>
    <w:rsid w:val="00DF3C0D"/>
    <w:rsid w:val="00DF4881"/>
    <w:rsid w:val="00DF4CC3"/>
    <w:rsid w:val="00DF5AD8"/>
    <w:rsid w:val="00DF601E"/>
    <w:rsid w:val="00DF7405"/>
    <w:rsid w:val="00E031EB"/>
    <w:rsid w:val="00E063FF"/>
    <w:rsid w:val="00E1154E"/>
    <w:rsid w:val="00E13C81"/>
    <w:rsid w:val="00E13F2F"/>
    <w:rsid w:val="00E1529B"/>
    <w:rsid w:val="00E16484"/>
    <w:rsid w:val="00E20B23"/>
    <w:rsid w:val="00E20BA4"/>
    <w:rsid w:val="00E21C1B"/>
    <w:rsid w:val="00E223DC"/>
    <w:rsid w:val="00E22784"/>
    <w:rsid w:val="00E22D58"/>
    <w:rsid w:val="00E23C22"/>
    <w:rsid w:val="00E23C53"/>
    <w:rsid w:val="00E24524"/>
    <w:rsid w:val="00E24C0D"/>
    <w:rsid w:val="00E24F92"/>
    <w:rsid w:val="00E25450"/>
    <w:rsid w:val="00E2558B"/>
    <w:rsid w:val="00E25D93"/>
    <w:rsid w:val="00E30D27"/>
    <w:rsid w:val="00E30FA5"/>
    <w:rsid w:val="00E31662"/>
    <w:rsid w:val="00E32E46"/>
    <w:rsid w:val="00E35131"/>
    <w:rsid w:val="00E353A6"/>
    <w:rsid w:val="00E36ACB"/>
    <w:rsid w:val="00E37885"/>
    <w:rsid w:val="00E4338B"/>
    <w:rsid w:val="00E43943"/>
    <w:rsid w:val="00E43F19"/>
    <w:rsid w:val="00E46B3E"/>
    <w:rsid w:val="00E46E0E"/>
    <w:rsid w:val="00E4740A"/>
    <w:rsid w:val="00E47887"/>
    <w:rsid w:val="00E6130E"/>
    <w:rsid w:val="00E62970"/>
    <w:rsid w:val="00E634F9"/>
    <w:rsid w:val="00E64DBC"/>
    <w:rsid w:val="00E65482"/>
    <w:rsid w:val="00E65DBB"/>
    <w:rsid w:val="00E66A7E"/>
    <w:rsid w:val="00E67ED2"/>
    <w:rsid w:val="00E70E5C"/>
    <w:rsid w:val="00E71AB2"/>
    <w:rsid w:val="00E72599"/>
    <w:rsid w:val="00E754DE"/>
    <w:rsid w:val="00E75604"/>
    <w:rsid w:val="00E75B07"/>
    <w:rsid w:val="00E7648B"/>
    <w:rsid w:val="00E80268"/>
    <w:rsid w:val="00E8272D"/>
    <w:rsid w:val="00E82A61"/>
    <w:rsid w:val="00E82F45"/>
    <w:rsid w:val="00E832E8"/>
    <w:rsid w:val="00E85F20"/>
    <w:rsid w:val="00E86485"/>
    <w:rsid w:val="00E913EC"/>
    <w:rsid w:val="00E94BA1"/>
    <w:rsid w:val="00E951AB"/>
    <w:rsid w:val="00E96D38"/>
    <w:rsid w:val="00E97B3E"/>
    <w:rsid w:val="00EA0360"/>
    <w:rsid w:val="00EA0F98"/>
    <w:rsid w:val="00EA1E78"/>
    <w:rsid w:val="00EA457A"/>
    <w:rsid w:val="00EA5691"/>
    <w:rsid w:val="00EA5795"/>
    <w:rsid w:val="00EA656B"/>
    <w:rsid w:val="00EA7826"/>
    <w:rsid w:val="00EC0595"/>
    <w:rsid w:val="00EC1752"/>
    <w:rsid w:val="00EC1A1E"/>
    <w:rsid w:val="00EC35DF"/>
    <w:rsid w:val="00EC39D4"/>
    <w:rsid w:val="00ED1AFB"/>
    <w:rsid w:val="00ED3335"/>
    <w:rsid w:val="00ED39BB"/>
    <w:rsid w:val="00ED3B38"/>
    <w:rsid w:val="00ED499F"/>
    <w:rsid w:val="00EE0702"/>
    <w:rsid w:val="00EE14EF"/>
    <w:rsid w:val="00EE3AD2"/>
    <w:rsid w:val="00EF00ED"/>
    <w:rsid w:val="00EF5F53"/>
    <w:rsid w:val="00F00471"/>
    <w:rsid w:val="00F00780"/>
    <w:rsid w:val="00F01A7C"/>
    <w:rsid w:val="00F01D80"/>
    <w:rsid w:val="00F02911"/>
    <w:rsid w:val="00F046FA"/>
    <w:rsid w:val="00F04DF4"/>
    <w:rsid w:val="00F068B6"/>
    <w:rsid w:val="00F07E94"/>
    <w:rsid w:val="00F11A22"/>
    <w:rsid w:val="00F1326B"/>
    <w:rsid w:val="00F13713"/>
    <w:rsid w:val="00F13905"/>
    <w:rsid w:val="00F17B33"/>
    <w:rsid w:val="00F17B7B"/>
    <w:rsid w:val="00F214D7"/>
    <w:rsid w:val="00F2327B"/>
    <w:rsid w:val="00F2612D"/>
    <w:rsid w:val="00F27CB7"/>
    <w:rsid w:val="00F27F43"/>
    <w:rsid w:val="00F33905"/>
    <w:rsid w:val="00F34A6A"/>
    <w:rsid w:val="00F377D6"/>
    <w:rsid w:val="00F41FAA"/>
    <w:rsid w:val="00F43DA1"/>
    <w:rsid w:val="00F46D87"/>
    <w:rsid w:val="00F53C11"/>
    <w:rsid w:val="00F53C23"/>
    <w:rsid w:val="00F60EE3"/>
    <w:rsid w:val="00F613D3"/>
    <w:rsid w:val="00F63A2D"/>
    <w:rsid w:val="00F64D9E"/>
    <w:rsid w:val="00F65FA3"/>
    <w:rsid w:val="00F67FB5"/>
    <w:rsid w:val="00F74A1C"/>
    <w:rsid w:val="00F75902"/>
    <w:rsid w:val="00F77501"/>
    <w:rsid w:val="00F80074"/>
    <w:rsid w:val="00F81A17"/>
    <w:rsid w:val="00F857F7"/>
    <w:rsid w:val="00F876D5"/>
    <w:rsid w:val="00F87E92"/>
    <w:rsid w:val="00F9047B"/>
    <w:rsid w:val="00F90649"/>
    <w:rsid w:val="00F91CF1"/>
    <w:rsid w:val="00F92088"/>
    <w:rsid w:val="00F95303"/>
    <w:rsid w:val="00F95A79"/>
    <w:rsid w:val="00F95DE9"/>
    <w:rsid w:val="00F9604B"/>
    <w:rsid w:val="00FA07EC"/>
    <w:rsid w:val="00FA1BF1"/>
    <w:rsid w:val="00FA3639"/>
    <w:rsid w:val="00FA4198"/>
    <w:rsid w:val="00FA536F"/>
    <w:rsid w:val="00FA5DA3"/>
    <w:rsid w:val="00FA60E4"/>
    <w:rsid w:val="00FA7EF3"/>
    <w:rsid w:val="00FB0D29"/>
    <w:rsid w:val="00FB2826"/>
    <w:rsid w:val="00FB2BB5"/>
    <w:rsid w:val="00FB40A8"/>
    <w:rsid w:val="00FB41A6"/>
    <w:rsid w:val="00FB5CFB"/>
    <w:rsid w:val="00FB64CE"/>
    <w:rsid w:val="00FC110E"/>
    <w:rsid w:val="00FC4476"/>
    <w:rsid w:val="00FC5397"/>
    <w:rsid w:val="00FD13AF"/>
    <w:rsid w:val="00FD2744"/>
    <w:rsid w:val="00FD329A"/>
    <w:rsid w:val="00FD5B9E"/>
    <w:rsid w:val="00FE013E"/>
    <w:rsid w:val="00FE0BE7"/>
    <w:rsid w:val="00FE2128"/>
    <w:rsid w:val="00FE399C"/>
    <w:rsid w:val="00FE39E0"/>
    <w:rsid w:val="00FE76CC"/>
    <w:rsid w:val="00FE7783"/>
    <w:rsid w:val="00FF05B3"/>
    <w:rsid w:val="00FF5195"/>
    <w:rsid w:val="00FF7580"/>
    <w:rsid w:val="00FF797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DD38"/>
  <w15:docId w15:val="{B26D5B67-3B89-43DF-83CD-8C24233F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D9"/>
  </w:style>
  <w:style w:type="paragraph" w:styleId="Heading1">
    <w:name w:val="heading 1"/>
    <w:basedOn w:val="Normal"/>
    <w:next w:val="BodyText"/>
    <w:link w:val="Heading1Char"/>
    <w:uiPriority w:val="9"/>
    <w:qFormat/>
    <w:rsid w:val="00B1306F"/>
    <w:pPr>
      <w:keepNext/>
      <w:keepLines/>
      <w:spacing w:before="480" w:after="0" w:line="480" w:lineRule="auto"/>
      <w:outlineLvl w:val="0"/>
    </w:pPr>
    <w:rPr>
      <w:rFonts w:ascii="Arial" w:eastAsiaTheme="majorEastAsia" w:hAnsi="Arial" w:cstheme="majorBidi"/>
      <w:b/>
      <w:bCs/>
      <w:color w:val="000000" w:themeColor="text1"/>
      <w:sz w:val="32"/>
      <w:szCs w:val="32"/>
    </w:rPr>
  </w:style>
  <w:style w:type="paragraph" w:styleId="Heading2">
    <w:name w:val="heading 2"/>
    <w:basedOn w:val="Normal"/>
    <w:next w:val="BodyText"/>
    <w:uiPriority w:val="9"/>
    <w:unhideWhenUsed/>
    <w:qFormat/>
    <w:rsid w:val="00B1306F"/>
    <w:pPr>
      <w:keepNext/>
      <w:keepLines/>
      <w:spacing w:before="300" w:after="0" w:line="360" w:lineRule="auto"/>
      <w:outlineLvl w:val="1"/>
    </w:pPr>
    <w:rPr>
      <w:rFonts w:ascii="Arial" w:eastAsiaTheme="majorEastAsia" w:hAnsi="Arial"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306F"/>
    <w:pPr>
      <w:spacing w:before="180" w:after="180" w:line="480" w:lineRule="auto"/>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1306F"/>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1306F"/>
    <w:pPr>
      <w:keepNext/>
      <w:keepLines/>
      <w:jc w:val="center"/>
    </w:pPr>
    <w:rPr>
      <w:rFonts w:ascii="Arial" w:hAnsi="Arial"/>
    </w:rPr>
  </w:style>
  <w:style w:type="paragraph" w:styleId="Date">
    <w:name w:val="Date"/>
    <w:next w:val="BodyText"/>
    <w:qFormat/>
    <w:rsid w:val="00B1306F"/>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C23D9"/>
    <w:rPr>
      <w:rFonts w:ascii="Arial" w:hAnsi="Arial"/>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B1306F"/>
    <w:rPr>
      <w:rFonts w:ascii="Arial" w:hAnsi="Arial"/>
      <w:color w:val="000000" w:themeColor="text1"/>
    </w:rPr>
  </w:style>
  <w:style w:type="paragraph" w:styleId="TOCHeading">
    <w:name w:val="TOC Heading"/>
    <w:basedOn w:val="Heading1"/>
    <w:next w:val="BodyText"/>
    <w:uiPriority w:val="39"/>
    <w:unhideWhenUsed/>
    <w:qFormat/>
    <w:rsid w:val="00B1306F"/>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11C6B"/>
    <w:pPr>
      <w:spacing w:after="100"/>
    </w:pPr>
  </w:style>
  <w:style w:type="paragraph" w:styleId="TOC2">
    <w:name w:val="toc 2"/>
    <w:basedOn w:val="Normal"/>
    <w:next w:val="Normal"/>
    <w:autoRedefine/>
    <w:uiPriority w:val="39"/>
    <w:unhideWhenUsed/>
    <w:rsid w:val="00B11C6B"/>
    <w:pPr>
      <w:spacing w:after="100"/>
      <w:ind w:left="240"/>
    </w:pPr>
  </w:style>
  <w:style w:type="paragraph" w:styleId="TOC3">
    <w:name w:val="toc 3"/>
    <w:basedOn w:val="Normal"/>
    <w:next w:val="Normal"/>
    <w:autoRedefine/>
    <w:uiPriority w:val="39"/>
    <w:unhideWhenUsed/>
    <w:rsid w:val="00B11C6B"/>
    <w:pPr>
      <w:spacing w:after="100"/>
      <w:ind w:left="480"/>
    </w:pPr>
  </w:style>
  <w:style w:type="character" w:customStyle="1" w:styleId="BodyTextChar">
    <w:name w:val="Body Text Char"/>
    <w:basedOn w:val="DefaultParagraphFont"/>
    <w:link w:val="BodyText"/>
    <w:rsid w:val="00B1306F"/>
    <w:rPr>
      <w:rFonts w:ascii="Arial" w:hAnsi="Arial"/>
    </w:rPr>
  </w:style>
  <w:style w:type="character" w:styleId="CommentReference">
    <w:name w:val="annotation reference"/>
    <w:basedOn w:val="DefaultParagraphFont"/>
    <w:semiHidden/>
    <w:unhideWhenUsed/>
    <w:rsid w:val="003653F3"/>
    <w:rPr>
      <w:sz w:val="16"/>
      <w:szCs w:val="16"/>
    </w:rPr>
  </w:style>
  <w:style w:type="paragraph" w:styleId="CommentText">
    <w:name w:val="annotation text"/>
    <w:basedOn w:val="Normal"/>
    <w:link w:val="CommentTextChar"/>
    <w:unhideWhenUsed/>
    <w:rsid w:val="003653F3"/>
    <w:rPr>
      <w:sz w:val="20"/>
      <w:szCs w:val="20"/>
    </w:rPr>
  </w:style>
  <w:style w:type="character" w:customStyle="1" w:styleId="CommentTextChar">
    <w:name w:val="Comment Text Char"/>
    <w:basedOn w:val="DefaultParagraphFont"/>
    <w:link w:val="CommentText"/>
    <w:rsid w:val="003653F3"/>
    <w:rPr>
      <w:sz w:val="20"/>
      <w:szCs w:val="20"/>
    </w:rPr>
  </w:style>
  <w:style w:type="paragraph" w:styleId="CommentSubject">
    <w:name w:val="annotation subject"/>
    <w:basedOn w:val="CommentText"/>
    <w:next w:val="CommentText"/>
    <w:link w:val="CommentSubjectChar"/>
    <w:semiHidden/>
    <w:unhideWhenUsed/>
    <w:rsid w:val="003653F3"/>
    <w:rPr>
      <w:b/>
      <w:bCs/>
    </w:rPr>
  </w:style>
  <w:style w:type="character" w:customStyle="1" w:styleId="CommentSubjectChar">
    <w:name w:val="Comment Subject Char"/>
    <w:basedOn w:val="CommentTextChar"/>
    <w:link w:val="CommentSubject"/>
    <w:semiHidden/>
    <w:rsid w:val="003653F3"/>
    <w:rPr>
      <w:b/>
      <w:bCs/>
      <w:sz w:val="20"/>
      <w:szCs w:val="20"/>
    </w:rPr>
  </w:style>
  <w:style w:type="paragraph" w:styleId="Revision">
    <w:name w:val="Revision"/>
    <w:hidden/>
    <w:semiHidden/>
    <w:rsid w:val="003653F3"/>
    <w:pPr>
      <w:spacing w:after="0"/>
    </w:pPr>
  </w:style>
  <w:style w:type="character" w:styleId="FollowedHyperlink">
    <w:name w:val="FollowedHyperlink"/>
    <w:basedOn w:val="DefaultParagraphFont"/>
    <w:semiHidden/>
    <w:unhideWhenUsed/>
    <w:rsid w:val="007512A9"/>
    <w:rPr>
      <w:color w:val="800080" w:themeColor="followedHyperlink"/>
      <w:u w:val="single"/>
    </w:rPr>
  </w:style>
  <w:style w:type="character" w:customStyle="1" w:styleId="cf01">
    <w:name w:val="cf01"/>
    <w:basedOn w:val="DefaultParagraphFont"/>
    <w:rsid w:val="002A7AA3"/>
    <w:rPr>
      <w:rFonts w:ascii="Segoe UI" w:hAnsi="Segoe UI" w:cs="Segoe UI" w:hint="default"/>
      <w:sz w:val="18"/>
      <w:szCs w:val="18"/>
    </w:rPr>
  </w:style>
  <w:style w:type="character" w:customStyle="1" w:styleId="Heading1Char">
    <w:name w:val="Heading 1 Char"/>
    <w:basedOn w:val="DefaultParagraphFont"/>
    <w:link w:val="Heading1"/>
    <w:uiPriority w:val="9"/>
    <w:rsid w:val="007937DC"/>
    <w:rPr>
      <w:rFonts w:ascii="Arial" w:eastAsiaTheme="majorEastAsia" w:hAnsi="Arial" w:cstheme="majorBidi"/>
      <w:b/>
      <w:bCs/>
      <w:color w:val="000000" w:themeColor="text1"/>
      <w:sz w:val="32"/>
      <w:szCs w:val="32"/>
    </w:rPr>
  </w:style>
  <w:style w:type="character" w:styleId="LineNumber">
    <w:name w:val="line number"/>
    <w:basedOn w:val="DefaultParagraphFont"/>
    <w:semiHidden/>
    <w:unhideWhenUsed/>
    <w:rsid w:val="006502A0"/>
  </w:style>
  <w:style w:type="paragraph" w:styleId="Header">
    <w:name w:val="header"/>
    <w:basedOn w:val="Normal"/>
    <w:link w:val="HeaderChar"/>
    <w:uiPriority w:val="99"/>
    <w:unhideWhenUsed/>
    <w:rsid w:val="006502A0"/>
    <w:pPr>
      <w:tabs>
        <w:tab w:val="center" w:pos="4680"/>
        <w:tab w:val="right" w:pos="9360"/>
      </w:tabs>
      <w:spacing w:after="0"/>
    </w:pPr>
  </w:style>
  <w:style w:type="character" w:customStyle="1" w:styleId="HeaderChar">
    <w:name w:val="Header Char"/>
    <w:basedOn w:val="DefaultParagraphFont"/>
    <w:link w:val="Header"/>
    <w:uiPriority w:val="99"/>
    <w:rsid w:val="006502A0"/>
  </w:style>
  <w:style w:type="paragraph" w:styleId="Footer">
    <w:name w:val="footer"/>
    <w:basedOn w:val="Normal"/>
    <w:link w:val="FooterChar"/>
    <w:unhideWhenUsed/>
    <w:rsid w:val="006502A0"/>
    <w:pPr>
      <w:tabs>
        <w:tab w:val="center" w:pos="4680"/>
        <w:tab w:val="right" w:pos="9360"/>
      </w:tabs>
      <w:spacing w:after="0"/>
    </w:pPr>
  </w:style>
  <w:style w:type="character" w:customStyle="1" w:styleId="FooterChar">
    <w:name w:val="Footer Char"/>
    <w:basedOn w:val="DefaultParagraphFont"/>
    <w:link w:val="Footer"/>
    <w:rsid w:val="006502A0"/>
  </w:style>
  <w:style w:type="character" w:customStyle="1" w:styleId="fontstyle01">
    <w:name w:val="fontstyle01"/>
    <w:basedOn w:val="DefaultParagraphFont"/>
    <w:rsid w:val="00236ED2"/>
    <w:rPr>
      <w:rFonts w:ascii="ArialMT" w:hAnsi="ArialMT" w:hint="default"/>
      <w:b w:val="0"/>
      <w:bCs w:val="0"/>
      <w:i w:val="0"/>
      <w:iCs w:val="0"/>
      <w:color w:val="333333"/>
      <w:sz w:val="20"/>
      <w:szCs w:val="20"/>
    </w:rPr>
  </w:style>
  <w:style w:type="paragraph" w:styleId="PlainText">
    <w:name w:val="Plain Text"/>
    <w:basedOn w:val="Normal"/>
    <w:link w:val="PlainTextChar"/>
    <w:uiPriority w:val="99"/>
    <w:semiHidden/>
    <w:unhideWhenUsed/>
    <w:rsid w:val="0070127D"/>
    <w:pPr>
      <w:spacing w:after="0"/>
    </w:pPr>
    <w:rPr>
      <w:rFonts w:ascii="Calibri" w:eastAsiaTheme="minorEastAsia" w:hAnsi="Calibri"/>
      <w:kern w:val="2"/>
      <w:sz w:val="22"/>
      <w:szCs w:val="21"/>
      <w:lang w:eastAsia="ko-KR"/>
      <w14:ligatures w14:val="standardContextual"/>
    </w:rPr>
  </w:style>
  <w:style w:type="character" w:customStyle="1" w:styleId="PlainTextChar">
    <w:name w:val="Plain Text Char"/>
    <w:basedOn w:val="DefaultParagraphFont"/>
    <w:link w:val="PlainText"/>
    <w:uiPriority w:val="99"/>
    <w:semiHidden/>
    <w:rsid w:val="0070127D"/>
    <w:rPr>
      <w:rFonts w:ascii="Calibri" w:eastAsiaTheme="minorEastAsia" w:hAnsi="Calibri"/>
      <w:kern w:val="2"/>
      <w:sz w:val="22"/>
      <w:szCs w:val="21"/>
      <w:lang w:eastAsia="ko-KR"/>
      <w14:ligatures w14:val="standardContextual"/>
    </w:rPr>
  </w:style>
  <w:style w:type="paragraph" w:styleId="NormalWeb">
    <w:name w:val="Normal (Web)"/>
    <w:basedOn w:val="Normal"/>
    <w:uiPriority w:val="99"/>
    <w:unhideWhenUsed/>
    <w:rsid w:val="00664BBE"/>
    <w:pPr>
      <w:spacing w:before="100" w:beforeAutospacing="1" w:after="100" w:afterAutospacing="1"/>
    </w:pPr>
    <w:rPr>
      <w:rFonts w:ascii="Times New Roman" w:eastAsia="Times New Roman" w:hAnsi="Times New Roman" w:cs="Times New Roman"/>
      <w:lang w:eastAsia="ko-KR"/>
    </w:rPr>
  </w:style>
  <w:style w:type="character" w:styleId="UnresolvedMention">
    <w:name w:val="Unresolved Mention"/>
    <w:basedOn w:val="DefaultParagraphFont"/>
    <w:uiPriority w:val="99"/>
    <w:semiHidden/>
    <w:unhideWhenUsed/>
    <w:rsid w:val="00A1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0230">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sChild>
        <w:div w:id="589122068">
          <w:marLeft w:val="0"/>
          <w:marRight w:val="0"/>
          <w:marTop w:val="0"/>
          <w:marBottom w:val="0"/>
          <w:divBdr>
            <w:top w:val="none" w:sz="0" w:space="0" w:color="auto"/>
            <w:left w:val="none" w:sz="0" w:space="0" w:color="auto"/>
            <w:bottom w:val="none" w:sz="0" w:space="0" w:color="auto"/>
            <w:right w:val="none" w:sz="0" w:space="0" w:color="auto"/>
          </w:divBdr>
          <w:divsChild>
            <w:div w:id="1784374700">
              <w:marLeft w:val="0"/>
              <w:marRight w:val="0"/>
              <w:marTop w:val="0"/>
              <w:marBottom w:val="0"/>
              <w:divBdr>
                <w:top w:val="none" w:sz="0" w:space="0" w:color="auto"/>
                <w:left w:val="none" w:sz="0" w:space="0" w:color="auto"/>
                <w:bottom w:val="none" w:sz="0" w:space="0" w:color="auto"/>
                <w:right w:val="none" w:sz="0" w:space="0" w:color="auto"/>
              </w:divBdr>
              <w:divsChild>
                <w:div w:id="1630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3745">
      <w:bodyDiv w:val="1"/>
      <w:marLeft w:val="0"/>
      <w:marRight w:val="0"/>
      <w:marTop w:val="0"/>
      <w:marBottom w:val="0"/>
      <w:divBdr>
        <w:top w:val="none" w:sz="0" w:space="0" w:color="auto"/>
        <w:left w:val="none" w:sz="0" w:space="0" w:color="auto"/>
        <w:bottom w:val="none" w:sz="0" w:space="0" w:color="auto"/>
        <w:right w:val="none" w:sz="0" w:space="0" w:color="auto"/>
      </w:divBdr>
      <w:divsChild>
        <w:div w:id="418214193">
          <w:marLeft w:val="0"/>
          <w:marRight w:val="0"/>
          <w:marTop w:val="0"/>
          <w:marBottom w:val="0"/>
          <w:divBdr>
            <w:top w:val="none" w:sz="0" w:space="0" w:color="auto"/>
            <w:left w:val="none" w:sz="0" w:space="0" w:color="auto"/>
            <w:bottom w:val="none" w:sz="0" w:space="0" w:color="auto"/>
            <w:right w:val="none" w:sz="0" w:space="0" w:color="auto"/>
          </w:divBdr>
          <w:divsChild>
            <w:div w:id="1497301149">
              <w:marLeft w:val="0"/>
              <w:marRight w:val="0"/>
              <w:marTop w:val="0"/>
              <w:marBottom w:val="0"/>
              <w:divBdr>
                <w:top w:val="none" w:sz="0" w:space="0" w:color="auto"/>
                <w:left w:val="none" w:sz="0" w:space="0" w:color="auto"/>
                <w:bottom w:val="none" w:sz="0" w:space="0" w:color="auto"/>
                <w:right w:val="none" w:sz="0" w:space="0" w:color="auto"/>
              </w:divBdr>
              <w:divsChild>
                <w:div w:id="899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6981">
      <w:bodyDiv w:val="1"/>
      <w:marLeft w:val="0"/>
      <w:marRight w:val="0"/>
      <w:marTop w:val="0"/>
      <w:marBottom w:val="0"/>
      <w:divBdr>
        <w:top w:val="none" w:sz="0" w:space="0" w:color="auto"/>
        <w:left w:val="none" w:sz="0" w:space="0" w:color="auto"/>
        <w:bottom w:val="none" w:sz="0" w:space="0" w:color="auto"/>
        <w:right w:val="none" w:sz="0" w:space="0" w:color="auto"/>
      </w:divBdr>
    </w:div>
    <w:div w:id="263267355">
      <w:bodyDiv w:val="1"/>
      <w:marLeft w:val="0"/>
      <w:marRight w:val="0"/>
      <w:marTop w:val="0"/>
      <w:marBottom w:val="0"/>
      <w:divBdr>
        <w:top w:val="none" w:sz="0" w:space="0" w:color="auto"/>
        <w:left w:val="none" w:sz="0" w:space="0" w:color="auto"/>
        <w:bottom w:val="none" w:sz="0" w:space="0" w:color="auto"/>
        <w:right w:val="none" w:sz="0" w:space="0" w:color="auto"/>
      </w:divBdr>
    </w:div>
    <w:div w:id="331227361">
      <w:bodyDiv w:val="1"/>
      <w:marLeft w:val="0"/>
      <w:marRight w:val="0"/>
      <w:marTop w:val="0"/>
      <w:marBottom w:val="0"/>
      <w:divBdr>
        <w:top w:val="none" w:sz="0" w:space="0" w:color="auto"/>
        <w:left w:val="none" w:sz="0" w:space="0" w:color="auto"/>
        <w:bottom w:val="none" w:sz="0" w:space="0" w:color="auto"/>
        <w:right w:val="none" w:sz="0" w:space="0" w:color="auto"/>
      </w:divBdr>
    </w:div>
    <w:div w:id="357319887">
      <w:bodyDiv w:val="1"/>
      <w:marLeft w:val="0"/>
      <w:marRight w:val="0"/>
      <w:marTop w:val="0"/>
      <w:marBottom w:val="0"/>
      <w:divBdr>
        <w:top w:val="none" w:sz="0" w:space="0" w:color="auto"/>
        <w:left w:val="none" w:sz="0" w:space="0" w:color="auto"/>
        <w:bottom w:val="none" w:sz="0" w:space="0" w:color="auto"/>
        <w:right w:val="none" w:sz="0" w:space="0" w:color="auto"/>
      </w:divBdr>
      <w:divsChild>
        <w:div w:id="1876891954">
          <w:marLeft w:val="0"/>
          <w:marRight w:val="0"/>
          <w:marTop w:val="0"/>
          <w:marBottom w:val="0"/>
          <w:divBdr>
            <w:top w:val="none" w:sz="0" w:space="0" w:color="auto"/>
            <w:left w:val="none" w:sz="0" w:space="0" w:color="auto"/>
            <w:bottom w:val="none" w:sz="0" w:space="0" w:color="auto"/>
            <w:right w:val="none" w:sz="0" w:space="0" w:color="auto"/>
          </w:divBdr>
          <w:divsChild>
            <w:div w:id="2124617496">
              <w:marLeft w:val="0"/>
              <w:marRight w:val="0"/>
              <w:marTop w:val="0"/>
              <w:marBottom w:val="0"/>
              <w:divBdr>
                <w:top w:val="none" w:sz="0" w:space="0" w:color="auto"/>
                <w:left w:val="none" w:sz="0" w:space="0" w:color="auto"/>
                <w:bottom w:val="none" w:sz="0" w:space="0" w:color="auto"/>
                <w:right w:val="none" w:sz="0" w:space="0" w:color="auto"/>
              </w:divBdr>
              <w:divsChild>
                <w:div w:id="18350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5323">
      <w:bodyDiv w:val="1"/>
      <w:marLeft w:val="0"/>
      <w:marRight w:val="0"/>
      <w:marTop w:val="0"/>
      <w:marBottom w:val="0"/>
      <w:divBdr>
        <w:top w:val="none" w:sz="0" w:space="0" w:color="auto"/>
        <w:left w:val="none" w:sz="0" w:space="0" w:color="auto"/>
        <w:bottom w:val="none" w:sz="0" w:space="0" w:color="auto"/>
        <w:right w:val="none" w:sz="0" w:space="0" w:color="auto"/>
      </w:divBdr>
    </w:div>
    <w:div w:id="606081041">
      <w:bodyDiv w:val="1"/>
      <w:marLeft w:val="0"/>
      <w:marRight w:val="0"/>
      <w:marTop w:val="0"/>
      <w:marBottom w:val="0"/>
      <w:divBdr>
        <w:top w:val="none" w:sz="0" w:space="0" w:color="auto"/>
        <w:left w:val="none" w:sz="0" w:space="0" w:color="auto"/>
        <w:bottom w:val="none" w:sz="0" w:space="0" w:color="auto"/>
        <w:right w:val="none" w:sz="0" w:space="0" w:color="auto"/>
      </w:divBdr>
      <w:divsChild>
        <w:div w:id="241985504">
          <w:marLeft w:val="0"/>
          <w:marRight w:val="0"/>
          <w:marTop w:val="0"/>
          <w:marBottom w:val="0"/>
          <w:divBdr>
            <w:top w:val="none" w:sz="0" w:space="0" w:color="auto"/>
            <w:left w:val="none" w:sz="0" w:space="0" w:color="auto"/>
            <w:bottom w:val="none" w:sz="0" w:space="0" w:color="auto"/>
            <w:right w:val="none" w:sz="0" w:space="0" w:color="auto"/>
          </w:divBdr>
          <w:divsChild>
            <w:div w:id="1096634611">
              <w:marLeft w:val="0"/>
              <w:marRight w:val="0"/>
              <w:marTop w:val="0"/>
              <w:marBottom w:val="0"/>
              <w:divBdr>
                <w:top w:val="none" w:sz="0" w:space="0" w:color="auto"/>
                <w:left w:val="none" w:sz="0" w:space="0" w:color="auto"/>
                <w:bottom w:val="none" w:sz="0" w:space="0" w:color="auto"/>
                <w:right w:val="none" w:sz="0" w:space="0" w:color="auto"/>
              </w:divBdr>
              <w:divsChild>
                <w:div w:id="8033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00185">
      <w:bodyDiv w:val="1"/>
      <w:marLeft w:val="0"/>
      <w:marRight w:val="0"/>
      <w:marTop w:val="0"/>
      <w:marBottom w:val="0"/>
      <w:divBdr>
        <w:top w:val="none" w:sz="0" w:space="0" w:color="auto"/>
        <w:left w:val="none" w:sz="0" w:space="0" w:color="auto"/>
        <w:bottom w:val="none" w:sz="0" w:space="0" w:color="auto"/>
        <w:right w:val="none" w:sz="0" w:space="0" w:color="auto"/>
      </w:divBdr>
      <w:divsChild>
        <w:div w:id="1559902363">
          <w:marLeft w:val="0"/>
          <w:marRight w:val="0"/>
          <w:marTop w:val="0"/>
          <w:marBottom w:val="0"/>
          <w:divBdr>
            <w:top w:val="none" w:sz="0" w:space="0" w:color="auto"/>
            <w:left w:val="none" w:sz="0" w:space="0" w:color="auto"/>
            <w:bottom w:val="none" w:sz="0" w:space="0" w:color="auto"/>
            <w:right w:val="none" w:sz="0" w:space="0" w:color="auto"/>
          </w:divBdr>
          <w:divsChild>
            <w:div w:id="969283895">
              <w:marLeft w:val="0"/>
              <w:marRight w:val="0"/>
              <w:marTop w:val="0"/>
              <w:marBottom w:val="0"/>
              <w:divBdr>
                <w:top w:val="none" w:sz="0" w:space="0" w:color="auto"/>
                <w:left w:val="none" w:sz="0" w:space="0" w:color="auto"/>
                <w:bottom w:val="none" w:sz="0" w:space="0" w:color="auto"/>
                <w:right w:val="none" w:sz="0" w:space="0" w:color="auto"/>
              </w:divBdr>
              <w:divsChild>
                <w:div w:id="691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565">
      <w:bodyDiv w:val="1"/>
      <w:marLeft w:val="0"/>
      <w:marRight w:val="0"/>
      <w:marTop w:val="0"/>
      <w:marBottom w:val="0"/>
      <w:divBdr>
        <w:top w:val="none" w:sz="0" w:space="0" w:color="auto"/>
        <w:left w:val="none" w:sz="0" w:space="0" w:color="auto"/>
        <w:bottom w:val="none" w:sz="0" w:space="0" w:color="auto"/>
        <w:right w:val="none" w:sz="0" w:space="0" w:color="auto"/>
      </w:divBdr>
    </w:div>
    <w:div w:id="719204958">
      <w:bodyDiv w:val="1"/>
      <w:marLeft w:val="0"/>
      <w:marRight w:val="0"/>
      <w:marTop w:val="0"/>
      <w:marBottom w:val="0"/>
      <w:divBdr>
        <w:top w:val="none" w:sz="0" w:space="0" w:color="auto"/>
        <w:left w:val="none" w:sz="0" w:space="0" w:color="auto"/>
        <w:bottom w:val="none" w:sz="0" w:space="0" w:color="auto"/>
        <w:right w:val="none" w:sz="0" w:space="0" w:color="auto"/>
      </w:divBdr>
    </w:div>
    <w:div w:id="1240168629">
      <w:bodyDiv w:val="1"/>
      <w:marLeft w:val="0"/>
      <w:marRight w:val="0"/>
      <w:marTop w:val="0"/>
      <w:marBottom w:val="0"/>
      <w:divBdr>
        <w:top w:val="none" w:sz="0" w:space="0" w:color="auto"/>
        <w:left w:val="none" w:sz="0" w:space="0" w:color="auto"/>
        <w:bottom w:val="none" w:sz="0" w:space="0" w:color="auto"/>
        <w:right w:val="none" w:sz="0" w:space="0" w:color="auto"/>
      </w:divBdr>
      <w:divsChild>
        <w:div w:id="1249265194">
          <w:marLeft w:val="0"/>
          <w:marRight w:val="0"/>
          <w:marTop w:val="0"/>
          <w:marBottom w:val="0"/>
          <w:divBdr>
            <w:top w:val="none" w:sz="0" w:space="0" w:color="auto"/>
            <w:left w:val="none" w:sz="0" w:space="0" w:color="auto"/>
            <w:bottom w:val="none" w:sz="0" w:space="0" w:color="auto"/>
            <w:right w:val="none" w:sz="0" w:space="0" w:color="auto"/>
          </w:divBdr>
          <w:divsChild>
            <w:div w:id="309751297">
              <w:marLeft w:val="0"/>
              <w:marRight w:val="0"/>
              <w:marTop w:val="0"/>
              <w:marBottom w:val="0"/>
              <w:divBdr>
                <w:top w:val="none" w:sz="0" w:space="0" w:color="auto"/>
                <w:left w:val="none" w:sz="0" w:space="0" w:color="auto"/>
                <w:bottom w:val="none" w:sz="0" w:space="0" w:color="auto"/>
                <w:right w:val="none" w:sz="0" w:space="0" w:color="auto"/>
              </w:divBdr>
              <w:divsChild>
                <w:div w:id="4725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316">
      <w:bodyDiv w:val="1"/>
      <w:marLeft w:val="0"/>
      <w:marRight w:val="0"/>
      <w:marTop w:val="0"/>
      <w:marBottom w:val="0"/>
      <w:divBdr>
        <w:top w:val="none" w:sz="0" w:space="0" w:color="auto"/>
        <w:left w:val="none" w:sz="0" w:space="0" w:color="auto"/>
        <w:bottom w:val="none" w:sz="0" w:space="0" w:color="auto"/>
        <w:right w:val="none" w:sz="0" w:space="0" w:color="auto"/>
      </w:divBdr>
      <w:divsChild>
        <w:div w:id="1089236788">
          <w:marLeft w:val="0"/>
          <w:marRight w:val="0"/>
          <w:marTop w:val="0"/>
          <w:marBottom w:val="0"/>
          <w:divBdr>
            <w:top w:val="none" w:sz="0" w:space="0" w:color="auto"/>
            <w:left w:val="none" w:sz="0" w:space="0" w:color="auto"/>
            <w:bottom w:val="none" w:sz="0" w:space="0" w:color="auto"/>
            <w:right w:val="none" w:sz="0" w:space="0" w:color="auto"/>
          </w:divBdr>
          <w:divsChild>
            <w:div w:id="780762619">
              <w:marLeft w:val="0"/>
              <w:marRight w:val="0"/>
              <w:marTop w:val="0"/>
              <w:marBottom w:val="0"/>
              <w:divBdr>
                <w:top w:val="none" w:sz="0" w:space="0" w:color="auto"/>
                <w:left w:val="none" w:sz="0" w:space="0" w:color="auto"/>
                <w:bottom w:val="none" w:sz="0" w:space="0" w:color="auto"/>
                <w:right w:val="none" w:sz="0" w:space="0" w:color="auto"/>
              </w:divBdr>
              <w:divsChild>
                <w:div w:id="20362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760">
      <w:bodyDiv w:val="1"/>
      <w:marLeft w:val="0"/>
      <w:marRight w:val="0"/>
      <w:marTop w:val="0"/>
      <w:marBottom w:val="0"/>
      <w:divBdr>
        <w:top w:val="none" w:sz="0" w:space="0" w:color="auto"/>
        <w:left w:val="none" w:sz="0" w:space="0" w:color="auto"/>
        <w:bottom w:val="none" w:sz="0" w:space="0" w:color="auto"/>
        <w:right w:val="none" w:sz="0" w:space="0" w:color="auto"/>
      </w:divBdr>
      <w:divsChild>
        <w:div w:id="1011762063">
          <w:marLeft w:val="0"/>
          <w:marRight w:val="0"/>
          <w:marTop w:val="0"/>
          <w:marBottom w:val="0"/>
          <w:divBdr>
            <w:top w:val="none" w:sz="0" w:space="0" w:color="auto"/>
            <w:left w:val="none" w:sz="0" w:space="0" w:color="auto"/>
            <w:bottom w:val="none" w:sz="0" w:space="0" w:color="auto"/>
            <w:right w:val="none" w:sz="0" w:space="0" w:color="auto"/>
          </w:divBdr>
          <w:divsChild>
            <w:div w:id="206527462">
              <w:marLeft w:val="0"/>
              <w:marRight w:val="0"/>
              <w:marTop w:val="0"/>
              <w:marBottom w:val="0"/>
              <w:divBdr>
                <w:top w:val="none" w:sz="0" w:space="0" w:color="auto"/>
                <w:left w:val="none" w:sz="0" w:space="0" w:color="auto"/>
                <w:bottom w:val="none" w:sz="0" w:space="0" w:color="auto"/>
                <w:right w:val="none" w:sz="0" w:space="0" w:color="auto"/>
              </w:divBdr>
              <w:divsChild>
                <w:div w:id="3062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3395">
      <w:bodyDiv w:val="1"/>
      <w:marLeft w:val="0"/>
      <w:marRight w:val="0"/>
      <w:marTop w:val="0"/>
      <w:marBottom w:val="0"/>
      <w:divBdr>
        <w:top w:val="none" w:sz="0" w:space="0" w:color="auto"/>
        <w:left w:val="none" w:sz="0" w:space="0" w:color="auto"/>
        <w:bottom w:val="none" w:sz="0" w:space="0" w:color="auto"/>
        <w:right w:val="none" w:sz="0" w:space="0" w:color="auto"/>
      </w:divBdr>
    </w:div>
    <w:div w:id="1780566511">
      <w:bodyDiv w:val="1"/>
      <w:marLeft w:val="0"/>
      <w:marRight w:val="0"/>
      <w:marTop w:val="0"/>
      <w:marBottom w:val="0"/>
      <w:divBdr>
        <w:top w:val="none" w:sz="0" w:space="0" w:color="auto"/>
        <w:left w:val="none" w:sz="0" w:space="0" w:color="auto"/>
        <w:bottom w:val="none" w:sz="0" w:space="0" w:color="auto"/>
        <w:right w:val="none" w:sz="0" w:space="0" w:color="auto"/>
      </w:divBdr>
      <w:divsChild>
        <w:div w:id="992950335">
          <w:marLeft w:val="0"/>
          <w:marRight w:val="0"/>
          <w:marTop w:val="0"/>
          <w:marBottom w:val="0"/>
          <w:divBdr>
            <w:top w:val="none" w:sz="0" w:space="0" w:color="auto"/>
            <w:left w:val="none" w:sz="0" w:space="0" w:color="auto"/>
            <w:bottom w:val="none" w:sz="0" w:space="0" w:color="auto"/>
            <w:right w:val="none" w:sz="0" w:space="0" w:color="auto"/>
          </w:divBdr>
          <w:divsChild>
            <w:div w:id="327634280">
              <w:marLeft w:val="0"/>
              <w:marRight w:val="0"/>
              <w:marTop w:val="0"/>
              <w:marBottom w:val="0"/>
              <w:divBdr>
                <w:top w:val="none" w:sz="0" w:space="0" w:color="auto"/>
                <w:left w:val="none" w:sz="0" w:space="0" w:color="auto"/>
                <w:bottom w:val="none" w:sz="0" w:space="0" w:color="auto"/>
                <w:right w:val="none" w:sz="0" w:space="0" w:color="auto"/>
              </w:divBdr>
              <w:divsChild>
                <w:div w:id="9655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5331">
      <w:bodyDiv w:val="1"/>
      <w:marLeft w:val="0"/>
      <w:marRight w:val="0"/>
      <w:marTop w:val="0"/>
      <w:marBottom w:val="0"/>
      <w:divBdr>
        <w:top w:val="none" w:sz="0" w:space="0" w:color="auto"/>
        <w:left w:val="none" w:sz="0" w:space="0" w:color="auto"/>
        <w:bottom w:val="none" w:sz="0" w:space="0" w:color="auto"/>
        <w:right w:val="none" w:sz="0" w:space="0" w:color="auto"/>
      </w:divBdr>
      <w:divsChild>
        <w:div w:id="651064831">
          <w:marLeft w:val="0"/>
          <w:marRight w:val="0"/>
          <w:marTop w:val="0"/>
          <w:marBottom w:val="0"/>
          <w:divBdr>
            <w:top w:val="none" w:sz="0" w:space="0" w:color="auto"/>
            <w:left w:val="none" w:sz="0" w:space="0" w:color="auto"/>
            <w:bottom w:val="none" w:sz="0" w:space="0" w:color="auto"/>
            <w:right w:val="none" w:sz="0" w:space="0" w:color="auto"/>
          </w:divBdr>
          <w:divsChild>
            <w:div w:id="1441953908">
              <w:marLeft w:val="0"/>
              <w:marRight w:val="0"/>
              <w:marTop w:val="0"/>
              <w:marBottom w:val="0"/>
              <w:divBdr>
                <w:top w:val="none" w:sz="0" w:space="0" w:color="auto"/>
                <w:left w:val="none" w:sz="0" w:space="0" w:color="auto"/>
                <w:bottom w:val="none" w:sz="0" w:space="0" w:color="auto"/>
                <w:right w:val="none" w:sz="0" w:space="0" w:color="auto"/>
              </w:divBdr>
              <w:divsChild>
                <w:div w:id="803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5301">
      <w:bodyDiv w:val="1"/>
      <w:marLeft w:val="0"/>
      <w:marRight w:val="0"/>
      <w:marTop w:val="0"/>
      <w:marBottom w:val="0"/>
      <w:divBdr>
        <w:top w:val="none" w:sz="0" w:space="0" w:color="auto"/>
        <w:left w:val="none" w:sz="0" w:space="0" w:color="auto"/>
        <w:bottom w:val="none" w:sz="0" w:space="0" w:color="auto"/>
        <w:right w:val="none" w:sz="0" w:space="0" w:color="auto"/>
      </w:divBdr>
    </w:div>
    <w:div w:id="1861966334">
      <w:bodyDiv w:val="1"/>
      <w:marLeft w:val="0"/>
      <w:marRight w:val="0"/>
      <w:marTop w:val="0"/>
      <w:marBottom w:val="0"/>
      <w:divBdr>
        <w:top w:val="none" w:sz="0" w:space="0" w:color="auto"/>
        <w:left w:val="none" w:sz="0" w:space="0" w:color="auto"/>
        <w:bottom w:val="none" w:sz="0" w:space="0" w:color="auto"/>
        <w:right w:val="none" w:sz="0" w:space="0" w:color="auto"/>
      </w:divBdr>
      <w:divsChild>
        <w:div w:id="33503282">
          <w:marLeft w:val="0"/>
          <w:marRight w:val="0"/>
          <w:marTop w:val="0"/>
          <w:marBottom w:val="0"/>
          <w:divBdr>
            <w:top w:val="none" w:sz="0" w:space="0" w:color="auto"/>
            <w:left w:val="none" w:sz="0" w:space="0" w:color="auto"/>
            <w:bottom w:val="none" w:sz="0" w:space="0" w:color="auto"/>
            <w:right w:val="none" w:sz="0" w:space="0" w:color="auto"/>
          </w:divBdr>
          <w:divsChild>
            <w:div w:id="1646159432">
              <w:marLeft w:val="0"/>
              <w:marRight w:val="0"/>
              <w:marTop w:val="0"/>
              <w:marBottom w:val="0"/>
              <w:divBdr>
                <w:top w:val="none" w:sz="0" w:space="0" w:color="auto"/>
                <w:left w:val="none" w:sz="0" w:space="0" w:color="auto"/>
                <w:bottom w:val="none" w:sz="0" w:space="0" w:color="auto"/>
                <w:right w:val="none" w:sz="0" w:space="0" w:color="auto"/>
              </w:divBdr>
              <w:divsChild>
                <w:div w:id="12150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0711">
      <w:bodyDiv w:val="1"/>
      <w:marLeft w:val="0"/>
      <w:marRight w:val="0"/>
      <w:marTop w:val="0"/>
      <w:marBottom w:val="0"/>
      <w:divBdr>
        <w:top w:val="none" w:sz="0" w:space="0" w:color="auto"/>
        <w:left w:val="none" w:sz="0" w:space="0" w:color="auto"/>
        <w:bottom w:val="none" w:sz="0" w:space="0" w:color="auto"/>
        <w:right w:val="none" w:sz="0" w:space="0" w:color="auto"/>
      </w:divBdr>
      <w:divsChild>
        <w:div w:id="1288701839">
          <w:marLeft w:val="0"/>
          <w:marRight w:val="0"/>
          <w:marTop w:val="0"/>
          <w:marBottom w:val="0"/>
          <w:divBdr>
            <w:top w:val="none" w:sz="0" w:space="0" w:color="auto"/>
            <w:left w:val="none" w:sz="0" w:space="0" w:color="auto"/>
            <w:bottom w:val="none" w:sz="0" w:space="0" w:color="auto"/>
            <w:right w:val="none" w:sz="0" w:space="0" w:color="auto"/>
          </w:divBdr>
          <w:divsChild>
            <w:div w:id="1605111991">
              <w:marLeft w:val="0"/>
              <w:marRight w:val="0"/>
              <w:marTop w:val="0"/>
              <w:marBottom w:val="0"/>
              <w:divBdr>
                <w:top w:val="none" w:sz="0" w:space="0" w:color="auto"/>
                <w:left w:val="none" w:sz="0" w:space="0" w:color="auto"/>
                <w:bottom w:val="none" w:sz="0" w:space="0" w:color="auto"/>
                <w:right w:val="none" w:sz="0" w:space="0" w:color="auto"/>
              </w:divBdr>
              <w:divsChild>
                <w:div w:id="40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2925">
      <w:bodyDiv w:val="1"/>
      <w:marLeft w:val="0"/>
      <w:marRight w:val="0"/>
      <w:marTop w:val="0"/>
      <w:marBottom w:val="0"/>
      <w:divBdr>
        <w:top w:val="none" w:sz="0" w:space="0" w:color="auto"/>
        <w:left w:val="none" w:sz="0" w:space="0" w:color="auto"/>
        <w:bottom w:val="none" w:sz="0" w:space="0" w:color="auto"/>
        <w:right w:val="none" w:sz="0" w:space="0" w:color="auto"/>
      </w:divBdr>
      <w:divsChild>
        <w:div w:id="115292590">
          <w:marLeft w:val="0"/>
          <w:marRight w:val="0"/>
          <w:marTop w:val="0"/>
          <w:marBottom w:val="0"/>
          <w:divBdr>
            <w:top w:val="none" w:sz="0" w:space="0" w:color="auto"/>
            <w:left w:val="none" w:sz="0" w:space="0" w:color="auto"/>
            <w:bottom w:val="none" w:sz="0" w:space="0" w:color="auto"/>
            <w:right w:val="none" w:sz="0" w:space="0" w:color="auto"/>
          </w:divBdr>
          <w:divsChild>
            <w:div w:id="1256671003">
              <w:marLeft w:val="0"/>
              <w:marRight w:val="0"/>
              <w:marTop w:val="0"/>
              <w:marBottom w:val="0"/>
              <w:divBdr>
                <w:top w:val="none" w:sz="0" w:space="0" w:color="auto"/>
                <w:left w:val="none" w:sz="0" w:space="0" w:color="auto"/>
                <w:bottom w:val="none" w:sz="0" w:space="0" w:color="auto"/>
                <w:right w:val="none" w:sz="0" w:space="0" w:color="auto"/>
              </w:divBdr>
              <w:divsChild>
                <w:div w:id="17282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1475">
      <w:bodyDiv w:val="1"/>
      <w:marLeft w:val="0"/>
      <w:marRight w:val="0"/>
      <w:marTop w:val="0"/>
      <w:marBottom w:val="0"/>
      <w:divBdr>
        <w:top w:val="none" w:sz="0" w:space="0" w:color="auto"/>
        <w:left w:val="none" w:sz="0" w:space="0" w:color="auto"/>
        <w:bottom w:val="none" w:sz="0" w:space="0" w:color="auto"/>
        <w:right w:val="none" w:sz="0" w:space="0" w:color="auto"/>
      </w:divBdr>
      <w:divsChild>
        <w:div w:id="1423257376">
          <w:marLeft w:val="0"/>
          <w:marRight w:val="0"/>
          <w:marTop w:val="0"/>
          <w:marBottom w:val="0"/>
          <w:divBdr>
            <w:top w:val="none" w:sz="0" w:space="0" w:color="auto"/>
            <w:left w:val="none" w:sz="0" w:space="0" w:color="auto"/>
            <w:bottom w:val="none" w:sz="0" w:space="0" w:color="auto"/>
            <w:right w:val="none" w:sz="0" w:space="0" w:color="auto"/>
          </w:divBdr>
          <w:divsChild>
            <w:div w:id="1602882459">
              <w:marLeft w:val="0"/>
              <w:marRight w:val="0"/>
              <w:marTop w:val="0"/>
              <w:marBottom w:val="0"/>
              <w:divBdr>
                <w:top w:val="none" w:sz="0" w:space="0" w:color="auto"/>
                <w:left w:val="none" w:sz="0" w:space="0" w:color="auto"/>
                <w:bottom w:val="none" w:sz="0" w:space="0" w:color="auto"/>
                <w:right w:val="none" w:sz="0" w:space="0" w:color="auto"/>
              </w:divBdr>
              <w:divsChild>
                <w:div w:id="12747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056/NEJMms2035717" TargetMode="External"/><Relationship Id="rId26" Type="http://schemas.openxmlformats.org/officeDocument/2006/relationships/hyperlink" Target="https://doi.org/10.1093/qje/qjx043" TargetMode="External"/><Relationship Id="rId3" Type="http://schemas.openxmlformats.org/officeDocument/2006/relationships/styles" Target="styles.xml"/><Relationship Id="rId21" Type="http://schemas.openxmlformats.org/officeDocument/2006/relationships/hyperlink" Target="https://doi.org/10.1377/hlthaff.21.2.3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186/s12963-015-0044-2" TargetMode="External"/><Relationship Id="rId25" Type="http://schemas.openxmlformats.org/officeDocument/2006/relationships/hyperlink" Target="https://doi.org/10.1037/e606392012-001" TargetMode="External"/><Relationship Id="rId2" Type="http://schemas.openxmlformats.org/officeDocument/2006/relationships/numbering" Target="numbering.xml"/><Relationship Id="rId16" Type="http://schemas.openxmlformats.org/officeDocument/2006/relationships/hyperlink" Target="https://doi.org/10.1016/j.amepre.2019.06.018" TargetMode="External"/><Relationship Id="rId20" Type="http://schemas.openxmlformats.org/officeDocument/2006/relationships/hyperlink" Target="https://doi.org/10.1056/NEJMp180231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j.0887-378X.2004.00302.x" TargetMode="External"/><Relationship Id="rId5" Type="http://schemas.openxmlformats.org/officeDocument/2006/relationships/webSettings" Target="webSettings.xml"/><Relationship Id="rId15" Type="http://schemas.openxmlformats.org/officeDocument/2006/relationships/hyperlink" Target="https://doi.org/10.1186/s12889-021-11185-x" TargetMode="External"/><Relationship Id="rId23" Type="http://schemas.openxmlformats.org/officeDocument/2006/relationships/hyperlink" Target="https://doi.org/10.1111/j.0887-378X.2004.00312.x" TargetMode="External"/><Relationship Id="rId28" Type="http://schemas.openxmlformats.org/officeDocument/2006/relationships/hyperlink" Target="https://doi.org/10.2105/AJPH.2009.171157" TargetMode="External"/><Relationship Id="rId10" Type="http://schemas.microsoft.com/office/2016/09/relationships/commentsIds" Target="commentsIds.xml"/><Relationship Id="rId19" Type="http://schemas.openxmlformats.org/officeDocument/2006/relationships/hyperlink" Target="https://doi.org/10.1111/j.1468-0009.2010.00587.x"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16/j.socscimed.2014.12.031" TargetMode="External"/><Relationship Id="rId27" Type="http://schemas.openxmlformats.org/officeDocument/2006/relationships/hyperlink" Target="https://www.ncbi.nlm.nih.gov/pmc/articles/PMC2560605"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C9-B9BE-4F0E-99B5-F1D37B0A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49</Pages>
  <Words>9961</Words>
  <Characters>56783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Measuring Geographic and Racial Disparities of Counties, An Exploratory Analysis in New York</vt:lpstr>
    </vt:vector>
  </TitlesOfParts>
  <Company/>
  <LinksUpToDate>false</LinksUpToDate>
  <CharactersWithSpaces>66611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Geographic and Racial Disparities of Counties, An Exploratory Analysis in New York</dc:title>
  <dc:creator>Keith Gennuso</dc:creator>
  <cp:keywords/>
  <cp:lastModifiedBy>Elizabeth Blomberg</cp:lastModifiedBy>
  <cp:revision>4</cp:revision>
  <dcterms:created xsi:type="dcterms:W3CDTF">2023-09-14T18:39:00Z</dcterms:created>
  <dcterms:modified xsi:type="dcterms:W3CDTF">2023-09-14T18:54:00Z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Ref/CHR.bib</vt:lpwstr>
  </property>
  <property fmtid="{D5CDD505-2E9C-101B-9397-08002B2CF9AE}" pid="3" name="csl">
    <vt:lpwstr>Ref/american-medical-association.csl</vt:lpwstr>
  </property>
  <property fmtid="{D5CDD505-2E9C-101B-9397-08002B2CF9AE}" pid="4" name="date">
    <vt:lpwstr/>
  </property>
  <property fmtid="{D5CDD505-2E9C-101B-9397-08002B2CF9AE}" pid="5" name="editor_options">
    <vt:lpwstr/>
  </property>
  <property fmtid="{D5CDD505-2E9C-101B-9397-08002B2CF9AE}" pid="6" name="fontsize">
    <vt:lpwstr>12pt</vt:lpwstr>
  </property>
  <property fmtid="{D5CDD505-2E9C-101B-9397-08002B2CF9AE}" pid="7" name="output">
    <vt:lpwstr/>
  </property>
  <property fmtid="{D5CDD505-2E9C-101B-9397-08002B2CF9AE}" pid="8" name="params">
    <vt:lpwstr/>
  </property>
</Properties>
</file>